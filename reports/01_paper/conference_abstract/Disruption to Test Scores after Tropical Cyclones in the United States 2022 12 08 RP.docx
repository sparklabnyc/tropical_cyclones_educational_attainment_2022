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B6E98" w14:textId="4460CE32" w:rsidR="009C60EE" w:rsidRPr="00B370C5" w:rsidRDefault="00D93E5D" w:rsidP="00AE3BD6">
      <w:pPr>
        <w:jc w:val="both"/>
        <w:rPr>
          <w:b/>
          <w:bCs/>
        </w:rPr>
      </w:pPr>
      <w:r>
        <w:rPr>
          <w:b/>
          <w:bCs/>
        </w:rPr>
        <w:t xml:space="preserve">Disruption to </w:t>
      </w:r>
      <w:r w:rsidR="00EC0F2A">
        <w:rPr>
          <w:b/>
          <w:bCs/>
        </w:rPr>
        <w:t xml:space="preserve">Test Scores after </w:t>
      </w:r>
      <w:r w:rsidR="00FD0A19">
        <w:rPr>
          <w:b/>
          <w:bCs/>
        </w:rPr>
        <w:t xml:space="preserve">Tropical Cyclones </w:t>
      </w:r>
      <w:r w:rsidR="00EC0F2A">
        <w:rPr>
          <w:b/>
          <w:bCs/>
        </w:rPr>
        <w:t>in the United States</w:t>
      </w:r>
    </w:p>
    <w:p w14:paraId="4D7791E4" w14:textId="7F24B868" w:rsidR="00B370C5" w:rsidRDefault="00B370C5" w:rsidP="00AE3BD6">
      <w:pPr>
        <w:jc w:val="both"/>
      </w:pPr>
    </w:p>
    <w:p w14:paraId="3EC37327" w14:textId="27B56F57" w:rsidR="00B370C5" w:rsidRDefault="00B370C5" w:rsidP="00AE3BD6">
      <w:pPr>
        <w:jc w:val="both"/>
        <w:rPr>
          <w:vertAlign w:val="superscript"/>
        </w:rPr>
      </w:pPr>
      <w:r>
        <w:t>Gabriella Y. Meltzer</w:t>
      </w:r>
      <w:r>
        <w:rPr>
          <w:vertAlign w:val="superscript"/>
        </w:rPr>
        <w:t>1,2</w:t>
      </w:r>
      <w:r w:rsidR="00A2558B">
        <w:t xml:space="preserve">, </w:t>
      </w:r>
      <w:r w:rsidR="004E7AE1">
        <w:t xml:space="preserve">Joan </w:t>
      </w:r>
      <w:r w:rsidR="00B4787E">
        <w:t xml:space="preserve">A. </w:t>
      </w:r>
      <w:r w:rsidR="004E7AE1">
        <w:t>Casey</w:t>
      </w:r>
      <w:r w:rsidR="000375FB">
        <w:rPr>
          <w:vertAlign w:val="superscript"/>
        </w:rPr>
        <w:t>1</w:t>
      </w:r>
      <w:r w:rsidR="004E7AE1">
        <w:t xml:space="preserve">, </w:t>
      </w:r>
      <w:r w:rsidR="003264BD">
        <w:t>Joel Schwartz</w:t>
      </w:r>
      <w:r w:rsidR="009D3C37">
        <w:rPr>
          <w:vertAlign w:val="superscript"/>
        </w:rPr>
        <w:t>3</w:t>
      </w:r>
      <w:r w:rsidR="003264BD">
        <w:t>, Michelle</w:t>
      </w:r>
      <w:r w:rsidR="00445EC6">
        <w:t xml:space="preserve"> L.</w:t>
      </w:r>
      <w:r w:rsidR="003264BD">
        <w:t xml:space="preserve"> Bell</w:t>
      </w:r>
      <w:r w:rsidR="009D3C37">
        <w:rPr>
          <w:vertAlign w:val="superscript"/>
        </w:rPr>
        <w:t>4</w:t>
      </w:r>
      <w:r w:rsidR="003264BD">
        <w:t xml:space="preserve">, </w:t>
      </w:r>
      <w:r w:rsidR="00975C84">
        <w:t>G</w:t>
      </w:r>
      <w:r w:rsidR="00445EC6">
        <w:t>.</w:t>
      </w:r>
      <w:r w:rsidR="00975C84">
        <w:t xml:space="preserve"> Brooke Anderson</w:t>
      </w:r>
      <w:r w:rsidR="003D0D7E">
        <w:rPr>
          <w:vertAlign w:val="superscript"/>
        </w:rPr>
        <w:t>5</w:t>
      </w:r>
      <w:r w:rsidR="00975C84">
        <w:t xml:space="preserve">, </w:t>
      </w:r>
      <w:r w:rsidR="00A2558B">
        <w:t>Marianthi-Anna Kioumourtzoglou</w:t>
      </w:r>
      <w:r w:rsidR="009D3C37">
        <w:rPr>
          <w:vertAlign w:val="superscript"/>
        </w:rPr>
        <w:t>1</w:t>
      </w:r>
      <w:r w:rsidR="00A2558B">
        <w:t xml:space="preserve">, </w:t>
      </w:r>
      <w:r w:rsidR="004D0248">
        <w:t>Robbie M. Parks</w:t>
      </w:r>
      <w:r w:rsidR="004D0248">
        <w:rPr>
          <w:vertAlign w:val="superscript"/>
        </w:rPr>
        <w:t>1</w:t>
      </w:r>
    </w:p>
    <w:p w14:paraId="6DF9C932" w14:textId="22A873EF" w:rsidR="00B370C5" w:rsidRDefault="00B370C5" w:rsidP="00AE3BD6">
      <w:pPr>
        <w:jc w:val="both"/>
        <w:rPr>
          <w:vertAlign w:val="superscript"/>
        </w:rPr>
      </w:pPr>
    </w:p>
    <w:p w14:paraId="612B7304" w14:textId="482F5000" w:rsidR="00B370C5" w:rsidRDefault="00B370C5" w:rsidP="00AE3BD6">
      <w:pPr>
        <w:pStyle w:val="ListParagraph"/>
        <w:numPr>
          <w:ilvl w:val="0"/>
          <w:numId w:val="1"/>
        </w:numPr>
        <w:jc w:val="both"/>
      </w:pPr>
      <w:r>
        <w:t>Department of Environmental Health Sciences, Columbia University Mailman School of Public Health, New York, N</w:t>
      </w:r>
      <w:r w:rsidR="00AE3BD6">
        <w:t>ew York,</w:t>
      </w:r>
      <w:r w:rsidR="00C03753">
        <w:t xml:space="preserve"> USA</w:t>
      </w:r>
    </w:p>
    <w:p w14:paraId="79608AF3" w14:textId="5B86133C" w:rsidR="00B370C5" w:rsidRDefault="00B370C5" w:rsidP="00AE3BD6">
      <w:pPr>
        <w:pStyle w:val="ListParagraph"/>
        <w:numPr>
          <w:ilvl w:val="0"/>
          <w:numId w:val="1"/>
        </w:numPr>
        <w:jc w:val="both"/>
      </w:pPr>
      <w:r>
        <w:t>Department of Epidemiology, Columbia University Mailman School of Public Health, New York, N</w:t>
      </w:r>
      <w:r w:rsidR="00AE3BD6">
        <w:t>ew York</w:t>
      </w:r>
      <w:r w:rsidR="008C3BEC">
        <w:t>, USA</w:t>
      </w:r>
    </w:p>
    <w:p w14:paraId="1492D5B4" w14:textId="2C62A812" w:rsidR="009D3C37" w:rsidRDefault="009D3C37" w:rsidP="00AE3BD6">
      <w:pPr>
        <w:pStyle w:val="ListParagraph"/>
        <w:numPr>
          <w:ilvl w:val="0"/>
          <w:numId w:val="1"/>
        </w:numPr>
        <w:jc w:val="both"/>
      </w:pPr>
      <w:r>
        <w:t>Department of Environmental Health, Harvard T.H. Chan School of Public Health, Boston, M</w:t>
      </w:r>
      <w:r w:rsidR="00AE3BD6">
        <w:t>assachusetts</w:t>
      </w:r>
      <w:r w:rsidR="008C3BEC">
        <w:t>, USA</w:t>
      </w:r>
    </w:p>
    <w:p w14:paraId="087E311B" w14:textId="13C1DBEA" w:rsidR="005D0435" w:rsidRPr="0069720B" w:rsidRDefault="009D3C37" w:rsidP="00AE3BD6">
      <w:pPr>
        <w:pStyle w:val="ListParagraph"/>
        <w:numPr>
          <w:ilvl w:val="0"/>
          <w:numId w:val="1"/>
        </w:numPr>
        <w:jc w:val="both"/>
      </w:pPr>
      <w:r>
        <w:t>Department of Environmental Health, Yale University School of the Environment, New Haven, C</w:t>
      </w:r>
      <w:r w:rsidR="00AE3BD6">
        <w:t>onnecticut</w:t>
      </w:r>
      <w:r w:rsidR="008C3BEC">
        <w:t>, USA</w:t>
      </w:r>
    </w:p>
    <w:p w14:paraId="5FC11102" w14:textId="6D8584A3" w:rsidR="006F758B" w:rsidRDefault="005D0435" w:rsidP="00AE3BD6">
      <w:pPr>
        <w:pStyle w:val="ListParagraph"/>
        <w:numPr>
          <w:ilvl w:val="0"/>
          <w:numId w:val="1"/>
        </w:numPr>
        <w:jc w:val="both"/>
      </w:pPr>
      <w:r w:rsidRPr="005D0435">
        <w:t xml:space="preserve">Department of Environmental &amp; Radiological Health Sciences, Colorado State University, Fort Collins, </w:t>
      </w:r>
      <w:r w:rsidR="00D471AC">
        <w:t>Colorado</w:t>
      </w:r>
      <w:r w:rsidRPr="005D0435">
        <w:t>, USA</w:t>
      </w:r>
    </w:p>
    <w:p w14:paraId="78F232B1" w14:textId="62198F04" w:rsidR="00B370C5" w:rsidRDefault="00B370C5" w:rsidP="00AE3BD6">
      <w:pPr>
        <w:jc w:val="both"/>
      </w:pPr>
    </w:p>
    <w:p w14:paraId="1F118271" w14:textId="7C33AB55" w:rsidR="00EA194B" w:rsidRPr="00AE3BD6" w:rsidRDefault="00B370C5" w:rsidP="00616D86">
      <w:pPr>
        <w:jc w:val="both"/>
        <w:rPr>
          <w:b/>
          <w:bCs/>
        </w:rPr>
      </w:pPr>
      <w:r w:rsidRPr="00AE3BD6">
        <w:rPr>
          <w:b/>
          <w:bCs/>
          <w:u w:val="single"/>
        </w:rPr>
        <w:t>Background</w:t>
      </w:r>
      <w:r w:rsidR="00EA194B">
        <w:rPr>
          <w:b/>
          <w:bCs/>
          <w:u w:val="single"/>
        </w:rPr>
        <w:t xml:space="preserve"> and </w:t>
      </w:r>
      <w:r w:rsidRPr="00AE3BD6">
        <w:rPr>
          <w:b/>
          <w:bCs/>
          <w:u w:val="single"/>
        </w:rPr>
        <w:t>Aim</w:t>
      </w:r>
    </w:p>
    <w:p w14:paraId="09908072" w14:textId="5A5B712A" w:rsidR="00B370C5" w:rsidRDefault="00445EC6" w:rsidP="00AE3BD6">
      <w:pPr>
        <w:jc w:val="both"/>
      </w:pPr>
      <w:r>
        <w:t>H</w:t>
      </w:r>
      <w:r w:rsidR="00EB39A6" w:rsidRPr="0069720B">
        <w:t xml:space="preserve">urricanes and other tropical cyclones </w:t>
      </w:r>
      <w:del w:id="0" w:author="Parks, Robbie M" w:date="2022-12-08T14:23:00Z">
        <w:r w:rsidR="00EB39A6" w:rsidRPr="0069720B" w:rsidDel="00915525">
          <w:delText xml:space="preserve">have a devastating </w:delText>
        </w:r>
        <w:r w:rsidR="00EB39A6" w:rsidRPr="0069720B" w:rsidDel="00AD51DC">
          <w:delText>impact</w:delText>
        </w:r>
      </w:del>
      <w:ins w:id="1" w:author="Parks, Robbie M" w:date="2022-12-08T14:23:00Z">
        <w:r w:rsidR="00AD51DC">
          <w:t>affect</w:t>
        </w:r>
      </w:ins>
      <w:r w:rsidR="00EB39A6" w:rsidRPr="0069720B">
        <w:t xml:space="preserve"> </w:t>
      </w:r>
      <w:ins w:id="2" w:author="Parks, Robbie M" w:date="2022-12-08T14:18:00Z">
        <w:r w:rsidR="006F292F">
          <w:t xml:space="preserve">every element of </w:t>
        </w:r>
      </w:ins>
      <w:del w:id="3" w:author="Parks, Robbie M" w:date="2022-12-08T14:18:00Z">
        <w:r w:rsidR="00EB39A6" w:rsidRPr="0069720B" w:rsidDel="002718F6">
          <w:delText xml:space="preserve">on </w:delText>
        </w:r>
        <w:commentRangeStart w:id="4"/>
        <w:commentRangeStart w:id="5"/>
        <w:r w:rsidR="00EB39A6" w:rsidRPr="0069720B" w:rsidDel="002718F6">
          <w:delText>society</w:delText>
        </w:r>
        <w:commentRangeEnd w:id="4"/>
        <w:r w:rsidR="00B4787E" w:rsidDel="002718F6">
          <w:rPr>
            <w:rStyle w:val="CommentReference"/>
          </w:rPr>
          <w:commentReference w:id="4"/>
        </w:r>
        <w:commentRangeEnd w:id="5"/>
        <w:r w:rsidDel="002718F6">
          <w:rPr>
            <w:rStyle w:val="CommentReference"/>
          </w:rPr>
          <w:commentReference w:id="5"/>
        </w:r>
      </w:del>
      <w:ins w:id="6" w:author="Parks, Robbie M" w:date="2022-12-08T14:18:00Z">
        <w:r w:rsidR="002718F6">
          <w:t xml:space="preserve">everyday lives of </w:t>
        </w:r>
      </w:ins>
      <w:ins w:id="7" w:author="Parks, Robbie M" w:date="2022-12-08T14:23:00Z">
        <w:r w:rsidR="00483796">
          <w:t>impacted communities</w:t>
        </w:r>
      </w:ins>
      <w:r w:rsidR="00B370C5">
        <w:t xml:space="preserve">. </w:t>
      </w:r>
      <w:r w:rsidR="009D3C37">
        <w:t xml:space="preserve">Knowledge of </w:t>
      </w:r>
      <w:r w:rsidR="001D43A9">
        <w:t xml:space="preserve">how tropical cyclones impact </w:t>
      </w:r>
      <w:r w:rsidR="009D3C37">
        <w:t xml:space="preserve">student </w:t>
      </w:r>
      <w:r w:rsidR="00FC1A96">
        <w:t>educational</w:t>
      </w:r>
      <w:r w:rsidR="0059621A">
        <w:t xml:space="preserve"> </w:t>
      </w:r>
      <w:r w:rsidR="00C6632A">
        <w:t>attainment</w:t>
      </w:r>
      <w:r w:rsidR="009D3C37">
        <w:t xml:space="preserve"> is </w:t>
      </w:r>
      <w:r w:rsidR="0067359D">
        <w:t xml:space="preserve">essential </w:t>
      </w:r>
      <w:r w:rsidR="009D3C37">
        <w:t xml:space="preserve">to understanding </w:t>
      </w:r>
      <w:r w:rsidR="00E967E4">
        <w:t>the full burden of climate-related disasters</w:t>
      </w:r>
      <w:ins w:id="8" w:author="Parks, Robbie M" w:date="2022-12-08T14:18:00Z">
        <w:r w:rsidR="008D71DB">
          <w:t>, and previous studies</w:t>
        </w:r>
        <w:r w:rsidR="00D718F8">
          <w:t xml:space="preserve"> hav</w:t>
        </w:r>
      </w:ins>
      <w:ins w:id="9" w:author="Parks, Robbie M" w:date="2022-12-08T14:19:00Z">
        <w:r w:rsidR="00D718F8">
          <w:t>e shown other climate-related disaster</w:t>
        </w:r>
      </w:ins>
      <w:ins w:id="10" w:author="Parks, Robbie M" w:date="2022-12-08T14:23:00Z">
        <w:r w:rsidR="006258B2">
          <w:t>s</w:t>
        </w:r>
      </w:ins>
      <w:ins w:id="11" w:author="Parks, Robbie M" w:date="2022-12-08T14:19:00Z">
        <w:r w:rsidR="00D718F8">
          <w:t>, such as wildfires, have a negative impact of test scores</w:t>
        </w:r>
      </w:ins>
      <w:r w:rsidR="009D3C37">
        <w:t xml:space="preserve">. </w:t>
      </w:r>
      <w:r w:rsidR="00A9388C">
        <w:t xml:space="preserve">Our </w:t>
      </w:r>
      <w:r w:rsidR="00B370C5">
        <w:t>aim</w:t>
      </w:r>
      <w:r w:rsidR="001F5089">
        <w:t xml:space="preserve"> </w:t>
      </w:r>
      <w:r w:rsidR="009C26F0">
        <w:t>is</w:t>
      </w:r>
      <w:r w:rsidR="00B370C5">
        <w:t xml:space="preserve"> to examine the association between the tropical cyclones and </w:t>
      </w:r>
      <w:r w:rsidR="009D3C37">
        <w:t>educational attainment</w:t>
      </w:r>
      <w:r w:rsidR="00B370C5">
        <w:t xml:space="preserve"> among </w:t>
      </w:r>
      <w:r w:rsidR="0076013E">
        <w:t>elementary</w:t>
      </w:r>
      <w:r w:rsidR="00ED276F">
        <w:t>-</w:t>
      </w:r>
      <w:r w:rsidR="0076013E">
        <w:t xml:space="preserve"> and middle </w:t>
      </w:r>
      <w:r w:rsidR="00AE3BD6">
        <w:t>school</w:t>
      </w:r>
      <w:r w:rsidR="00C23267">
        <w:t xml:space="preserve">-age </w:t>
      </w:r>
      <w:r w:rsidR="00B370C5">
        <w:t xml:space="preserve">students in </w:t>
      </w:r>
      <w:ins w:id="12" w:author="Parks, Robbie M" w:date="2022-12-08T14:19:00Z">
        <w:r w:rsidR="00AD3A3B">
          <w:t xml:space="preserve">all </w:t>
        </w:r>
      </w:ins>
      <w:del w:id="13" w:author="Parks, Robbie M" w:date="2022-12-08T14:19:00Z">
        <w:r w:rsidR="00B370C5" w:rsidDel="00AD3A3B">
          <w:delText xml:space="preserve">the </w:delText>
        </w:r>
      </w:del>
      <w:ins w:id="14" w:author="Parks, Robbie M" w:date="2022-12-08T14:19:00Z">
        <w:r w:rsidR="00AD3A3B">
          <w:t xml:space="preserve">areas affected by tropical cyclones in the </w:t>
        </w:r>
      </w:ins>
      <w:r w:rsidR="00B370C5">
        <w:t xml:space="preserve">United States. </w:t>
      </w:r>
    </w:p>
    <w:p w14:paraId="4A641C0A" w14:textId="7D949880" w:rsidR="00B370C5" w:rsidRDefault="00B370C5" w:rsidP="00AE3BD6">
      <w:pPr>
        <w:jc w:val="both"/>
      </w:pPr>
    </w:p>
    <w:p w14:paraId="1AC94EB5" w14:textId="2A8A2778" w:rsidR="00EA194B" w:rsidRPr="00AE3BD6" w:rsidRDefault="00B370C5" w:rsidP="00616D86">
      <w:pPr>
        <w:jc w:val="both"/>
        <w:rPr>
          <w:b/>
          <w:bCs/>
        </w:rPr>
      </w:pPr>
      <w:r w:rsidRPr="00AE3BD6">
        <w:rPr>
          <w:b/>
          <w:bCs/>
          <w:u w:val="single"/>
        </w:rPr>
        <w:t>Methods</w:t>
      </w:r>
    </w:p>
    <w:p w14:paraId="78B4EEC1" w14:textId="76B9C8F5" w:rsidR="00B370C5" w:rsidRDefault="00EE022C" w:rsidP="00AE3BD6">
      <w:pPr>
        <w:jc w:val="both"/>
      </w:pPr>
      <w:r>
        <w:t>We based e</w:t>
      </w:r>
      <w:r w:rsidR="002C351F">
        <w:t>ducation</w:t>
      </w:r>
      <w:r w:rsidR="00445EC6">
        <w:t xml:space="preserve"> </w:t>
      </w:r>
      <w:r w:rsidR="002C351F">
        <w:t>on county-level average standardized test scores in math and reading/language arts</w:t>
      </w:r>
      <w:r w:rsidR="009D3C37">
        <w:t xml:space="preserve"> (RLA)</w:t>
      </w:r>
      <w:r w:rsidR="002C351F">
        <w:t xml:space="preserve"> among third to eighth grade students </w:t>
      </w:r>
      <w:r w:rsidR="002A2242">
        <w:t xml:space="preserve">during </w:t>
      </w:r>
      <w:r w:rsidR="002C351F">
        <w:t>2009</w:t>
      </w:r>
      <w:r w:rsidR="003C061D">
        <w:t>–</w:t>
      </w:r>
      <w:r w:rsidR="002C351F">
        <w:t>2018</w:t>
      </w:r>
      <w:r w:rsidR="00FC6F53">
        <w:t xml:space="preserve"> from the Stanford Educational Data Archive</w:t>
      </w:r>
      <w:r w:rsidR="002C351F">
        <w:t xml:space="preserve">. </w:t>
      </w:r>
      <w:r w:rsidR="00932AE5">
        <w:t>Our</w:t>
      </w:r>
      <w:r w:rsidR="002C351F">
        <w:t xml:space="preserve"> exposure of interest</w:t>
      </w:r>
      <w:r w:rsidR="00932AE5">
        <w:t xml:space="preserve"> was</w:t>
      </w:r>
      <w:r w:rsidR="00932AE5" w:rsidRPr="0069720B">
        <w:t xml:space="preserve"> tropical cyclone</w:t>
      </w:r>
      <w:r w:rsidR="00C06387">
        <w:t>s</w:t>
      </w:r>
      <w:r w:rsidR="00226DB3">
        <w:t xml:space="preserve">, </w:t>
      </w:r>
      <w:r w:rsidR="003A1DD4">
        <w:t xml:space="preserve">developed from a comprehensive record of tropical cyclone </w:t>
      </w:r>
      <w:r w:rsidR="00AE3BD6">
        <w:t>occurrence</w:t>
      </w:r>
      <w:r w:rsidR="003A1DD4">
        <w:t xml:space="preserve"> over </w:t>
      </w:r>
      <w:r w:rsidR="00AE3BD6">
        <w:t>10</w:t>
      </w:r>
      <w:r w:rsidR="006B0BA3">
        <w:t xml:space="preserve"> year</w:t>
      </w:r>
      <w:r w:rsidR="00936D6F">
        <w:t>s</w:t>
      </w:r>
      <w:r w:rsidR="006B0BA3">
        <w:t xml:space="preserve">, </w:t>
      </w:r>
      <w:r w:rsidR="00932AE5" w:rsidRPr="0069720B">
        <w:t>defined as counties with a sustained maximal wind speed ≥34 knots</w:t>
      </w:r>
      <w:r w:rsidR="00AE3BD6">
        <w:t>,</w:t>
      </w:r>
      <w:r w:rsidR="00B012B6">
        <w:t xml:space="preserve"> </w:t>
      </w:r>
      <w:r w:rsidR="00316D0F" w:rsidRPr="00316D0F">
        <w:rPr>
          <w:bCs/>
        </w:rPr>
        <w:t xml:space="preserve">as well as </w:t>
      </w:r>
      <w:r w:rsidR="00AE3BD6">
        <w:rPr>
          <w:bCs/>
        </w:rPr>
        <w:t xml:space="preserve">a </w:t>
      </w:r>
      <w:r w:rsidR="00316D0F" w:rsidRPr="00316D0F">
        <w:rPr>
          <w:bCs/>
        </w:rPr>
        <w:t>subset of the data including only gale-to-violent storms (≥34 knots and &lt;64 knots) or hurricanes (≥64 knots)</w:t>
      </w:r>
      <w:r w:rsidR="00226DB3">
        <w:t>.</w:t>
      </w:r>
      <w:r w:rsidR="00932AE5" w:rsidRPr="0069720B">
        <w:t xml:space="preserve"> </w:t>
      </w:r>
      <w:r w:rsidR="008077F8">
        <w:t xml:space="preserve">We developed </w:t>
      </w:r>
      <w:r w:rsidR="002A2242">
        <w:t xml:space="preserve">a </w:t>
      </w:r>
      <w:r w:rsidR="00442986">
        <w:t>difference</w:t>
      </w:r>
      <w:r w:rsidR="002A2242">
        <w:t>-</w:t>
      </w:r>
      <w:r w:rsidR="00A33E3A">
        <w:t>in</w:t>
      </w:r>
      <w:r w:rsidR="002A2242">
        <w:t>-</w:t>
      </w:r>
      <w:r w:rsidR="00A33E3A">
        <w:t>difference</w:t>
      </w:r>
      <w:r w:rsidR="002008E2">
        <w:t>s</w:t>
      </w:r>
      <w:r w:rsidR="00A33E3A">
        <w:t xml:space="preserve"> model</w:t>
      </w:r>
      <w:r w:rsidR="002A2242">
        <w:t>,</w:t>
      </w:r>
      <w:r w:rsidR="002C351F">
        <w:t xml:space="preserve"> </w:t>
      </w:r>
      <w:r w:rsidR="00B70B0C">
        <w:t>associating</w:t>
      </w:r>
      <w:r w:rsidR="00847B2B">
        <w:t xml:space="preserve"> </w:t>
      </w:r>
      <w:r w:rsidR="003358C5">
        <w:t>tropical cyclone</w:t>
      </w:r>
      <w:r w:rsidR="00391D37">
        <w:t xml:space="preserve">s </w:t>
      </w:r>
      <w:r w:rsidR="003358C5">
        <w:t xml:space="preserve">and </w:t>
      </w:r>
      <w:r w:rsidR="00E41D43">
        <w:t xml:space="preserve">annual </w:t>
      </w:r>
      <w:r w:rsidR="00932AE5">
        <w:t>average test scores</w:t>
      </w:r>
      <w:r w:rsidR="00876207">
        <w:t>, while</w:t>
      </w:r>
      <w:r w:rsidR="00932AE5">
        <w:t xml:space="preserve"> controlling</w:t>
      </w:r>
      <w:r w:rsidR="002C351F">
        <w:t xml:space="preserve"> for </w:t>
      </w:r>
      <w:ins w:id="15" w:author="Parks, Robbie M" w:date="2022-12-08T14:20:00Z">
        <w:r w:rsidR="004C5299">
          <w:t xml:space="preserve">time-varying </w:t>
        </w:r>
      </w:ins>
      <w:r w:rsidR="002C351F">
        <w:t>covariates at the county and grade</w:t>
      </w:r>
      <w:r w:rsidR="00ED276F">
        <w:t>-</w:t>
      </w:r>
      <w:r w:rsidR="002C351F">
        <w:t>cohort level, including</w:t>
      </w:r>
      <w:r w:rsidR="009D3C37">
        <w:t xml:space="preserve"> student-level racial/ethnic composition, </w:t>
      </w:r>
      <w:r w:rsidR="00932AE5">
        <w:t>student-level socioeconomic status, county-level urbanicity, and county-level socioeconomic status.</w:t>
      </w:r>
      <w:ins w:id="16" w:author="Parks, Robbie M" w:date="2022-12-08T14:20:00Z">
        <w:r w:rsidR="00276627">
          <w:t xml:space="preserve"> </w:t>
        </w:r>
      </w:ins>
      <w:moveToRangeStart w:id="17" w:author="Parks, Robbie M" w:date="2022-12-08T14:20:00Z" w:name="move121401656"/>
      <w:moveTo w:id="18" w:author="Parks, Robbie M" w:date="2022-12-08T14:20:00Z">
        <w:del w:id="19" w:author="Parks, Robbie M" w:date="2022-12-08T14:20:00Z">
          <w:r w:rsidR="00276627" w:rsidDel="00276627">
            <w:delText xml:space="preserve">In our presentation, </w:delText>
          </w:r>
        </w:del>
      </w:moveTo>
      <w:ins w:id="20" w:author="Parks, Robbie M" w:date="2022-12-08T14:20:00Z">
        <w:r w:rsidR="00276627">
          <w:t>W</w:t>
        </w:r>
      </w:ins>
      <w:moveTo w:id="21" w:author="Parks, Robbie M" w:date="2022-12-08T14:20:00Z">
        <w:del w:id="22" w:author="Parks, Robbie M" w:date="2022-12-08T14:20:00Z">
          <w:r w:rsidR="00276627" w:rsidDel="00276627">
            <w:delText>w</w:delText>
          </w:r>
        </w:del>
        <w:r w:rsidR="00276627" w:rsidRPr="005C1A3B">
          <w:t xml:space="preserve">e </w:t>
        </w:r>
        <w:del w:id="23" w:author="Parks, Robbie M" w:date="2022-12-08T14:20:00Z">
          <w:r w:rsidR="00276627" w:rsidDel="00276627">
            <w:delText xml:space="preserve">will </w:delText>
          </w:r>
        </w:del>
        <w:r w:rsidR="00276627" w:rsidRPr="005C1A3B">
          <w:t>also</w:t>
        </w:r>
        <w:r w:rsidR="00276627">
          <w:t xml:space="preserve"> </w:t>
        </w:r>
        <w:r w:rsidR="00276627" w:rsidRPr="005C1A3B">
          <w:t>examine</w:t>
        </w:r>
      </w:moveTo>
      <w:ins w:id="24" w:author="Parks, Robbie M" w:date="2022-12-08T14:20:00Z">
        <w:r w:rsidR="00276627">
          <w:t>d</w:t>
        </w:r>
      </w:ins>
      <w:moveTo w:id="25" w:author="Parks, Robbie M" w:date="2022-12-08T14:20:00Z">
        <w:r w:rsidR="00276627">
          <w:t xml:space="preserve"> </w:t>
        </w:r>
        <w:r w:rsidR="00276627" w:rsidRPr="005C1A3B">
          <w:t xml:space="preserve">how </w:t>
        </w:r>
        <w:r w:rsidR="00276627">
          <w:t>associations</w:t>
        </w:r>
        <w:r w:rsidR="00276627" w:rsidRPr="005C1A3B">
          <w:t xml:space="preserve"> varied by </w:t>
        </w:r>
        <w:r w:rsidR="00276627">
          <w:t>strength of tropical cyclone, state, and proportion of non-white and socioeconomically disadvantaged students.</w:t>
        </w:r>
      </w:moveTo>
      <w:moveToRangeEnd w:id="17"/>
    </w:p>
    <w:p w14:paraId="17C7C23B" w14:textId="657309DA" w:rsidR="00B370C5" w:rsidRDefault="00B370C5" w:rsidP="00AE3BD6">
      <w:pPr>
        <w:jc w:val="both"/>
      </w:pPr>
    </w:p>
    <w:p w14:paraId="1B8A9455" w14:textId="347719D3" w:rsidR="00EA194B" w:rsidRDefault="00B370C5" w:rsidP="00616D86">
      <w:pPr>
        <w:jc w:val="both"/>
        <w:rPr>
          <w:b/>
          <w:bCs/>
        </w:rPr>
      </w:pPr>
      <w:r w:rsidRPr="00177D44">
        <w:rPr>
          <w:b/>
          <w:bCs/>
          <w:u w:val="single"/>
        </w:rPr>
        <w:t>Results</w:t>
      </w:r>
      <w:r w:rsidRPr="00177D44">
        <w:rPr>
          <w:b/>
          <w:bCs/>
        </w:rPr>
        <w:t xml:space="preserve"> </w:t>
      </w:r>
    </w:p>
    <w:p w14:paraId="1DF4B31E" w14:textId="48F38FFF" w:rsidR="00317ACD" w:rsidRPr="00317ACD" w:rsidRDefault="00A546A1" w:rsidP="00177D44">
      <w:pPr>
        <w:jc w:val="both"/>
      </w:pPr>
      <w:r>
        <w:t>In initial results, for hurricane-exposed counties in Florida</w:t>
      </w:r>
      <w:r w:rsidR="003C061D">
        <w:t xml:space="preserve"> during 2009–2018</w:t>
      </w:r>
      <w:r>
        <w:t xml:space="preserve">, we found that </w:t>
      </w:r>
      <w:r w:rsidR="00AE3BD6">
        <w:t xml:space="preserve">exposure to </w:t>
      </w:r>
      <w:r>
        <w:t>hurricane force-wind</w:t>
      </w:r>
      <w:r w:rsidR="00AE3BD6">
        <w:t>s</w:t>
      </w:r>
      <w:r>
        <w:t xml:space="preserve"> </w:t>
      </w:r>
      <w:r w:rsidR="00AE3BD6">
        <w:t xml:space="preserve">was associated with a </w:t>
      </w:r>
      <w:r w:rsidR="00AA6F08">
        <w:t>-</w:t>
      </w:r>
      <w:r w:rsidR="00AE3BD6">
        <w:t>0.</w:t>
      </w:r>
      <w:r w:rsidR="00FC6F53">
        <w:t>10</w:t>
      </w:r>
      <w:r w:rsidR="00AE3BD6">
        <w:t xml:space="preserve"> </w:t>
      </w:r>
      <w:r w:rsidR="00177D44">
        <w:t>SD</w:t>
      </w:r>
      <w:r w:rsidR="00C400F5">
        <w:t xml:space="preserve"> (95% CrI</w:t>
      </w:r>
      <w:r w:rsidR="008552E0">
        <w:t>:</w:t>
      </w:r>
      <w:r w:rsidR="00C400F5">
        <w:t xml:space="preserve"> -0.17</w:t>
      </w:r>
      <w:r w:rsidR="008552E0">
        <w:t>,</w:t>
      </w:r>
      <w:r w:rsidR="00FC6F53">
        <w:t xml:space="preserve"> </w:t>
      </w:r>
      <w:r w:rsidR="00C400F5">
        <w:t>-0.</w:t>
      </w:r>
      <w:r w:rsidR="00FC6F53">
        <w:t>03</w:t>
      </w:r>
      <w:r w:rsidR="00C400F5">
        <w:t>)</w:t>
      </w:r>
      <w:r w:rsidR="00AE3BD6">
        <w:t xml:space="preserve"> decrease in average </w:t>
      </w:r>
      <w:r w:rsidR="00373998">
        <w:t>m</w:t>
      </w:r>
      <w:r w:rsidR="00AE3BD6">
        <w:t>ath scores</w:t>
      </w:r>
      <w:ins w:id="26" w:author="Parks, Robbie M" w:date="2022-12-08T14:21:00Z">
        <w:r w:rsidR="003F11A1">
          <w:t xml:space="preserve">, equivalent to </w:t>
        </w:r>
        <w:r w:rsidR="00E5573F">
          <w:t xml:space="preserve">XX% of </w:t>
        </w:r>
        <w:r w:rsidR="003F11A1">
          <w:t>the average difference between grades XX and XX</w:t>
        </w:r>
      </w:ins>
      <w:r w:rsidR="00177D44">
        <w:t xml:space="preserve">. </w:t>
      </w:r>
      <w:r w:rsidR="00373998">
        <w:t xml:space="preserve">We observed no association with </w:t>
      </w:r>
      <w:r w:rsidR="006229A2">
        <w:t>RLA scores</w:t>
      </w:r>
      <w:r w:rsidR="00373998">
        <w:t xml:space="preserve"> (</w:t>
      </w:r>
      <w:r w:rsidR="00AE3BD6">
        <w:t xml:space="preserve">0.00 SD </w:t>
      </w:r>
      <w:r w:rsidR="00373998">
        <w:t>[</w:t>
      </w:r>
      <w:r w:rsidR="00177D44">
        <w:t>95% CrI</w:t>
      </w:r>
      <w:r w:rsidR="0052765C">
        <w:t>:</w:t>
      </w:r>
      <w:r w:rsidR="00177D44">
        <w:t xml:space="preserve"> -0.0</w:t>
      </w:r>
      <w:r w:rsidR="00FC6F53">
        <w:t>5</w:t>
      </w:r>
      <w:r w:rsidR="00177D44">
        <w:t>, 0.05</w:t>
      </w:r>
      <w:r w:rsidR="00373998">
        <w:t>])</w:t>
      </w:r>
      <w:r w:rsidR="00177D44">
        <w:t>.</w:t>
      </w:r>
      <w:r w:rsidR="00AE3BD6">
        <w:t xml:space="preserve"> </w:t>
      </w:r>
      <w:moveFromRangeStart w:id="27" w:author="Parks, Robbie M" w:date="2022-12-08T14:20:00Z" w:name="move121401656"/>
      <w:commentRangeStart w:id="28"/>
      <w:moveFrom w:id="29" w:author="Parks, Robbie M" w:date="2022-12-08T14:20:00Z">
        <w:r w:rsidR="000A21EF" w:rsidDel="00276627">
          <w:t>In our presentation, w</w:t>
        </w:r>
        <w:r w:rsidR="005C1A3B" w:rsidRPr="005C1A3B" w:rsidDel="00276627">
          <w:t xml:space="preserve">e </w:t>
        </w:r>
        <w:r w:rsidR="000A21EF" w:rsidDel="00276627">
          <w:t>wil</w:t>
        </w:r>
        <w:r w:rsidR="00AD325A" w:rsidDel="00276627">
          <w:t xml:space="preserve">l </w:t>
        </w:r>
        <w:r w:rsidR="005C1A3B" w:rsidRPr="005C1A3B" w:rsidDel="00276627">
          <w:t>also</w:t>
        </w:r>
        <w:r w:rsidR="00AD325A" w:rsidDel="00276627">
          <w:t xml:space="preserve"> </w:t>
        </w:r>
        <w:r w:rsidR="005C1A3B" w:rsidRPr="005C1A3B" w:rsidDel="00276627">
          <w:t>examine</w:t>
        </w:r>
        <w:r w:rsidR="00AD325A" w:rsidDel="00276627">
          <w:t xml:space="preserve"> </w:t>
        </w:r>
        <w:r w:rsidR="005C1A3B" w:rsidRPr="005C1A3B" w:rsidDel="00276627">
          <w:t xml:space="preserve">how </w:t>
        </w:r>
        <w:r w:rsidR="005C1A3B" w:rsidDel="00276627">
          <w:t>associations</w:t>
        </w:r>
        <w:r w:rsidR="005C1A3B" w:rsidRPr="005C1A3B" w:rsidDel="00276627">
          <w:t xml:space="preserve"> varied by </w:t>
        </w:r>
        <w:r w:rsidR="00773C0E" w:rsidDel="00276627">
          <w:t xml:space="preserve">strength of tropical cyclone, state, </w:t>
        </w:r>
        <w:r w:rsidR="00177D44" w:rsidDel="00276627">
          <w:t>and proportion of non-white and socioeconomically disadvantaged students.</w:t>
        </w:r>
        <w:commentRangeEnd w:id="28"/>
        <w:r w:rsidR="00F95C83" w:rsidDel="00276627">
          <w:rPr>
            <w:rStyle w:val="CommentReference"/>
          </w:rPr>
          <w:commentReference w:id="28"/>
        </w:r>
      </w:moveFrom>
      <w:moveFromRangeEnd w:id="27"/>
    </w:p>
    <w:p w14:paraId="55A0478B" w14:textId="00E5912B" w:rsidR="00B370C5" w:rsidRPr="00177D44" w:rsidRDefault="00B370C5" w:rsidP="00177D44">
      <w:pPr>
        <w:jc w:val="both"/>
        <w:rPr>
          <w:b/>
          <w:bCs/>
        </w:rPr>
      </w:pPr>
    </w:p>
    <w:p w14:paraId="01FEC0CB" w14:textId="0751ACD4" w:rsidR="00B370C5" w:rsidRPr="00177D44" w:rsidRDefault="00B370C5" w:rsidP="00177D44">
      <w:pPr>
        <w:jc w:val="both"/>
        <w:rPr>
          <w:b/>
          <w:bCs/>
        </w:rPr>
      </w:pPr>
      <w:r w:rsidRPr="00177D44">
        <w:rPr>
          <w:b/>
          <w:bCs/>
          <w:u w:val="single"/>
        </w:rPr>
        <w:t>Conclusion</w:t>
      </w:r>
    </w:p>
    <w:p w14:paraId="70D9A926" w14:textId="5A588432" w:rsidR="00B370C5" w:rsidRPr="00177D44" w:rsidRDefault="00151C80" w:rsidP="00177D44">
      <w:pPr>
        <w:jc w:val="both"/>
        <w:rPr>
          <w:b/>
          <w:bCs/>
        </w:rPr>
      </w:pPr>
      <w:r w:rsidRPr="00177D44">
        <w:t xml:space="preserve">Our </w:t>
      </w:r>
      <w:ins w:id="30" w:author="Parks, Robbie M" w:date="2022-12-08T14:22:00Z">
        <w:r w:rsidR="00F870AA">
          <w:t xml:space="preserve">initial </w:t>
        </w:r>
      </w:ins>
      <w:del w:id="31" w:author="Parks, Robbie M" w:date="2022-12-08T14:22:00Z">
        <w:r w:rsidR="00445EC6" w:rsidDel="00F870AA">
          <w:delText xml:space="preserve">preliminary </w:delText>
        </w:r>
      </w:del>
      <w:r w:rsidRPr="00177D44">
        <w:t xml:space="preserve">results </w:t>
      </w:r>
      <w:r w:rsidR="00522473">
        <w:t>indicate</w:t>
      </w:r>
      <w:r w:rsidRPr="00177D44">
        <w:t xml:space="preserve"> that </w:t>
      </w:r>
      <w:r w:rsidR="00177D44">
        <w:t>exposure to hurricane-force winds</w:t>
      </w:r>
      <w:r w:rsidRPr="00177D44">
        <w:t xml:space="preserve"> within a </w:t>
      </w:r>
      <w:r w:rsidR="00177D44">
        <w:t>county</w:t>
      </w:r>
      <w:r w:rsidRPr="00177D44">
        <w:t xml:space="preserve"> </w:t>
      </w:r>
      <w:r w:rsidR="00233959">
        <w:t>was</w:t>
      </w:r>
      <w:r w:rsidRPr="00177D44">
        <w:t xml:space="preserve"> associated with lower </w:t>
      </w:r>
      <w:r w:rsidR="00373998">
        <w:t>math</w:t>
      </w:r>
      <w:r w:rsidR="00373998" w:rsidRPr="00177D44">
        <w:t xml:space="preserve"> </w:t>
      </w:r>
      <w:r w:rsidRPr="00177D44">
        <w:t xml:space="preserve">performance among </w:t>
      </w:r>
      <w:r w:rsidR="00233959">
        <w:t>elementary</w:t>
      </w:r>
      <w:r w:rsidR="005D4933">
        <w:t>-</w:t>
      </w:r>
      <w:r w:rsidR="00233959">
        <w:t xml:space="preserve"> and middle school-age students</w:t>
      </w:r>
      <w:r w:rsidR="00373998">
        <w:t xml:space="preserve"> in Florida.</w:t>
      </w:r>
      <w:r w:rsidR="00242EE8">
        <w:t xml:space="preserve"> </w:t>
      </w:r>
      <w:r w:rsidR="007776CB">
        <w:t>D</w:t>
      </w:r>
      <w:r w:rsidR="00177D44">
        <w:t xml:space="preserve">isaster </w:t>
      </w:r>
      <w:r w:rsidR="008C019B">
        <w:t>preparedness</w:t>
      </w:r>
      <w:r w:rsidR="00445EC6">
        <w:t xml:space="preserve"> plans may </w:t>
      </w:r>
      <w:r w:rsidR="008C019B">
        <w:t xml:space="preserve">include resilience </w:t>
      </w:r>
      <w:r w:rsidR="00D159E7">
        <w:t xml:space="preserve">to the impacts of climate-related stressors on </w:t>
      </w:r>
      <w:r w:rsidRPr="00177D44">
        <w:t>overall academic achievement across the lifespan.</w:t>
      </w:r>
    </w:p>
    <w:sectPr w:rsidR="00B370C5" w:rsidRPr="00177D44" w:rsidSect="00241E8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asey, Joan A." w:date="2022-12-07T06:42:00Z" w:initials="CJA">
    <w:p w14:paraId="49F6E083" w14:textId="6CD54E15" w:rsidR="00B4787E" w:rsidRDefault="00B4787E">
      <w:pPr>
        <w:pStyle w:val="CommentText"/>
      </w:pPr>
      <w:r>
        <w:rPr>
          <w:rStyle w:val="CommentReference"/>
        </w:rPr>
        <w:annotationRef/>
      </w:r>
      <w:r>
        <w:t>Is it possible to be less value? How so? This feels like a bit of a throwaway sentence to me. You could talk about mechanism, or that the number of hurricanes is increasing (if it is).</w:t>
      </w:r>
    </w:p>
  </w:comment>
  <w:comment w:id="5" w:author="Bell, Michelle" w:date="2022-12-07T18:40:00Z" w:initials="BM">
    <w:p w14:paraId="2B56D520" w14:textId="167303CC" w:rsidR="00445EC6" w:rsidRDefault="00445EC6">
      <w:pPr>
        <w:pStyle w:val="CommentText"/>
      </w:pPr>
      <w:r>
        <w:rPr>
          <w:rStyle w:val="CommentReference"/>
        </w:rPr>
        <w:annotationRef/>
      </w:r>
      <w:r>
        <w:t>agree</w:t>
      </w:r>
    </w:p>
  </w:comment>
  <w:comment w:id="28" w:author="Kioumourtzoglou, Marianthi-Anna" w:date="2022-12-07T11:59:00Z" w:initials="KMA">
    <w:p w14:paraId="4B63A5DD" w14:textId="1995AA79" w:rsidR="00F95C83" w:rsidRDefault="00F95C83">
      <w:pPr>
        <w:pStyle w:val="CommentText"/>
      </w:pPr>
      <w:r>
        <w:rPr>
          <w:rStyle w:val="CommentReference"/>
        </w:rPr>
        <w:annotationRef/>
      </w:r>
      <w:r>
        <w:t>Maybe remove this and include more info on number of cyclones, number of students, etc? Abstracts are expected to look like finished products (even though everyone understands that they are preliminary work and things can change between now and the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F6E083" w15:done="0"/>
  <w15:commentEx w15:paraId="2B56D520" w15:paraIdParent="49F6E083" w15:done="0"/>
  <w15:commentEx w15:paraId="4B63A5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AB471" w16cex:dateUtc="2022-12-07T11:42:00Z"/>
  <w16cex:commentExtensible w16cex:durableId="273AFE9D" w16cex:dateUtc="2022-12-07T1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F6E083" w16cid:durableId="273AB471"/>
  <w16cid:commentId w16cid:paraId="2B56D520" w16cid:durableId="273B5C9E"/>
  <w16cid:commentId w16cid:paraId="4B63A5DD" w16cid:durableId="273AFE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8D03C4"/>
    <w:multiLevelType w:val="hybridMultilevel"/>
    <w:tmpl w:val="844CFE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293541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Casey, Joan A.">
    <w15:presenceInfo w15:providerId="AD" w15:userId="S::jac2250@cumc.columbia.edu::f67c03ae-6683-4a2e-8dc3-1b6f5763eee1"/>
  </w15:person>
  <w15:person w15:author="Bell, Michelle">
    <w15:presenceInfo w15:providerId="AD" w15:userId="S::michelle.bell@yale.edu::9b730033-5b63-483f-9167-f75bcb3e8564"/>
  </w15:person>
  <w15:person w15:author="Kioumourtzoglou, Marianthi-Anna">
    <w15:presenceInfo w15:providerId="AD" w15:userId="S::mk3961@cumc.columbia.edu::ef378efc-f22b-4963-9cd9-44d2d00bde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C5"/>
    <w:rsid w:val="000029CD"/>
    <w:rsid w:val="000051B0"/>
    <w:rsid w:val="000062B6"/>
    <w:rsid w:val="00007735"/>
    <w:rsid w:val="00011AEF"/>
    <w:rsid w:val="000120E6"/>
    <w:rsid w:val="00012353"/>
    <w:rsid w:val="0001344F"/>
    <w:rsid w:val="000169E6"/>
    <w:rsid w:val="00016AC1"/>
    <w:rsid w:val="00020451"/>
    <w:rsid w:val="0002480B"/>
    <w:rsid w:val="00026D5A"/>
    <w:rsid w:val="00030F2E"/>
    <w:rsid w:val="000316E3"/>
    <w:rsid w:val="00031836"/>
    <w:rsid w:val="00031BB2"/>
    <w:rsid w:val="00032F0B"/>
    <w:rsid w:val="00033AAF"/>
    <w:rsid w:val="000375FB"/>
    <w:rsid w:val="000377EF"/>
    <w:rsid w:val="00041F67"/>
    <w:rsid w:val="0004254F"/>
    <w:rsid w:val="000436BC"/>
    <w:rsid w:val="00044479"/>
    <w:rsid w:val="00044CD1"/>
    <w:rsid w:val="000453D6"/>
    <w:rsid w:val="00051E84"/>
    <w:rsid w:val="00052100"/>
    <w:rsid w:val="00061693"/>
    <w:rsid w:val="00064183"/>
    <w:rsid w:val="00064E00"/>
    <w:rsid w:val="000706DB"/>
    <w:rsid w:val="00070BB5"/>
    <w:rsid w:val="00074127"/>
    <w:rsid w:val="00076B1E"/>
    <w:rsid w:val="000779CB"/>
    <w:rsid w:val="00081D7A"/>
    <w:rsid w:val="00083326"/>
    <w:rsid w:val="00084342"/>
    <w:rsid w:val="00084C27"/>
    <w:rsid w:val="00084FBE"/>
    <w:rsid w:val="00086D37"/>
    <w:rsid w:val="00095E13"/>
    <w:rsid w:val="000A21EF"/>
    <w:rsid w:val="000A2AB0"/>
    <w:rsid w:val="000A3380"/>
    <w:rsid w:val="000A46EB"/>
    <w:rsid w:val="000A66FD"/>
    <w:rsid w:val="000B034F"/>
    <w:rsid w:val="000B3E71"/>
    <w:rsid w:val="000B5D27"/>
    <w:rsid w:val="000B61F5"/>
    <w:rsid w:val="000C4018"/>
    <w:rsid w:val="000C5D82"/>
    <w:rsid w:val="000D149C"/>
    <w:rsid w:val="000D313B"/>
    <w:rsid w:val="000D3729"/>
    <w:rsid w:val="000D3FF7"/>
    <w:rsid w:val="000D401F"/>
    <w:rsid w:val="000D6FCA"/>
    <w:rsid w:val="000D7093"/>
    <w:rsid w:val="000E17DB"/>
    <w:rsid w:val="000E5221"/>
    <w:rsid w:val="000E6123"/>
    <w:rsid w:val="000F2382"/>
    <w:rsid w:val="000F60D2"/>
    <w:rsid w:val="000F72DE"/>
    <w:rsid w:val="00100966"/>
    <w:rsid w:val="00105009"/>
    <w:rsid w:val="00105FDD"/>
    <w:rsid w:val="00106E18"/>
    <w:rsid w:val="00107858"/>
    <w:rsid w:val="00111DF2"/>
    <w:rsid w:val="00113468"/>
    <w:rsid w:val="00117E13"/>
    <w:rsid w:val="00120D58"/>
    <w:rsid w:val="00121AE6"/>
    <w:rsid w:val="00123778"/>
    <w:rsid w:val="001256AE"/>
    <w:rsid w:val="001256C6"/>
    <w:rsid w:val="00126BBF"/>
    <w:rsid w:val="00130A4C"/>
    <w:rsid w:val="0013230D"/>
    <w:rsid w:val="00136D19"/>
    <w:rsid w:val="001421B6"/>
    <w:rsid w:val="001423BE"/>
    <w:rsid w:val="00151C80"/>
    <w:rsid w:val="001520AB"/>
    <w:rsid w:val="0015592A"/>
    <w:rsid w:val="00155B29"/>
    <w:rsid w:val="00155E3F"/>
    <w:rsid w:val="00157896"/>
    <w:rsid w:val="00157FC3"/>
    <w:rsid w:val="00163946"/>
    <w:rsid w:val="00170205"/>
    <w:rsid w:val="00170635"/>
    <w:rsid w:val="00170A4B"/>
    <w:rsid w:val="001720BB"/>
    <w:rsid w:val="00172694"/>
    <w:rsid w:val="00172BF1"/>
    <w:rsid w:val="00174607"/>
    <w:rsid w:val="00174FA6"/>
    <w:rsid w:val="00175F3D"/>
    <w:rsid w:val="0017655F"/>
    <w:rsid w:val="0017709A"/>
    <w:rsid w:val="00177D44"/>
    <w:rsid w:val="0018527B"/>
    <w:rsid w:val="00185474"/>
    <w:rsid w:val="001874E7"/>
    <w:rsid w:val="001901A3"/>
    <w:rsid w:val="00190386"/>
    <w:rsid w:val="001906D9"/>
    <w:rsid w:val="001914CD"/>
    <w:rsid w:val="001941C6"/>
    <w:rsid w:val="00194A95"/>
    <w:rsid w:val="00197A20"/>
    <w:rsid w:val="001A02B6"/>
    <w:rsid w:val="001A24D8"/>
    <w:rsid w:val="001A50F7"/>
    <w:rsid w:val="001A6D5C"/>
    <w:rsid w:val="001B31D5"/>
    <w:rsid w:val="001B5BDF"/>
    <w:rsid w:val="001B750D"/>
    <w:rsid w:val="001C44CD"/>
    <w:rsid w:val="001C67F7"/>
    <w:rsid w:val="001C7256"/>
    <w:rsid w:val="001D2187"/>
    <w:rsid w:val="001D43A9"/>
    <w:rsid w:val="001D6707"/>
    <w:rsid w:val="001D6D2C"/>
    <w:rsid w:val="001E11BF"/>
    <w:rsid w:val="001E50EF"/>
    <w:rsid w:val="001E6754"/>
    <w:rsid w:val="001E7879"/>
    <w:rsid w:val="001E7FCD"/>
    <w:rsid w:val="001F14C0"/>
    <w:rsid w:val="001F154C"/>
    <w:rsid w:val="001F327F"/>
    <w:rsid w:val="001F5089"/>
    <w:rsid w:val="002008E2"/>
    <w:rsid w:val="002029C7"/>
    <w:rsid w:val="00204D6F"/>
    <w:rsid w:val="00205B08"/>
    <w:rsid w:val="00206B88"/>
    <w:rsid w:val="00210D95"/>
    <w:rsid w:val="00210DF3"/>
    <w:rsid w:val="00211330"/>
    <w:rsid w:val="00212A84"/>
    <w:rsid w:val="002137A7"/>
    <w:rsid w:val="002140E6"/>
    <w:rsid w:val="00214D4B"/>
    <w:rsid w:val="0021667A"/>
    <w:rsid w:val="002170A1"/>
    <w:rsid w:val="00220F04"/>
    <w:rsid w:val="00220F55"/>
    <w:rsid w:val="0022233B"/>
    <w:rsid w:val="00222BBF"/>
    <w:rsid w:val="002264A7"/>
    <w:rsid w:val="00226BC9"/>
    <w:rsid w:val="00226DB3"/>
    <w:rsid w:val="00231DFD"/>
    <w:rsid w:val="00232C1B"/>
    <w:rsid w:val="00233959"/>
    <w:rsid w:val="00241E89"/>
    <w:rsid w:val="00242EE8"/>
    <w:rsid w:val="00253434"/>
    <w:rsid w:val="00257121"/>
    <w:rsid w:val="002573B2"/>
    <w:rsid w:val="00264C2D"/>
    <w:rsid w:val="0026525C"/>
    <w:rsid w:val="00266449"/>
    <w:rsid w:val="002674BC"/>
    <w:rsid w:val="002708A4"/>
    <w:rsid w:val="002718F6"/>
    <w:rsid w:val="00271DDC"/>
    <w:rsid w:val="00274C7E"/>
    <w:rsid w:val="00275054"/>
    <w:rsid w:val="00275BA5"/>
    <w:rsid w:val="0027602B"/>
    <w:rsid w:val="00276627"/>
    <w:rsid w:val="00280D22"/>
    <w:rsid w:val="00281945"/>
    <w:rsid w:val="002857DE"/>
    <w:rsid w:val="00290BAF"/>
    <w:rsid w:val="00290F39"/>
    <w:rsid w:val="00295F21"/>
    <w:rsid w:val="002A2242"/>
    <w:rsid w:val="002A315A"/>
    <w:rsid w:val="002A3189"/>
    <w:rsid w:val="002A4831"/>
    <w:rsid w:val="002A5A9F"/>
    <w:rsid w:val="002B1FF0"/>
    <w:rsid w:val="002B594B"/>
    <w:rsid w:val="002B6DAF"/>
    <w:rsid w:val="002B7461"/>
    <w:rsid w:val="002C108C"/>
    <w:rsid w:val="002C32E7"/>
    <w:rsid w:val="002C3462"/>
    <w:rsid w:val="002C351F"/>
    <w:rsid w:val="002C544B"/>
    <w:rsid w:val="002C5753"/>
    <w:rsid w:val="002D7BD5"/>
    <w:rsid w:val="002E1B27"/>
    <w:rsid w:val="002E3251"/>
    <w:rsid w:val="002E4DE8"/>
    <w:rsid w:val="002E4ED4"/>
    <w:rsid w:val="002E5C43"/>
    <w:rsid w:val="002E618F"/>
    <w:rsid w:val="002E6CA2"/>
    <w:rsid w:val="002E766D"/>
    <w:rsid w:val="002F29D7"/>
    <w:rsid w:val="002F6E39"/>
    <w:rsid w:val="00300683"/>
    <w:rsid w:val="0030084A"/>
    <w:rsid w:val="003040FC"/>
    <w:rsid w:val="00305171"/>
    <w:rsid w:val="0030535B"/>
    <w:rsid w:val="00305665"/>
    <w:rsid w:val="003133A7"/>
    <w:rsid w:val="00313F8A"/>
    <w:rsid w:val="00316AEC"/>
    <w:rsid w:val="00316D0F"/>
    <w:rsid w:val="00317999"/>
    <w:rsid w:val="00317ACD"/>
    <w:rsid w:val="003264BD"/>
    <w:rsid w:val="00330C9B"/>
    <w:rsid w:val="00331D99"/>
    <w:rsid w:val="00331F40"/>
    <w:rsid w:val="003329DF"/>
    <w:rsid w:val="0033486B"/>
    <w:rsid w:val="003358C5"/>
    <w:rsid w:val="0033717B"/>
    <w:rsid w:val="003414B8"/>
    <w:rsid w:val="00343D84"/>
    <w:rsid w:val="00347804"/>
    <w:rsid w:val="00350AA4"/>
    <w:rsid w:val="00350BFA"/>
    <w:rsid w:val="0035158F"/>
    <w:rsid w:val="00355189"/>
    <w:rsid w:val="00356638"/>
    <w:rsid w:val="00357EE2"/>
    <w:rsid w:val="00361882"/>
    <w:rsid w:val="00362E49"/>
    <w:rsid w:val="003675E9"/>
    <w:rsid w:val="00367921"/>
    <w:rsid w:val="00367DE5"/>
    <w:rsid w:val="00372943"/>
    <w:rsid w:val="00373998"/>
    <w:rsid w:val="00374231"/>
    <w:rsid w:val="00376715"/>
    <w:rsid w:val="003831D1"/>
    <w:rsid w:val="00383B0B"/>
    <w:rsid w:val="00385166"/>
    <w:rsid w:val="00390481"/>
    <w:rsid w:val="00390F98"/>
    <w:rsid w:val="003919DA"/>
    <w:rsid w:val="00391D37"/>
    <w:rsid w:val="00392444"/>
    <w:rsid w:val="0039346A"/>
    <w:rsid w:val="00393A7C"/>
    <w:rsid w:val="003946BE"/>
    <w:rsid w:val="003A092C"/>
    <w:rsid w:val="003A1DD4"/>
    <w:rsid w:val="003A1DEB"/>
    <w:rsid w:val="003A2164"/>
    <w:rsid w:val="003A6E3E"/>
    <w:rsid w:val="003B0ECB"/>
    <w:rsid w:val="003B130E"/>
    <w:rsid w:val="003B3235"/>
    <w:rsid w:val="003B41D3"/>
    <w:rsid w:val="003C061D"/>
    <w:rsid w:val="003C11D0"/>
    <w:rsid w:val="003C2177"/>
    <w:rsid w:val="003C2972"/>
    <w:rsid w:val="003C7479"/>
    <w:rsid w:val="003D0D7E"/>
    <w:rsid w:val="003D340A"/>
    <w:rsid w:val="003E1F18"/>
    <w:rsid w:val="003E461D"/>
    <w:rsid w:val="003E4AB5"/>
    <w:rsid w:val="003E4DEB"/>
    <w:rsid w:val="003E532C"/>
    <w:rsid w:val="003F11A1"/>
    <w:rsid w:val="003F24DB"/>
    <w:rsid w:val="003F4AAB"/>
    <w:rsid w:val="003F56FE"/>
    <w:rsid w:val="003F70C7"/>
    <w:rsid w:val="004078DF"/>
    <w:rsid w:val="00412AFC"/>
    <w:rsid w:val="00414A61"/>
    <w:rsid w:val="0041679C"/>
    <w:rsid w:val="0042388A"/>
    <w:rsid w:val="00426168"/>
    <w:rsid w:val="00427006"/>
    <w:rsid w:val="00427C14"/>
    <w:rsid w:val="004311D6"/>
    <w:rsid w:val="004325C7"/>
    <w:rsid w:val="004344B6"/>
    <w:rsid w:val="00437177"/>
    <w:rsid w:val="00440822"/>
    <w:rsid w:val="00442383"/>
    <w:rsid w:val="0044255B"/>
    <w:rsid w:val="00442986"/>
    <w:rsid w:val="00445EC6"/>
    <w:rsid w:val="00445FA6"/>
    <w:rsid w:val="004461BD"/>
    <w:rsid w:val="004465A5"/>
    <w:rsid w:val="00450E42"/>
    <w:rsid w:val="00451077"/>
    <w:rsid w:val="00453361"/>
    <w:rsid w:val="004539E1"/>
    <w:rsid w:val="00457784"/>
    <w:rsid w:val="004608F4"/>
    <w:rsid w:val="00461C61"/>
    <w:rsid w:val="0046317E"/>
    <w:rsid w:val="004657C1"/>
    <w:rsid w:val="00465FC6"/>
    <w:rsid w:val="0046615C"/>
    <w:rsid w:val="00466F6A"/>
    <w:rsid w:val="00472BA5"/>
    <w:rsid w:val="004800CD"/>
    <w:rsid w:val="004815E4"/>
    <w:rsid w:val="00483796"/>
    <w:rsid w:val="00483812"/>
    <w:rsid w:val="00485E62"/>
    <w:rsid w:val="00487334"/>
    <w:rsid w:val="00490159"/>
    <w:rsid w:val="00492164"/>
    <w:rsid w:val="00492344"/>
    <w:rsid w:val="00493591"/>
    <w:rsid w:val="004939AD"/>
    <w:rsid w:val="00495839"/>
    <w:rsid w:val="00495CB0"/>
    <w:rsid w:val="004A2384"/>
    <w:rsid w:val="004A43D9"/>
    <w:rsid w:val="004A629D"/>
    <w:rsid w:val="004B1973"/>
    <w:rsid w:val="004B1DA5"/>
    <w:rsid w:val="004B38BD"/>
    <w:rsid w:val="004B3D20"/>
    <w:rsid w:val="004B48E4"/>
    <w:rsid w:val="004C0238"/>
    <w:rsid w:val="004C066A"/>
    <w:rsid w:val="004C1FA7"/>
    <w:rsid w:val="004C2745"/>
    <w:rsid w:val="004C4A2D"/>
    <w:rsid w:val="004C5299"/>
    <w:rsid w:val="004D0248"/>
    <w:rsid w:val="004D2499"/>
    <w:rsid w:val="004D4DB8"/>
    <w:rsid w:val="004D4E83"/>
    <w:rsid w:val="004D64D1"/>
    <w:rsid w:val="004E0C0F"/>
    <w:rsid w:val="004E2590"/>
    <w:rsid w:val="004E27B1"/>
    <w:rsid w:val="004E3D89"/>
    <w:rsid w:val="004E7AE1"/>
    <w:rsid w:val="004E7D8A"/>
    <w:rsid w:val="004F10F1"/>
    <w:rsid w:val="004F25AF"/>
    <w:rsid w:val="004F306F"/>
    <w:rsid w:val="004F5F71"/>
    <w:rsid w:val="004F6293"/>
    <w:rsid w:val="004F7060"/>
    <w:rsid w:val="00500ED5"/>
    <w:rsid w:val="00505B70"/>
    <w:rsid w:val="005066F3"/>
    <w:rsid w:val="0050745F"/>
    <w:rsid w:val="00507705"/>
    <w:rsid w:val="00507C3F"/>
    <w:rsid w:val="00511D95"/>
    <w:rsid w:val="005140BC"/>
    <w:rsid w:val="00515749"/>
    <w:rsid w:val="005161CB"/>
    <w:rsid w:val="00522360"/>
    <w:rsid w:val="00522473"/>
    <w:rsid w:val="00522E73"/>
    <w:rsid w:val="005241BF"/>
    <w:rsid w:val="00524E47"/>
    <w:rsid w:val="00526D23"/>
    <w:rsid w:val="0052765C"/>
    <w:rsid w:val="005348E4"/>
    <w:rsid w:val="00535298"/>
    <w:rsid w:val="00535CDA"/>
    <w:rsid w:val="005368D4"/>
    <w:rsid w:val="005441F5"/>
    <w:rsid w:val="00545D42"/>
    <w:rsid w:val="0054726B"/>
    <w:rsid w:val="00551657"/>
    <w:rsid w:val="005532FA"/>
    <w:rsid w:val="005538B5"/>
    <w:rsid w:val="00554EF2"/>
    <w:rsid w:val="00557079"/>
    <w:rsid w:val="00560603"/>
    <w:rsid w:val="00562118"/>
    <w:rsid w:val="00563FEA"/>
    <w:rsid w:val="00564099"/>
    <w:rsid w:val="00566147"/>
    <w:rsid w:val="00566756"/>
    <w:rsid w:val="0057185F"/>
    <w:rsid w:val="00572CCC"/>
    <w:rsid w:val="00573769"/>
    <w:rsid w:val="00575419"/>
    <w:rsid w:val="00575ADA"/>
    <w:rsid w:val="005761FA"/>
    <w:rsid w:val="00577304"/>
    <w:rsid w:val="00577EA8"/>
    <w:rsid w:val="00580AA1"/>
    <w:rsid w:val="00581F80"/>
    <w:rsid w:val="005831A4"/>
    <w:rsid w:val="0058552A"/>
    <w:rsid w:val="00586DEE"/>
    <w:rsid w:val="005876F5"/>
    <w:rsid w:val="00592361"/>
    <w:rsid w:val="005927C9"/>
    <w:rsid w:val="00595263"/>
    <w:rsid w:val="0059621A"/>
    <w:rsid w:val="005A399E"/>
    <w:rsid w:val="005A3A05"/>
    <w:rsid w:val="005B0A04"/>
    <w:rsid w:val="005B58AD"/>
    <w:rsid w:val="005B59B1"/>
    <w:rsid w:val="005B6DDF"/>
    <w:rsid w:val="005B6F0B"/>
    <w:rsid w:val="005B74FF"/>
    <w:rsid w:val="005B76B7"/>
    <w:rsid w:val="005B776B"/>
    <w:rsid w:val="005C0555"/>
    <w:rsid w:val="005C1A3B"/>
    <w:rsid w:val="005C5F1E"/>
    <w:rsid w:val="005C63C9"/>
    <w:rsid w:val="005C64ED"/>
    <w:rsid w:val="005C7666"/>
    <w:rsid w:val="005D0435"/>
    <w:rsid w:val="005D4933"/>
    <w:rsid w:val="005D54F1"/>
    <w:rsid w:val="005D7861"/>
    <w:rsid w:val="005D7AB9"/>
    <w:rsid w:val="005E1F92"/>
    <w:rsid w:val="005E29EC"/>
    <w:rsid w:val="005E2E15"/>
    <w:rsid w:val="005E42C4"/>
    <w:rsid w:val="005E5D10"/>
    <w:rsid w:val="005E69E4"/>
    <w:rsid w:val="005F3C7D"/>
    <w:rsid w:val="005F43CC"/>
    <w:rsid w:val="005F5722"/>
    <w:rsid w:val="00600700"/>
    <w:rsid w:val="006010BC"/>
    <w:rsid w:val="00601372"/>
    <w:rsid w:val="00603088"/>
    <w:rsid w:val="00604AB0"/>
    <w:rsid w:val="006104B4"/>
    <w:rsid w:val="00616877"/>
    <w:rsid w:val="00616D86"/>
    <w:rsid w:val="006174B4"/>
    <w:rsid w:val="00620476"/>
    <w:rsid w:val="00620FBE"/>
    <w:rsid w:val="006229A2"/>
    <w:rsid w:val="00622C3A"/>
    <w:rsid w:val="00624645"/>
    <w:rsid w:val="006258B2"/>
    <w:rsid w:val="006308F9"/>
    <w:rsid w:val="00630B4F"/>
    <w:rsid w:val="006354C6"/>
    <w:rsid w:val="00643200"/>
    <w:rsid w:val="00644F17"/>
    <w:rsid w:val="00651485"/>
    <w:rsid w:val="00653F17"/>
    <w:rsid w:val="00657639"/>
    <w:rsid w:val="00660C20"/>
    <w:rsid w:val="006645BF"/>
    <w:rsid w:val="00665343"/>
    <w:rsid w:val="00670F1C"/>
    <w:rsid w:val="006716FB"/>
    <w:rsid w:val="0067359D"/>
    <w:rsid w:val="00673CB3"/>
    <w:rsid w:val="00681873"/>
    <w:rsid w:val="00682BFB"/>
    <w:rsid w:val="00683990"/>
    <w:rsid w:val="00683DF9"/>
    <w:rsid w:val="00684056"/>
    <w:rsid w:val="00685DB4"/>
    <w:rsid w:val="006871E5"/>
    <w:rsid w:val="00690BB3"/>
    <w:rsid w:val="00690E02"/>
    <w:rsid w:val="006916FF"/>
    <w:rsid w:val="006933F8"/>
    <w:rsid w:val="006937B0"/>
    <w:rsid w:val="006951BA"/>
    <w:rsid w:val="00695ABE"/>
    <w:rsid w:val="00696529"/>
    <w:rsid w:val="006971BB"/>
    <w:rsid w:val="00697DD5"/>
    <w:rsid w:val="006A2263"/>
    <w:rsid w:val="006A6E3C"/>
    <w:rsid w:val="006A6E74"/>
    <w:rsid w:val="006A77D8"/>
    <w:rsid w:val="006B0BA3"/>
    <w:rsid w:val="006B11A1"/>
    <w:rsid w:val="006B2293"/>
    <w:rsid w:val="006B2B74"/>
    <w:rsid w:val="006B2CA3"/>
    <w:rsid w:val="006B3D7E"/>
    <w:rsid w:val="006B4181"/>
    <w:rsid w:val="006B43A7"/>
    <w:rsid w:val="006B6A86"/>
    <w:rsid w:val="006B6EAD"/>
    <w:rsid w:val="006C28E0"/>
    <w:rsid w:val="006C301B"/>
    <w:rsid w:val="006C4D88"/>
    <w:rsid w:val="006C5BFB"/>
    <w:rsid w:val="006D003C"/>
    <w:rsid w:val="006D181C"/>
    <w:rsid w:val="006D33E0"/>
    <w:rsid w:val="006E1762"/>
    <w:rsid w:val="006E2BB8"/>
    <w:rsid w:val="006E34F8"/>
    <w:rsid w:val="006E36C8"/>
    <w:rsid w:val="006E3E8A"/>
    <w:rsid w:val="006E7260"/>
    <w:rsid w:val="006F1D17"/>
    <w:rsid w:val="006F292F"/>
    <w:rsid w:val="006F573E"/>
    <w:rsid w:val="006F758B"/>
    <w:rsid w:val="006F77E9"/>
    <w:rsid w:val="006F7A38"/>
    <w:rsid w:val="00703574"/>
    <w:rsid w:val="00704B35"/>
    <w:rsid w:val="00706CC6"/>
    <w:rsid w:val="00710DDF"/>
    <w:rsid w:val="00713EBD"/>
    <w:rsid w:val="00715A11"/>
    <w:rsid w:val="00716033"/>
    <w:rsid w:val="007164DB"/>
    <w:rsid w:val="00716FF1"/>
    <w:rsid w:val="00720E8C"/>
    <w:rsid w:val="007259EE"/>
    <w:rsid w:val="007302EA"/>
    <w:rsid w:val="00731A2B"/>
    <w:rsid w:val="00731ABA"/>
    <w:rsid w:val="00731F9B"/>
    <w:rsid w:val="00732D8B"/>
    <w:rsid w:val="00734529"/>
    <w:rsid w:val="0073457E"/>
    <w:rsid w:val="0073612D"/>
    <w:rsid w:val="007374B8"/>
    <w:rsid w:val="007433DB"/>
    <w:rsid w:val="00751847"/>
    <w:rsid w:val="007541F8"/>
    <w:rsid w:val="007564EE"/>
    <w:rsid w:val="00756C01"/>
    <w:rsid w:val="0075777A"/>
    <w:rsid w:val="0076013E"/>
    <w:rsid w:val="0076202B"/>
    <w:rsid w:val="00764728"/>
    <w:rsid w:val="0076540D"/>
    <w:rsid w:val="00766E27"/>
    <w:rsid w:val="007671A1"/>
    <w:rsid w:val="00773C0E"/>
    <w:rsid w:val="00774C6E"/>
    <w:rsid w:val="007776CB"/>
    <w:rsid w:val="0078307E"/>
    <w:rsid w:val="007860A4"/>
    <w:rsid w:val="00792B56"/>
    <w:rsid w:val="0079558E"/>
    <w:rsid w:val="007969AA"/>
    <w:rsid w:val="007A56FB"/>
    <w:rsid w:val="007A5B5E"/>
    <w:rsid w:val="007A7F18"/>
    <w:rsid w:val="007B23F6"/>
    <w:rsid w:val="007B377D"/>
    <w:rsid w:val="007B4638"/>
    <w:rsid w:val="007C0F45"/>
    <w:rsid w:val="007C5345"/>
    <w:rsid w:val="007C68F8"/>
    <w:rsid w:val="007C6A4A"/>
    <w:rsid w:val="007D4053"/>
    <w:rsid w:val="007D4DEE"/>
    <w:rsid w:val="007E2369"/>
    <w:rsid w:val="007E2F34"/>
    <w:rsid w:val="007E3E2A"/>
    <w:rsid w:val="007E6787"/>
    <w:rsid w:val="007F0B09"/>
    <w:rsid w:val="007F0F63"/>
    <w:rsid w:val="007F347D"/>
    <w:rsid w:val="007F7D9E"/>
    <w:rsid w:val="008003B4"/>
    <w:rsid w:val="00801DF1"/>
    <w:rsid w:val="008030AE"/>
    <w:rsid w:val="008031C5"/>
    <w:rsid w:val="00805D26"/>
    <w:rsid w:val="00806704"/>
    <w:rsid w:val="008077F8"/>
    <w:rsid w:val="0081520D"/>
    <w:rsid w:val="00831219"/>
    <w:rsid w:val="00832137"/>
    <w:rsid w:val="00832511"/>
    <w:rsid w:val="0083387F"/>
    <w:rsid w:val="00835AE5"/>
    <w:rsid w:val="008360DB"/>
    <w:rsid w:val="00837272"/>
    <w:rsid w:val="008418EF"/>
    <w:rsid w:val="008427A3"/>
    <w:rsid w:val="00842877"/>
    <w:rsid w:val="00844019"/>
    <w:rsid w:val="008454AD"/>
    <w:rsid w:val="00847B2B"/>
    <w:rsid w:val="00851C3F"/>
    <w:rsid w:val="00854EB3"/>
    <w:rsid w:val="008552E0"/>
    <w:rsid w:val="008611C4"/>
    <w:rsid w:val="008612A7"/>
    <w:rsid w:val="008632DB"/>
    <w:rsid w:val="00865A62"/>
    <w:rsid w:val="008665E6"/>
    <w:rsid w:val="00871767"/>
    <w:rsid w:val="008728C3"/>
    <w:rsid w:val="00872C74"/>
    <w:rsid w:val="00873AAE"/>
    <w:rsid w:val="00874015"/>
    <w:rsid w:val="00874197"/>
    <w:rsid w:val="008752CA"/>
    <w:rsid w:val="00876207"/>
    <w:rsid w:val="0088699A"/>
    <w:rsid w:val="00887933"/>
    <w:rsid w:val="00891108"/>
    <w:rsid w:val="00892782"/>
    <w:rsid w:val="008A3CC5"/>
    <w:rsid w:val="008A4072"/>
    <w:rsid w:val="008A44CB"/>
    <w:rsid w:val="008A4C2B"/>
    <w:rsid w:val="008A7785"/>
    <w:rsid w:val="008B0192"/>
    <w:rsid w:val="008B1D64"/>
    <w:rsid w:val="008B26E7"/>
    <w:rsid w:val="008B28DC"/>
    <w:rsid w:val="008B50CC"/>
    <w:rsid w:val="008C019B"/>
    <w:rsid w:val="008C06F5"/>
    <w:rsid w:val="008C12DF"/>
    <w:rsid w:val="008C1AD0"/>
    <w:rsid w:val="008C3BEC"/>
    <w:rsid w:val="008C45A4"/>
    <w:rsid w:val="008C7721"/>
    <w:rsid w:val="008D0F7C"/>
    <w:rsid w:val="008D138E"/>
    <w:rsid w:val="008D64C9"/>
    <w:rsid w:val="008D71DB"/>
    <w:rsid w:val="008E1F8D"/>
    <w:rsid w:val="008E24EC"/>
    <w:rsid w:val="008E3C69"/>
    <w:rsid w:val="008E49AA"/>
    <w:rsid w:val="008E52E3"/>
    <w:rsid w:val="008E6D86"/>
    <w:rsid w:val="008F107F"/>
    <w:rsid w:val="008F13CC"/>
    <w:rsid w:val="008F295F"/>
    <w:rsid w:val="008F4C9E"/>
    <w:rsid w:val="008F6B9C"/>
    <w:rsid w:val="008F7037"/>
    <w:rsid w:val="009003CE"/>
    <w:rsid w:val="009016A1"/>
    <w:rsid w:val="009041D8"/>
    <w:rsid w:val="009054FE"/>
    <w:rsid w:val="00905881"/>
    <w:rsid w:val="00907E68"/>
    <w:rsid w:val="00911DF2"/>
    <w:rsid w:val="00915525"/>
    <w:rsid w:val="00917910"/>
    <w:rsid w:val="00917935"/>
    <w:rsid w:val="00920C1A"/>
    <w:rsid w:val="009222B1"/>
    <w:rsid w:val="00923AE7"/>
    <w:rsid w:val="009264A4"/>
    <w:rsid w:val="00926DFE"/>
    <w:rsid w:val="00927ACD"/>
    <w:rsid w:val="00930B0E"/>
    <w:rsid w:val="00932AE5"/>
    <w:rsid w:val="00933967"/>
    <w:rsid w:val="0093593C"/>
    <w:rsid w:val="00935DA2"/>
    <w:rsid w:val="009361A7"/>
    <w:rsid w:val="00936331"/>
    <w:rsid w:val="00936D6F"/>
    <w:rsid w:val="009406E1"/>
    <w:rsid w:val="00941286"/>
    <w:rsid w:val="00942A5F"/>
    <w:rsid w:val="009438BF"/>
    <w:rsid w:val="00944A3A"/>
    <w:rsid w:val="00945A3D"/>
    <w:rsid w:val="009464E0"/>
    <w:rsid w:val="009469BD"/>
    <w:rsid w:val="00946B52"/>
    <w:rsid w:val="009524B5"/>
    <w:rsid w:val="00955E5F"/>
    <w:rsid w:val="00955F8E"/>
    <w:rsid w:val="00956749"/>
    <w:rsid w:val="00960409"/>
    <w:rsid w:val="00966885"/>
    <w:rsid w:val="0096689C"/>
    <w:rsid w:val="00970358"/>
    <w:rsid w:val="009707D2"/>
    <w:rsid w:val="00971313"/>
    <w:rsid w:val="009713B4"/>
    <w:rsid w:val="00971EF5"/>
    <w:rsid w:val="00973FCF"/>
    <w:rsid w:val="0097482D"/>
    <w:rsid w:val="00975C84"/>
    <w:rsid w:val="009764D7"/>
    <w:rsid w:val="0097732D"/>
    <w:rsid w:val="00980018"/>
    <w:rsid w:val="0098055B"/>
    <w:rsid w:val="0098301F"/>
    <w:rsid w:val="0098394B"/>
    <w:rsid w:val="00984315"/>
    <w:rsid w:val="00984935"/>
    <w:rsid w:val="00995E79"/>
    <w:rsid w:val="009A41EB"/>
    <w:rsid w:val="009A73FE"/>
    <w:rsid w:val="009B0681"/>
    <w:rsid w:val="009C0006"/>
    <w:rsid w:val="009C13A0"/>
    <w:rsid w:val="009C157E"/>
    <w:rsid w:val="009C26F0"/>
    <w:rsid w:val="009C2DBD"/>
    <w:rsid w:val="009C60EE"/>
    <w:rsid w:val="009C7EC3"/>
    <w:rsid w:val="009D01C4"/>
    <w:rsid w:val="009D03D1"/>
    <w:rsid w:val="009D3C37"/>
    <w:rsid w:val="009D3FA8"/>
    <w:rsid w:val="009D5809"/>
    <w:rsid w:val="009D5FCE"/>
    <w:rsid w:val="009D7903"/>
    <w:rsid w:val="009D7B57"/>
    <w:rsid w:val="009E1D6F"/>
    <w:rsid w:val="009E3D0E"/>
    <w:rsid w:val="009E73DE"/>
    <w:rsid w:val="009F03AC"/>
    <w:rsid w:val="009F0D80"/>
    <w:rsid w:val="009F1E5F"/>
    <w:rsid w:val="009F25C4"/>
    <w:rsid w:val="009F28CB"/>
    <w:rsid w:val="009F36C7"/>
    <w:rsid w:val="00A01F82"/>
    <w:rsid w:val="00A032E5"/>
    <w:rsid w:val="00A04203"/>
    <w:rsid w:val="00A0685E"/>
    <w:rsid w:val="00A106C2"/>
    <w:rsid w:val="00A11CC4"/>
    <w:rsid w:val="00A21A8C"/>
    <w:rsid w:val="00A22283"/>
    <w:rsid w:val="00A22875"/>
    <w:rsid w:val="00A23ABB"/>
    <w:rsid w:val="00A2558B"/>
    <w:rsid w:val="00A26C42"/>
    <w:rsid w:val="00A27B76"/>
    <w:rsid w:val="00A27F5F"/>
    <w:rsid w:val="00A33E3A"/>
    <w:rsid w:val="00A3692C"/>
    <w:rsid w:val="00A3703A"/>
    <w:rsid w:val="00A41987"/>
    <w:rsid w:val="00A43AF9"/>
    <w:rsid w:val="00A44A44"/>
    <w:rsid w:val="00A4713B"/>
    <w:rsid w:val="00A47940"/>
    <w:rsid w:val="00A50D7C"/>
    <w:rsid w:val="00A51F4E"/>
    <w:rsid w:val="00A52765"/>
    <w:rsid w:val="00A5313B"/>
    <w:rsid w:val="00A533C9"/>
    <w:rsid w:val="00A546A1"/>
    <w:rsid w:val="00A56097"/>
    <w:rsid w:val="00A57EC1"/>
    <w:rsid w:val="00A60228"/>
    <w:rsid w:val="00A63390"/>
    <w:rsid w:val="00A645DB"/>
    <w:rsid w:val="00A6480F"/>
    <w:rsid w:val="00A6496B"/>
    <w:rsid w:val="00A67086"/>
    <w:rsid w:val="00A6726A"/>
    <w:rsid w:val="00A70F2F"/>
    <w:rsid w:val="00A724DB"/>
    <w:rsid w:val="00A74294"/>
    <w:rsid w:val="00A74EBE"/>
    <w:rsid w:val="00A80289"/>
    <w:rsid w:val="00A819CB"/>
    <w:rsid w:val="00A8275E"/>
    <w:rsid w:val="00A83454"/>
    <w:rsid w:val="00A85AEB"/>
    <w:rsid w:val="00A9388C"/>
    <w:rsid w:val="00A93942"/>
    <w:rsid w:val="00A95606"/>
    <w:rsid w:val="00A9642A"/>
    <w:rsid w:val="00A97C15"/>
    <w:rsid w:val="00AA1F0E"/>
    <w:rsid w:val="00AA3D54"/>
    <w:rsid w:val="00AA5B67"/>
    <w:rsid w:val="00AA6F08"/>
    <w:rsid w:val="00AB1167"/>
    <w:rsid w:val="00AB16F2"/>
    <w:rsid w:val="00AB343C"/>
    <w:rsid w:val="00AB475D"/>
    <w:rsid w:val="00AB5E25"/>
    <w:rsid w:val="00AB5E6A"/>
    <w:rsid w:val="00AC3674"/>
    <w:rsid w:val="00AD1BAB"/>
    <w:rsid w:val="00AD325A"/>
    <w:rsid w:val="00AD3A3B"/>
    <w:rsid w:val="00AD4FFF"/>
    <w:rsid w:val="00AD51DC"/>
    <w:rsid w:val="00AE03BA"/>
    <w:rsid w:val="00AE25D2"/>
    <w:rsid w:val="00AE2F75"/>
    <w:rsid w:val="00AE3BD6"/>
    <w:rsid w:val="00AE3D3F"/>
    <w:rsid w:val="00AF1158"/>
    <w:rsid w:val="00AF1C00"/>
    <w:rsid w:val="00AF2CEB"/>
    <w:rsid w:val="00AF41B1"/>
    <w:rsid w:val="00B00097"/>
    <w:rsid w:val="00B012B6"/>
    <w:rsid w:val="00B03258"/>
    <w:rsid w:val="00B124D9"/>
    <w:rsid w:val="00B133EC"/>
    <w:rsid w:val="00B1576F"/>
    <w:rsid w:val="00B2223E"/>
    <w:rsid w:val="00B2799D"/>
    <w:rsid w:val="00B302DE"/>
    <w:rsid w:val="00B31F82"/>
    <w:rsid w:val="00B3341F"/>
    <w:rsid w:val="00B339A4"/>
    <w:rsid w:val="00B370C5"/>
    <w:rsid w:val="00B4411C"/>
    <w:rsid w:val="00B4530B"/>
    <w:rsid w:val="00B462E1"/>
    <w:rsid w:val="00B46C54"/>
    <w:rsid w:val="00B4787E"/>
    <w:rsid w:val="00B47CF8"/>
    <w:rsid w:val="00B5069C"/>
    <w:rsid w:val="00B520AD"/>
    <w:rsid w:val="00B535B9"/>
    <w:rsid w:val="00B542D1"/>
    <w:rsid w:val="00B57CC0"/>
    <w:rsid w:val="00B60EA5"/>
    <w:rsid w:val="00B6216A"/>
    <w:rsid w:val="00B6495F"/>
    <w:rsid w:val="00B654DF"/>
    <w:rsid w:val="00B65898"/>
    <w:rsid w:val="00B6747F"/>
    <w:rsid w:val="00B70B0C"/>
    <w:rsid w:val="00B72B08"/>
    <w:rsid w:val="00B74267"/>
    <w:rsid w:val="00B769AA"/>
    <w:rsid w:val="00B7744B"/>
    <w:rsid w:val="00B7778F"/>
    <w:rsid w:val="00B83747"/>
    <w:rsid w:val="00B853DD"/>
    <w:rsid w:val="00B859EA"/>
    <w:rsid w:val="00B9283A"/>
    <w:rsid w:val="00B95D0B"/>
    <w:rsid w:val="00B97754"/>
    <w:rsid w:val="00BA3B67"/>
    <w:rsid w:val="00BA6296"/>
    <w:rsid w:val="00BA65A4"/>
    <w:rsid w:val="00BA6862"/>
    <w:rsid w:val="00BB1150"/>
    <w:rsid w:val="00BB1EE0"/>
    <w:rsid w:val="00BB3BBD"/>
    <w:rsid w:val="00BB5C97"/>
    <w:rsid w:val="00BB759D"/>
    <w:rsid w:val="00BB7A3E"/>
    <w:rsid w:val="00BC0B97"/>
    <w:rsid w:val="00BC1543"/>
    <w:rsid w:val="00BC32D0"/>
    <w:rsid w:val="00BC3DE5"/>
    <w:rsid w:val="00BD2079"/>
    <w:rsid w:val="00BD2A1A"/>
    <w:rsid w:val="00BD704F"/>
    <w:rsid w:val="00BD7EF3"/>
    <w:rsid w:val="00BE118A"/>
    <w:rsid w:val="00BE4AF6"/>
    <w:rsid w:val="00BE54A2"/>
    <w:rsid w:val="00BF0301"/>
    <w:rsid w:val="00BF21B9"/>
    <w:rsid w:val="00BF2F75"/>
    <w:rsid w:val="00BF4B9F"/>
    <w:rsid w:val="00BF58FA"/>
    <w:rsid w:val="00C03753"/>
    <w:rsid w:val="00C05B1B"/>
    <w:rsid w:val="00C06387"/>
    <w:rsid w:val="00C14F4E"/>
    <w:rsid w:val="00C20D33"/>
    <w:rsid w:val="00C22D0B"/>
    <w:rsid w:val="00C23267"/>
    <w:rsid w:val="00C3152F"/>
    <w:rsid w:val="00C31E5B"/>
    <w:rsid w:val="00C3279C"/>
    <w:rsid w:val="00C335C8"/>
    <w:rsid w:val="00C340A8"/>
    <w:rsid w:val="00C34993"/>
    <w:rsid w:val="00C34A85"/>
    <w:rsid w:val="00C35724"/>
    <w:rsid w:val="00C373AD"/>
    <w:rsid w:val="00C37BE3"/>
    <w:rsid w:val="00C400F5"/>
    <w:rsid w:val="00C41048"/>
    <w:rsid w:val="00C46BC5"/>
    <w:rsid w:val="00C544DD"/>
    <w:rsid w:val="00C553BB"/>
    <w:rsid w:val="00C5648D"/>
    <w:rsid w:val="00C56665"/>
    <w:rsid w:val="00C56E12"/>
    <w:rsid w:val="00C56E87"/>
    <w:rsid w:val="00C578FA"/>
    <w:rsid w:val="00C61A3C"/>
    <w:rsid w:val="00C63967"/>
    <w:rsid w:val="00C63CC4"/>
    <w:rsid w:val="00C6632A"/>
    <w:rsid w:val="00C66684"/>
    <w:rsid w:val="00C66917"/>
    <w:rsid w:val="00C679BC"/>
    <w:rsid w:val="00C74563"/>
    <w:rsid w:val="00C75E09"/>
    <w:rsid w:val="00C76FC7"/>
    <w:rsid w:val="00C773B5"/>
    <w:rsid w:val="00C81F4D"/>
    <w:rsid w:val="00C82F26"/>
    <w:rsid w:val="00C833C5"/>
    <w:rsid w:val="00C852DF"/>
    <w:rsid w:val="00C85C4B"/>
    <w:rsid w:val="00C92217"/>
    <w:rsid w:val="00C9239B"/>
    <w:rsid w:val="00C94682"/>
    <w:rsid w:val="00C96A6A"/>
    <w:rsid w:val="00C9767B"/>
    <w:rsid w:val="00CA1483"/>
    <w:rsid w:val="00CA4E9D"/>
    <w:rsid w:val="00CA526E"/>
    <w:rsid w:val="00CB0BC3"/>
    <w:rsid w:val="00CB1322"/>
    <w:rsid w:val="00CB5FF2"/>
    <w:rsid w:val="00CC1C7A"/>
    <w:rsid w:val="00CC21DD"/>
    <w:rsid w:val="00CC3EAE"/>
    <w:rsid w:val="00CC47B0"/>
    <w:rsid w:val="00CC6AED"/>
    <w:rsid w:val="00CD10DE"/>
    <w:rsid w:val="00CD24E3"/>
    <w:rsid w:val="00CD6D7C"/>
    <w:rsid w:val="00CE11B7"/>
    <w:rsid w:val="00CE1FB9"/>
    <w:rsid w:val="00CE3337"/>
    <w:rsid w:val="00CE576A"/>
    <w:rsid w:val="00CE7631"/>
    <w:rsid w:val="00CF179A"/>
    <w:rsid w:val="00CF1E8C"/>
    <w:rsid w:val="00CF4F91"/>
    <w:rsid w:val="00CF6E83"/>
    <w:rsid w:val="00D01351"/>
    <w:rsid w:val="00D03080"/>
    <w:rsid w:val="00D037ED"/>
    <w:rsid w:val="00D05882"/>
    <w:rsid w:val="00D058BB"/>
    <w:rsid w:val="00D069DB"/>
    <w:rsid w:val="00D11E71"/>
    <w:rsid w:val="00D15453"/>
    <w:rsid w:val="00D159E7"/>
    <w:rsid w:val="00D15BB4"/>
    <w:rsid w:val="00D1694A"/>
    <w:rsid w:val="00D16ADB"/>
    <w:rsid w:val="00D17ECD"/>
    <w:rsid w:val="00D21674"/>
    <w:rsid w:val="00D24652"/>
    <w:rsid w:val="00D24756"/>
    <w:rsid w:val="00D247B0"/>
    <w:rsid w:val="00D2653F"/>
    <w:rsid w:val="00D306A2"/>
    <w:rsid w:val="00D313EF"/>
    <w:rsid w:val="00D3259D"/>
    <w:rsid w:val="00D35772"/>
    <w:rsid w:val="00D42310"/>
    <w:rsid w:val="00D434C9"/>
    <w:rsid w:val="00D43A86"/>
    <w:rsid w:val="00D43E7E"/>
    <w:rsid w:val="00D44593"/>
    <w:rsid w:val="00D46040"/>
    <w:rsid w:val="00D471AC"/>
    <w:rsid w:val="00D5039B"/>
    <w:rsid w:val="00D515E7"/>
    <w:rsid w:val="00D5185D"/>
    <w:rsid w:val="00D53059"/>
    <w:rsid w:val="00D537F5"/>
    <w:rsid w:val="00D53AAA"/>
    <w:rsid w:val="00D56E90"/>
    <w:rsid w:val="00D57739"/>
    <w:rsid w:val="00D6142E"/>
    <w:rsid w:val="00D61B82"/>
    <w:rsid w:val="00D620DF"/>
    <w:rsid w:val="00D624E0"/>
    <w:rsid w:val="00D62F53"/>
    <w:rsid w:val="00D650F4"/>
    <w:rsid w:val="00D66DE2"/>
    <w:rsid w:val="00D718F8"/>
    <w:rsid w:val="00D725A4"/>
    <w:rsid w:val="00D757B4"/>
    <w:rsid w:val="00D82671"/>
    <w:rsid w:val="00D83675"/>
    <w:rsid w:val="00D83A7C"/>
    <w:rsid w:val="00D84DA3"/>
    <w:rsid w:val="00D84DD1"/>
    <w:rsid w:val="00D8620D"/>
    <w:rsid w:val="00D871C7"/>
    <w:rsid w:val="00D92A87"/>
    <w:rsid w:val="00D9391C"/>
    <w:rsid w:val="00D93E5D"/>
    <w:rsid w:val="00D96844"/>
    <w:rsid w:val="00D96B23"/>
    <w:rsid w:val="00D96FA0"/>
    <w:rsid w:val="00DA3A39"/>
    <w:rsid w:val="00DA664F"/>
    <w:rsid w:val="00DB05AD"/>
    <w:rsid w:val="00DB0AD1"/>
    <w:rsid w:val="00DB156A"/>
    <w:rsid w:val="00DB36B3"/>
    <w:rsid w:val="00DB5A66"/>
    <w:rsid w:val="00DB6F5D"/>
    <w:rsid w:val="00DC0DCA"/>
    <w:rsid w:val="00DC1181"/>
    <w:rsid w:val="00DC2959"/>
    <w:rsid w:val="00DC2DFF"/>
    <w:rsid w:val="00DC36EE"/>
    <w:rsid w:val="00DD2ED3"/>
    <w:rsid w:val="00DD498E"/>
    <w:rsid w:val="00DD4FBB"/>
    <w:rsid w:val="00DD624A"/>
    <w:rsid w:val="00DD7C50"/>
    <w:rsid w:val="00DD7F16"/>
    <w:rsid w:val="00DE01F3"/>
    <w:rsid w:val="00DE38F5"/>
    <w:rsid w:val="00DE5D19"/>
    <w:rsid w:val="00DE6B80"/>
    <w:rsid w:val="00DE7912"/>
    <w:rsid w:val="00DF02CD"/>
    <w:rsid w:val="00DF246F"/>
    <w:rsid w:val="00DF324B"/>
    <w:rsid w:val="00DF32F5"/>
    <w:rsid w:val="00DF695A"/>
    <w:rsid w:val="00E00BC5"/>
    <w:rsid w:val="00E02375"/>
    <w:rsid w:val="00E023FA"/>
    <w:rsid w:val="00E056E0"/>
    <w:rsid w:val="00E060D8"/>
    <w:rsid w:val="00E12A59"/>
    <w:rsid w:val="00E131AE"/>
    <w:rsid w:val="00E164B9"/>
    <w:rsid w:val="00E16DBE"/>
    <w:rsid w:val="00E2287D"/>
    <w:rsid w:val="00E24C50"/>
    <w:rsid w:val="00E261F2"/>
    <w:rsid w:val="00E274D6"/>
    <w:rsid w:val="00E32F1B"/>
    <w:rsid w:val="00E373ED"/>
    <w:rsid w:val="00E41A2F"/>
    <w:rsid w:val="00E41A9B"/>
    <w:rsid w:val="00E41D43"/>
    <w:rsid w:val="00E442B6"/>
    <w:rsid w:val="00E46C2C"/>
    <w:rsid w:val="00E50892"/>
    <w:rsid w:val="00E50A5D"/>
    <w:rsid w:val="00E538E7"/>
    <w:rsid w:val="00E53949"/>
    <w:rsid w:val="00E5573F"/>
    <w:rsid w:val="00E635E8"/>
    <w:rsid w:val="00E639E1"/>
    <w:rsid w:val="00E64ADE"/>
    <w:rsid w:val="00E6556A"/>
    <w:rsid w:val="00E656A0"/>
    <w:rsid w:val="00E65D4A"/>
    <w:rsid w:val="00E65ED4"/>
    <w:rsid w:val="00E66183"/>
    <w:rsid w:val="00E663B8"/>
    <w:rsid w:val="00E71F8D"/>
    <w:rsid w:val="00E733E2"/>
    <w:rsid w:val="00E74336"/>
    <w:rsid w:val="00E8164D"/>
    <w:rsid w:val="00E8436D"/>
    <w:rsid w:val="00E858E8"/>
    <w:rsid w:val="00E9225A"/>
    <w:rsid w:val="00E967E4"/>
    <w:rsid w:val="00E96D07"/>
    <w:rsid w:val="00EA194B"/>
    <w:rsid w:val="00EA2489"/>
    <w:rsid w:val="00EB24C3"/>
    <w:rsid w:val="00EB25BB"/>
    <w:rsid w:val="00EB2BA1"/>
    <w:rsid w:val="00EB39A6"/>
    <w:rsid w:val="00EB453B"/>
    <w:rsid w:val="00EB4B53"/>
    <w:rsid w:val="00EB4F53"/>
    <w:rsid w:val="00EB6ECF"/>
    <w:rsid w:val="00EC00A1"/>
    <w:rsid w:val="00EC0F2A"/>
    <w:rsid w:val="00EC1043"/>
    <w:rsid w:val="00EC2454"/>
    <w:rsid w:val="00EC37BE"/>
    <w:rsid w:val="00EC4DD4"/>
    <w:rsid w:val="00EC7A1E"/>
    <w:rsid w:val="00ED276F"/>
    <w:rsid w:val="00ED52F5"/>
    <w:rsid w:val="00EE022C"/>
    <w:rsid w:val="00EE1383"/>
    <w:rsid w:val="00EE2DD9"/>
    <w:rsid w:val="00EE4ADC"/>
    <w:rsid w:val="00EE542D"/>
    <w:rsid w:val="00EF290E"/>
    <w:rsid w:val="00F04C3C"/>
    <w:rsid w:val="00F0616B"/>
    <w:rsid w:val="00F0649E"/>
    <w:rsid w:val="00F10475"/>
    <w:rsid w:val="00F10A9A"/>
    <w:rsid w:val="00F10DEE"/>
    <w:rsid w:val="00F12600"/>
    <w:rsid w:val="00F12BF5"/>
    <w:rsid w:val="00F13B46"/>
    <w:rsid w:val="00F206FF"/>
    <w:rsid w:val="00F2223D"/>
    <w:rsid w:val="00F22693"/>
    <w:rsid w:val="00F231E3"/>
    <w:rsid w:val="00F23A02"/>
    <w:rsid w:val="00F25A4B"/>
    <w:rsid w:val="00F2639D"/>
    <w:rsid w:val="00F27C54"/>
    <w:rsid w:val="00F30E5F"/>
    <w:rsid w:val="00F310DE"/>
    <w:rsid w:val="00F32932"/>
    <w:rsid w:val="00F347CE"/>
    <w:rsid w:val="00F36D88"/>
    <w:rsid w:val="00F374BB"/>
    <w:rsid w:val="00F379D4"/>
    <w:rsid w:val="00F45314"/>
    <w:rsid w:val="00F50D02"/>
    <w:rsid w:val="00F54951"/>
    <w:rsid w:val="00F55B9B"/>
    <w:rsid w:val="00F57874"/>
    <w:rsid w:val="00F61B55"/>
    <w:rsid w:val="00F62502"/>
    <w:rsid w:val="00F6287B"/>
    <w:rsid w:val="00F63E41"/>
    <w:rsid w:val="00F65C05"/>
    <w:rsid w:val="00F6641B"/>
    <w:rsid w:val="00F67432"/>
    <w:rsid w:val="00F70E40"/>
    <w:rsid w:val="00F71278"/>
    <w:rsid w:val="00F71FA6"/>
    <w:rsid w:val="00F7332E"/>
    <w:rsid w:val="00F743AE"/>
    <w:rsid w:val="00F74BBD"/>
    <w:rsid w:val="00F75452"/>
    <w:rsid w:val="00F765EE"/>
    <w:rsid w:val="00F777E8"/>
    <w:rsid w:val="00F82BF0"/>
    <w:rsid w:val="00F870AA"/>
    <w:rsid w:val="00F8716D"/>
    <w:rsid w:val="00F912E0"/>
    <w:rsid w:val="00F92526"/>
    <w:rsid w:val="00F92C03"/>
    <w:rsid w:val="00F92E8C"/>
    <w:rsid w:val="00F94450"/>
    <w:rsid w:val="00F9589D"/>
    <w:rsid w:val="00F95C83"/>
    <w:rsid w:val="00F979C2"/>
    <w:rsid w:val="00FA034A"/>
    <w:rsid w:val="00FA0FAF"/>
    <w:rsid w:val="00FA36C0"/>
    <w:rsid w:val="00FA5AD4"/>
    <w:rsid w:val="00FA6CB3"/>
    <w:rsid w:val="00FA7DB4"/>
    <w:rsid w:val="00FB183C"/>
    <w:rsid w:val="00FB2B59"/>
    <w:rsid w:val="00FB39F1"/>
    <w:rsid w:val="00FC1A96"/>
    <w:rsid w:val="00FC2973"/>
    <w:rsid w:val="00FC3027"/>
    <w:rsid w:val="00FC31AC"/>
    <w:rsid w:val="00FC340C"/>
    <w:rsid w:val="00FC6F53"/>
    <w:rsid w:val="00FC7F04"/>
    <w:rsid w:val="00FD0A19"/>
    <w:rsid w:val="00FD3FD6"/>
    <w:rsid w:val="00FD6697"/>
    <w:rsid w:val="00FD67E9"/>
    <w:rsid w:val="00FE2782"/>
    <w:rsid w:val="00FE4FF4"/>
    <w:rsid w:val="00FF0B3B"/>
    <w:rsid w:val="00FF31E6"/>
    <w:rsid w:val="00FF3568"/>
    <w:rsid w:val="00FF4889"/>
    <w:rsid w:val="00FF4EED"/>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4143"/>
  <w15:chartTrackingRefBased/>
  <w15:docId w15:val="{1B2BA7E9-E7B3-5646-A7A9-B00AD6038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0C5"/>
    <w:pPr>
      <w:ind w:left="720"/>
      <w:contextualSpacing/>
    </w:pPr>
  </w:style>
  <w:style w:type="character" w:styleId="CommentReference">
    <w:name w:val="annotation reference"/>
    <w:basedOn w:val="DefaultParagraphFont"/>
    <w:uiPriority w:val="99"/>
    <w:semiHidden/>
    <w:unhideWhenUsed/>
    <w:rsid w:val="00B370C5"/>
    <w:rPr>
      <w:sz w:val="16"/>
      <w:szCs w:val="16"/>
    </w:rPr>
  </w:style>
  <w:style w:type="paragraph" w:styleId="CommentText">
    <w:name w:val="annotation text"/>
    <w:basedOn w:val="Normal"/>
    <w:link w:val="CommentTextChar"/>
    <w:uiPriority w:val="99"/>
    <w:semiHidden/>
    <w:unhideWhenUsed/>
    <w:rsid w:val="00B370C5"/>
    <w:rPr>
      <w:sz w:val="20"/>
      <w:szCs w:val="20"/>
    </w:rPr>
  </w:style>
  <w:style w:type="character" w:customStyle="1" w:styleId="CommentTextChar">
    <w:name w:val="Comment Text Char"/>
    <w:basedOn w:val="DefaultParagraphFont"/>
    <w:link w:val="CommentText"/>
    <w:uiPriority w:val="99"/>
    <w:semiHidden/>
    <w:rsid w:val="00B370C5"/>
    <w:rPr>
      <w:sz w:val="20"/>
      <w:szCs w:val="20"/>
    </w:rPr>
  </w:style>
  <w:style w:type="paragraph" w:styleId="CommentSubject">
    <w:name w:val="annotation subject"/>
    <w:basedOn w:val="CommentText"/>
    <w:next w:val="CommentText"/>
    <w:link w:val="CommentSubjectChar"/>
    <w:uiPriority w:val="99"/>
    <w:semiHidden/>
    <w:unhideWhenUsed/>
    <w:rsid w:val="00B370C5"/>
    <w:rPr>
      <w:b/>
      <w:bCs/>
    </w:rPr>
  </w:style>
  <w:style w:type="character" w:customStyle="1" w:styleId="CommentSubjectChar">
    <w:name w:val="Comment Subject Char"/>
    <w:basedOn w:val="CommentTextChar"/>
    <w:link w:val="CommentSubject"/>
    <w:uiPriority w:val="99"/>
    <w:semiHidden/>
    <w:rsid w:val="00B370C5"/>
    <w:rPr>
      <w:b/>
      <w:bCs/>
      <w:sz w:val="20"/>
      <w:szCs w:val="20"/>
    </w:rPr>
  </w:style>
  <w:style w:type="character" w:styleId="Hyperlink">
    <w:name w:val="Hyperlink"/>
    <w:basedOn w:val="DefaultParagraphFont"/>
    <w:uiPriority w:val="99"/>
    <w:unhideWhenUsed/>
    <w:rsid w:val="00B370C5"/>
    <w:rPr>
      <w:color w:val="0563C1" w:themeColor="hyperlink"/>
      <w:u w:val="single"/>
    </w:rPr>
  </w:style>
  <w:style w:type="character" w:styleId="UnresolvedMention">
    <w:name w:val="Unresolved Mention"/>
    <w:basedOn w:val="DefaultParagraphFont"/>
    <w:uiPriority w:val="99"/>
    <w:semiHidden/>
    <w:unhideWhenUsed/>
    <w:rsid w:val="00B370C5"/>
    <w:rPr>
      <w:color w:val="605E5C"/>
      <w:shd w:val="clear" w:color="auto" w:fill="E1DFDD"/>
    </w:rPr>
  </w:style>
  <w:style w:type="paragraph" w:styleId="Revision">
    <w:name w:val="Revision"/>
    <w:hidden/>
    <w:uiPriority w:val="99"/>
    <w:semiHidden/>
    <w:rsid w:val="00172694"/>
  </w:style>
  <w:style w:type="paragraph" w:styleId="BalloonText">
    <w:name w:val="Balloon Text"/>
    <w:basedOn w:val="Normal"/>
    <w:link w:val="BalloonTextChar"/>
    <w:uiPriority w:val="99"/>
    <w:semiHidden/>
    <w:unhideWhenUsed/>
    <w:rsid w:val="00445E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E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2FC6C-7EC9-403C-A1ED-7A6ED4ED3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Meltzer</dc:creator>
  <cp:keywords/>
  <dc:description/>
  <cp:lastModifiedBy>Parks, Robbie M</cp:lastModifiedBy>
  <cp:revision>32</cp:revision>
  <dcterms:created xsi:type="dcterms:W3CDTF">2022-12-08T19:05:00Z</dcterms:created>
  <dcterms:modified xsi:type="dcterms:W3CDTF">2022-12-08T19:23:00Z</dcterms:modified>
</cp:coreProperties>
</file>