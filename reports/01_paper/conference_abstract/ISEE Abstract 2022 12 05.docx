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6E98" w14:textId="03F85F25" w:rsidR="009C60EE" w:rsidRPr="00B370C5" w:rsidRDefault="00EC0F2A" w:rsidP="00B370C5">
      <w:pPr>
        <w:jc w:val="center"/>
        <w:rPr>
          <w:b/>
          <w:bCs/>
        </w:rPr>
      </w:pPr>
      <w:commentRangeStart w:id="0"/>
      <w:r>
        <w:rPr>
          <w:b/>
          <w:bCs/>
        </w:rPr>
        <w:t xml:space="preserve">Lower Test Scores </w:t>
      </w:r>
      <w:commentRangeEnd w:id="0"/>
      <w:r w:rsidR="00F65C05">
        <w:rPr>
          <w:rStyle w:val="CommentReference"/>
        </w:rPr>
        <w:commentReference w:id="0"/>
      </w:r>
      <w:r>
        <w:rPr>
          <w:b/>
          <w:bCs/>
        </w:rPr>
        <w:t>after Hurricanes in the United States</w:t>
      </w:r>
    </w:p>
    <w:p w14:paraId="4D7791E4" w14:textId="7F24B868" w:rsidR="00B370C5" w:rsidRDefault="00B370C5" w:rsidP="00B370C5">
      <w:pPr>
        <w:jc w:val="center"/>
      </w:pPr>
    </w:p>
    <w:p w14:paraId="3EC37327" w14:textId="398CB1AD" w:rsidR="00B370C5" w:rsidRDefault="00B370C5" w:rsidP="00B370C5">
      <w:pPr>
        <w:rPr>
          <w:vertAlign w:val="superscript"/>
        </w:rPr>
      </w:pPr>
      <w:r>
        <w:t>Gabriella Y. Meltzer PhD</w:t>
      </w:r>
      <w:r>
        <w:rPr>
          <w:vertAlign w:val="superscript"/>
        </w:rPr>
        <w:t>1,2</w:t>
      </w:r>
      <w:ins w:id="1" w:author="Parks, Robbie M" w:date="2022-11-01T13:11:00Z">
        <w:r w:rsidR="004D0248">
          <w:rPr>
            <w:vertAlign w:val="superscript"/>
          </w:rPr>
          <w:t xml:space="preserve"> </w:t>
        </w:r>
      </w:ins>
      <w:r w:rsidR="00A2558B">
        <w:t xml:space="preserve">, </w:t>
      </w:r>
      <w:r w:rsidR="003264BD">
        <w:t xml:space="preserve">Joel </w:t>
      </w:r>
      <w:commentRangeStart w:id="2"/>
      <w:r w:rsidR="003264BD">
        <w:t>Schwartz</w:t>
      </w:r>
      <w:commentRangeEnd w:id="2"/>
      <w:r w:rsidR="00917910">
        <w:rPr>
          <w:rStyle w:val="CommentReference"/>
        </w:rPr>
        <w:commentReference w:id="2"/>
      </w:r>
      <w:r w:rsidR="009D3C37">
        <w:t xml:space="preserve"> PhD</w:t>
      </w:r>
      <w:r w:rsidR="009D3C37">
        <w:rPr>
          <w:vertAlign w:val="superscript"/>
        </w:rPr>
        <w:t>3</w:t>
      </w:r>
      <w:r w:rsidR="003264BD">
        <w:t>, Michelle Bell</w:t>
      </w:r>
      <w:r w:rsidR="009D3C37">
        <w:t xml:space="preserve"> PhD</w:t>
      </w:r>
      <w:r w:rsidR="009D3C37">
        <w:rPr>
          <w:vertAlign w:val="superscript"/>
        </w:rPr>
        <w:t>4</w:t>
      </w:r>
      <w:r w:rsidR="003264BD">
        <w:t xml:space="preserve">, </w:t>
      </w:r>
      <w:r w:rsidR="00A2558B">
        <w:t>Marianthi-Anna Kioumourtzoglou</w:t>
      </w:r>
      <w:r w:rsidR="009D3C37">
        <w:t xml:space="preserve"> ScD</w:t>
      </w:r>
      <w:r w:rsidR="009D3C37">
        <w:rPr>
          <w:vertAlign w:val="superscript"/>
        </w:rPr>
        <w:t>1</w:t>
      </w:r>
      <w:r w:rsidR="00A2558B">
        <w:t xml:space="preserve">, </w:t>
      </w:r>
      <w:r w:rsidR="004D0248">
        <w:t>Robbie M. Parks PhD</w:t>
      </w:r>
      <w:r w:rsidR="004D0248">
        <w:rPr>
          <w:vertAlign w:val="superscript"/>
        </w:rPr>
        <w:t>1</w:t>
      </w:r>
    </w:p>
    <w:p w14:paraId="6DF9C932" w14:textId="22A873EF" w:rsidR="00B370C5" w:rsidRDefault="00B370C5" w:rsidP="00B370C5">
      <w:pPr>
        <w:rPr>
          <w:vertAlign w:val="superscript"/>
        </w:rPr>
      </w:pPr>
    </w:p>
    <w:p w14:paraId="612B7304" w14:textId="2F415B83" w:rsidR="00B370C5" w:rsidRDefault="00B370C5" w:rsidP="00B370C5">
      <w:pPr>
        <w:pStyle w:val="ListParagraph"/>
        <w:numPr>
          <w:ilvl w:val="0"/>
          <w:numId w:val="1"/>
        </w:numPr>
      </w:pPr>
      <w:r>
        <w:t>Department of Environmental Health Sciences, Columbia University Mailman School of Public Health, New York, NY</w:t>
      </w:r>
    </w:p>
    <w:p w14:paraId="79608AF3" w14:textId="6CE47CC0" w:rsidR="00B370C5" w:rsidRDefault="00B370C5" w:rsidP="00B370C5">
      <w:pPr>
        <w:pStyle w:val="ListParagraph"/>
        <w:numPr>
          <w:ilvl w:val="0"/>
          <w:numId w:val="1"/>
        </w:numPr>
      </w:pPr>
      <w:r>
        <w:t>Department of Epidemiology, Columbia University Mailman School of Public Health, New York, NY</w:t>
      </w:r>
    </w:p>
    <w:p w14:paraId="1492D5B4" w14:textId="7F652A22" w:rsidR="009D3C37" w:rsidRDefault="009D3C37" w:rsidP="00B370C5">
      <w:pPr>
        <w:pStyle w:val="ListParagraph"/>
        <w:numPr>
          <w:ilvl w:val="0"/>
          <w:numId w:val="1"/>
        </w:numPr>
      </w:pPr>
      <w:r>
        <w:t>Department of Environmental Health, Harvard T.H. Chan School of Public Health, Boston, MA</w:t>
      </w:r>
    </w:p>
    <w:p w14:paraId="4E331B60" w14:textId="71695062" w:rsidR="009D3C37" w:rsidRDefault="009D3C37" w:rsidP="00B370C5">
      <w:pPr>
        <w:pStyle w:val="ListParagraph"/>
        <w:numPr>
          <w:ilvl w:val="0"/>
          <w:numId w:val="1"/>
        </w:numPr>
      </w:pPr>
      <w:r>
        <w:t>Department of Environmental Health, Yale University School of the Environment, New Haven, CT</w:t>
      </w:r>
    </w:p>
    <w:p w14:paraId="78F232B1" w14:textId="62198F04" w:rsidR="00B370C5" w:rsidRDefault="00B370C5" w:rsidP="00B370C5"/>
    <w:p w14:paraId="09908072" w14:textId="412A4E88" w:rsidR="00B370C5" w:rsidRDefault="00B370C5" w:rsidP="00B370C5">
      <w:r w:rsidRPr="00B370C5">
        <w:rPr>
          <w:u w:val="single"/>
        </w:rPr>
        <w:t>Background/Aims</w:t>
      </w:r>
      <w:r>
        <w:t xml:space="preserve">: </w:t>
      </w:r>
      <w:r w:rsidR="009D3C37">
        <w:t>Hurricanes and other t</w:t>
      </w:r>
      <w:r>
        <w:t>ropical cyclones are highly disruptive to education systems</w:t>
      </w:r>
      <w:r w:rsidR="009D3C37">
        <w:t xml:space="preserve"> in the United States</w:t>
      </w:r>
      <w:r>
        <w:t xml:space="preserve">. </w:t>
      </w:r>
      <w:r w:rsidR="009D3C37">
        <w:t xml:space="preserve">Knowledge of student outcomes is key to understanding these hazards’ deleterious impact on academic achievement. </w:t>
      </w:r>
      <w:r>
        <w:t xml:space="preserve">This analysis aims to examine the association between the occurrence of tropical cyclones and </w:t>
      </w:r>
      <w:r w:rsidR="009D3C37">
        <w:t>educational attainment</w:t>
      </w:r>
      <w:r>
        <w:t xml:space="preserve"> among students in the United States. </w:t>
      </w:r>
    </w:p>
    <w:p w14:paraId="4A641C0A" w14:textId="7D949880" w:rsidR="00B370C5" w:rsidRDefault="00B370C5" w:rsidP="00B370C5"/>
    <w:p w14:paraId="78B4EEC1" w14:textId="2765931C" w:rsidR="00B370C5" w:rsidRDefault="00B370C5" w:rsidP="00B370C5">
      <w:r w:rsidRPr="002C351F">
        <w:rPr>
          <w:u w:val="single"/>
        </w:rPr>
        <w:t>Methods</w:t>
      </w:r>
      <w:r>
        <w:t xml:space="preserve">: </w:t>
      </w:r>
      <w:r w:rsidR="00EE022C">
        <w:t>We based e</w:t>
      </w:r>
      <w:r w:rsidR="002C351F">
        <w:t>ducational attainment on county-level average standardized test scores in math and reading/language arts</w:t>
      </w:r>
      <w:r w:rsidR="009D3C37">
        <w:t xml:space="preserve"> (RLA)</w:t>
      </w:r>
      <w:r w:rsidR="002C351F">
        <w:t xml:space="preserve"> among third to eighth grade students from 2009 to 2018. </w:t>
      </w:r>
      <w:r w:rsidR="00932AE5">
        <w:t>Our</w:t>
      </w:r>
      <w:r w:rsidR="002C351F">
        <w:t xml:space="preserve"> exposure of interest</w:t>
      </w:r>
      <w:r w:rsidR="00932AE5">
        <w:t xml:space="preserve"> was</w:t>
      </w:r>
      <w:r w:rsidR="00932AE5" w:rsidRPr="0069720B">
        <w:t xml:space="preserve"> tropical cyclone-impacted counties—defined as counties with a sustained maximal wind speed ≥34 knots—for the counterfactual scenario that </w:t>
      </w:r>
      <w:r w:rsidR="00932AE5">
        <w:t xml:space="preserve">these </w:t>
      </w:r>
      <w:r w:rsidR="00932AE5" w:rsidRPr="0069720B">
        <w:t xml:space="preserve">counties were not exposed to the </w:t>
      </w:r>
      <w:r w:rsidR="00932AE5">
        <w:t>tropical cyclone</w:t>
      </w:r>
      <w:r w:rsidR="00932AE5" w:rsidRPr="0069720B">
        <w:t xml:space="preserve">. </w:t>
      </w:r>
      <w:r w:rsidR="002C351F">
        <w:t xml:space="preserve">We applied </w:t>
      </w:r>
      <w:commentRangeStart w:id="3"/>
      <w:r w:rsidR="00887933">
        <w:t xml:space="preserve">Bayesian </w:t>
      </w:r>
      <w:commentRangeEnd w:id="3"/>
      <w:r w:rsidR="00887933">
        <w:rPr>
          <w:rStyle w:val="CommentReference"/>
        </w:rPr>
        <w:commentReference w:id="3"/>
      </w:r>
      <w:r w:rsidR="002C351F">
        <w:t xml:space="preserve">multilevel linear regression </w:t>
      </w:r>
      <w:r w:rsidR="00932AE5">
        <w:t>predicting average test scores controlling</w:t>
      </w:r>
      <w:r w:rsidR="002C351F">
        <w:t xml:space="preserve"> for covariates at the county and grade cohort level, including</w:t>
      </w:r>
      <w:r w:rsidR="009D3C37">
        <w:t xml:space="preserve"> student-level racial/ethnic composition, </w:t>
      </w:r>
      <w:r w:rsidR="00932AE5">
        <w:t>student-level socioeconomic status, county-level urbanicity, and county-level socioeconomic status.</w:t>
      </w:r>
    </w:p>
    <w:p w14:paraId="17C7C23B" w14:textId="657309DA" w:rsidR="00B370C5" w:rsidRDefault="00B370C5" w:rsidP="00B370C5"/>
    <w:p w14:paraId="7EFA0988" w14:textId="42F53FE0" w:rsidR="00B370C5" w:rsidRDefault="00B370C5" w:rsidP="00B370C5">
      <w:r w:rsidRPr="002C351F">
        <w:rPr>
          <w:u w:val="single"/>
        </w:rPr>
        <w:t>Results</w:t>
      </w:r>
      <w:r>
        <w:t xml:space="preserve">: </w:t>
      </w:r>
    </w:p>
    <w:p w14:paraId="55A0478B" w14:textId="00E5912B" w:rsidR="00B370C5" w:rsidRDefault="00B370C5" w:rsidP="00B370C5"/>
    <w:p w14:paraId="01FEC0CB" w14:textId="6E3E87C8" w:rsidR="00B370C5" w:rsidRDefault="00B370C5" w:rsidP="00B370C5">
      <w:r w:rsidRPr="002C351F">
        <w:rPr>
          <w:u w:val="single"/>
        </w:rPr>
        <w:t>Conclusion</w:t>
      </w:r>
      <w:r>
        <w:t xml:space="preserve">: </w:t>
      </w:r>
    </w:p>
    <w:p w14:paraId="6FEBFAB7" w14:textId="4AFE3072" w:rsidR="002C351F" w:rsidRDefault="002C351F" w:rsidP="00B370C5"/>
    <w:p w14:paraId="149569E5" w14:textId="1A15BB87" w:rsidR="002C351F" w:rsidRPr="002C351F" w:rsidRDefault="002C351F" w:rsidP="00B370C5">
      <w:pPr>
        <w:rPr>
          <w:u w:val="single"/>
        </w:rPr>
      </w:pPr>
      <w:r w:rsidRPr="002C351F">
        <w:rPr>
          <w:u w:val="single"/>
        </w:rPr>
        <w:t>Figure</w:t>
      </w:r>
    </w:p>
    <w:p w14:paraId="10409DF6" w14:textId="19F89786" w:rsidR="00B370C5" w:rsidRDefault="00B370C5" w:rsidP="00B370C5"/>
    <w:p w14:paraId="70D9A926" w14:textId="77777777" w:rsidR="00B370C5" w:rsidRPr="00B370C5" w:rsidRDefault="00B370C5" w:rsidP="00B370C5"/>
    <w:sectPr w:rsidR="00B370C5" w:rsidRPr="00B370C5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rks, Robbie M" w:date="2022-11-01T13:14:00Z" w:initials="PRM">
    <w:p w14:paraId="671FBE4A" w14:textId="21C6258C" w:rsidR="00F65C05" w:rsidRDefault="00F65C05">
      <w:pPr>
        <w:pStyle w:val="CommentText"/>
      </w:pPr>
      <w:r>
        <w:rPr>
          <w:rStyle w:val="CommentReference"/>
        </w:rPr>
        <w:annotationRef/>
      </w:r>
      <w:r>
        <w:t>To be confirmed once we have preliminary results</w:t>
      </w:r>
    </w:p>
  </w:comment>
  <w:comment w:id="2" w:author="Parks, Robbie M" w:date="2022-11-01T13:14:00Z" w:initials="PRM">
    <w:p w14:paraId="3DC2B7C0" w14:textId="00AB1274" w:rsidR="00917910" w:rsidRDefault="00917910">
      <w:pPr>
        <w:pStyle w:val="CommentText"/>
      </w:pPr>
      <w:r>
        <w:rPr>
          <w:rStyle w:val="CommentReference"/>
        </w:rPr>
        <w:annotationRef/>
      </w:r>
      <w:r>
        <w:t>Exact author order to be finalized.</w:t>
      </w:r>
    </w:p>
  </w:comment>
  <w:comment w:id="3" w:author="Parks, Robbie M" w:date="2022-11-01T13:15:00Z" w:initials="PRM">
    <w:p w14:paraId="78ADAAEA" w14:textId="38CE5D46" w:rsidR="00887933" w:rsidRDefault="00887933">
      <w:pPr>
        <w:pStyle w:val="CommentText"/>
      </w:pPr>
      <w:r>
        <w:rPr>
          <w:rStyle w:val="CommentReference"/>
        </w:rPr>
        <w:annotationRef/>
      </w:r>
      <w:r>
        <w:t>To discuss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1FBE4A" w15:done="0"/>
  <w15:commentEx w15:paraId="3DC2B7C0" w15:done="0"/>
  <w15:commentEx w15:paraId="78ADAA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B9A3E" w16cex:dateUtc="2022-11-01T17:14:00Z"/>
  <w16cex:commentExtensible w16cex:durableId="270B9A36" w16cex:dateUtc="2022-11-01T17:14:00Z"/>
  <w16cex:commentExtensible w16cex:durableId="270B9A85" w16cex:dateUtc="2022-11-01T17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1FBE4A" w16cid:durableId="270B9A3E"/>
  <w16cid:commentId w16cid:paraId="3DC2B7C0" w16cid:durableId="270B9A36"/>
  <w16cid:commentId w16cid:paraId="78ADAAEA" w16cid:durableId="270B9A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11427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rks, Robbie M">
    <w15:presenceInfo w15:providerId="AD" w15:userId="S::rmp15@ic.ac.uk::cb6b7f8d-c7e1-44f5-b2d9-a44f305898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C5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95E13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5221"/>
    <w:rsid w:val="000F2382"/>
    <w:rsid w:val="000F72DE"/>
    <w:rsid w:val="00100966"/>
    <w:rsid w:val="00105009"/>
    <w:rsid w:val="00106E18"/>
    <w:rsid w:val="0010785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2694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5F21"/>
    <w:rsid w:val="002A315A"/>
    <w:rsid w:val="002A3189"/>
    <w:rsid w:val="002A4831"/>
    <w:rsid w:val="002B1FF0"/>
    <w:rsid w:val="002B594B"/>
    <w:rsid w:val="002B6DAF"/>
    <w:rsid w:val="002B7461"/>
    <w:rsid w:val="002C108C"/>
    <w:rsid w:val="002C32E7"/>
    <w:rsid w:val="002C3462"/>
    <w:rsid w:val="002C351F"/>
    <w:rsid w:val="002C544B"/>
    <w:rsid w:val="002C5753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7999"/>
    <w:rsid w:val="003264BD"/>
    <w:rsid w:val="00331D99"/>
    <w:rsid w:val="00331F40"/>
    <w:rsid w:val="003329DF"/>
    <w:rsid w:val="0033486B"/>
    <w:rsid w:val="0033717B"/>
    <w:rsid w:val="003414B8"/>
    <w:rsid w:val="00343D84"/>
    <w:rsid w:val="00347804"/>
    <w:rsid w:val="00350AA4"/>
    <w:rsid w:val="00350BFA"/>
    <w:rsid w:val="0035158F"/>
    <w:rsid w:val="00355189"/>
    <w:rsid w:val="00356638"/>
    <w:rsid w:val="00357EE2"/>
    <w:rsid w:val="00362E49"/>
    <w:rsid w:val="003675E9"/>
    <w:rsid w:val="00367921"/>
    <w:rsid w:val="00372943"/>
    <w:rsid w:val="0037423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78DF"/>
    <w:rsid w:val="00412AFC"/>
    <w:rsid w:val="00414A61"/>
    <w:rsid w:val="0041679C"/>
    <w:rsid w:val="0042388A"/>
    <w:rsid w:val="00426168"/>
    <w:rsid w:val="00427006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0248"/>
    <w:rsid w:val="004D2499"/>
    <w:rsid w:val="004D4DB8"/>
    <w:rsid w:val="004D4E83"/>
    <w:rsid w:val="004D64D1"/>
    <w:rsid w:val="004E0C0F"/>
    <w:rsid w:val="004E2590"/>
    <w:rsid w:val="004E27B1"/>
    <w:rsid w:val="004E3D89"/>
    <w:rsid w:val="004E7D8A"/>
    <w:rsid w:val="004F10F1"/>
    <w:rsid w:val="004F25AF"/>
    <w:rsid w:val="004F306F"/>
    <w:rsid w:val="004F5F71"/>
    <w:rsid w:val="004F6293"/>
    <w:rsid w:val="004F7060"/>
    <w:rsid w:val="00500ED5"/>
    <w:rsid w:val="00505B70"/>
    <w:rsid w:val="005066F3"/>
    <w:rsid w:val="0050745F"/>
    <w:rsid w:val="00507705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5298"/>
    <w:rsid w:val="00535CDA"/>
    <w:rsid w:val="005368D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A399E"/>
    <w:rsid w:val="005A3A05"/>
    <w:rsid w:val="005B0A04"/>
    <w:rsid w:val="005B58AD"/>
    <w:rsid w:val="005B59B1"/>
    <w:rsid w:val="005B6DDF"/>
    <w:rsid w:val="005B74FF"/>
    <w:rsid w:val="005B76B7"/>
    <w:rsid w:val="005B776B"/>
    <w:rsid w:val="005C0555"/>
    <w:rsid w:val="005C5F1E"/>
    <w:rsid w:val="005C63C9"/>
    <w:rsid w:val="005C64ED"/>
    <w:rsid w:val="005C7666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645"/>
    <w:rsid w:val="006308F9"/>
    <w:rsid w:val="00630B4F"/>
    <w:rsid w:val="006354C6"/>
    <w:rsid w:val="00643200"/>
    <w:rsid w:val="00644F17"/>
    <w:rsid w:val="00653F17"/>
    <w:rsid w:val="00660C20"/>
    <w:rsid w:val="006645BF"/>
    <w:rsid w:val="00665343"/>
    <w:rsid w:val="00670F1C"/>
    <w:rsid w:val="006716FB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71BB"/>
    <w:rsid w:val="00697DD5"/>
    <w:rsid w:val="006A2263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CC6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51847"/>
    <w:rsid w:val="007541F8"/>
    <w:rsid w:val="00756C01"/>
    <w:rsid w:val="0075777A"/>
    <w:rsid w:val="0076202B"/>
    <w:rsid w:val="00764728"/>
    <w:rsid w:val="0076540D"/>
    <w:rsid w:val="00766E27"/>
    <w:rsid w:val="007671A1"/>
    <w:rsid w:val="00774C6E"/>
    <w:rsid w:val="0078307E"/>
    <w:rsid w:val="007860A4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454AD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87933"/>
    <w:rsid w:val="00891108"/>
    <w:rsid w:val="00892782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45A4"/>
    <w:rsid w:val="008C7721"/>
    <w:rsid w:val="008D138E"/>
    <w:rsid w:val="008D64C9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10"/>
    <w:rsid w:val="00917935"/>
    <w:rsid w:val="00920C1A"/>
    <w:rsid w:val="009222B1"/>
    <w:rsid w:val="00923AE7"/>
    <w:rsid w:val="009264A4"/>
    <w:rsid w:val="00926DFE"/>
    <w:rsid w:val="00927ACD"/>
    <w:rsid w:val="00932AE5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B52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82D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60EE"/>
    <w:rsid w:val="009C7EC3"/>
    <w:rsid w:val="009D01C4"/>
    <w:rsid w:val="009D03D1"/>
    <w:rsid w:val="009D3C37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4203"/>
    <w:rsid w:val="00A0685E"/>
    <w:rsid w:val="00A21A8C"/>
    <w:rsid w:val="00A22283"/>
    <w:rsid w:val="00A22875"/>
    <w:rsid w:val="00A23ABB"/>
    <w:rsid w:val="00A2558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6097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25D2"/>
    <w:rsid w:val="00AE3D3F"/>
    <w:rsid w:val="00AF1158"/>
    <w:rsid w:val="00AF1C00"/>
    <w:rsid w:val="00AF2CEB"/>
    <w:rsid w:val="00B00097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370C5"/>
    <w:rsid w:val="00B4411C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D2079"/>
    <w:rsid w:val="00BD2A1A"/>
    <w:rsid w:val="00BD704F"/>
    <w:rsid w:val="00BD7EF3"/>
    <w:rsid w:val="00BE118A"/>
    <w:rsid w:val="00BE4AF6"/>
    <w:rsid w:val="00BF0301"/>
    <w:rsid w:val="00BF21B9"/>
    <w:rsid w:val="00BF2F75"/>
    <w:rsid w:val="00BF4B9F"/>
    <w:rsid w:val="00BF58FA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1048"/>
    <w:rsid w:val="00C46BC5"/>
    <w:rsid w:val="00C544DD"/>
    <w:rsid w:val="00C553BB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13EF"/>
    <w:rsid w:val="00D35772"/>
    <w:rsid w:val="00D42310"/>
    <w:rsid w:val="00D434C9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3A7C"/>
    <w:rsid w:val="00D84DA3"/>
    <w:rsid w:val="00D84DD1"/>
    <w:rsid w:val="00D8620D"/>
    <w:rsid w:val="00D871C7"/>
    <w:rsid w:val="00D92A87"/>
    <w:rsid w:val="00D9391C"/>
    <w:rsid w:val="00D96844"/>
    <w:rsid w:val="00D96B23"/>
    <w:rsid w:val="00D96FA0"/>
    <w:rsid w:val="00DA3A39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D2ED3"/>
    <w:rsid w:val="00DD498E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246F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73ED"/>
    <w:rsid w:val="00E41A2F"/>
    <w:rsid w:val="00E41A9B"/>
    <w:rsid w:val="00E442B6"/>
    <w:rsid w:val="00E46C2C"/>
    <w:rsid w:val="00E50892"/>
    <w:rsid w:val="00E50A5D"/>
    <w:rsid w:val="00E538E7"/>
    <w:rsid w:val="00E53949"/>
    <w:rsid w:val="00E635E8"/>
    <w:rsid w:val="00E639E1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436D"/>
    <w:rsid w:val="00E858E8"/>
    <w:rsid w:val="00E9225A"/>
    <w:rsid w:val="00E96D07"/>
    <w:rsid w:val="00EA2489"/>
    <w:rsid w:val="00EB24C3"/>
    <w:rsid w:val="00EB25BB"/>
    <w:rsid w:val="00EB2BA1"/>
    <w:rsid w:val="00EB453B"/>
    <w:rsid w:val="00EB4B53"/>
    <w:rsid w:val="00EB4F53"/>
    <w:rsid w:val="00EB6ECF"/>
    <w:rsid w:val="00EC00A1"/>
    <w:rsid w:val="00EC0F2A"/>
    <w:rsid w:val="00EC1043"/>
    <w:rsid w:val="00EC2454"/>
    <w:rsid w:val="00EC37BE"/>
    <w:rsid w:val="00EC4DD4"/>
    <w:rsid w:val="00EC7A1E"/>
    <w:rsid w:val="00ED52F5"/>
    <w:rsid w:val="00EE022C"/>
    <w:rsid w:val="00EE1383"/>
    <w:rsid w:val="00EE2DD9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5C05"/>
    <w:rsid w:val="00F6641B"/>
    <w:rsid w:val="00F67432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3FD6"/>
    <w:rsid w:val="00FD67E9"/>
    <w:rsid w:val="00FE2782"/>
    <w:rsid w:val="00FE4FF4"/>
    <w:rsid w:val="00FF31E6"/>
    <w:rsid w:val="00FF3568"/>
    <w:rsid w:val="00FF4889"/>
    <w:rsid w:val="00FF4EED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04143"/>
  <w15:chartTrackingRefBased/>
  <w15:docId w15:val="{1B2BA7E9-E7B3-5646-A7A9-B00AD603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7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0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0C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7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0C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7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6A2FDD-5166-DC4F-A869-AEFDFB1BE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Parks, Robbie M</cp:lastModifiedBy>
  <cp:revision>2</cp:revision>
  <dcterms:created xsi:type="dcterms:W3CDTF">2022-12-05T19:47:00Z</dcterms:created>
  <dcterms:modified xsi:type="dcterms:W3CDTF">2022-12-05T19:47:00Z</dcterms:modified>
</cp:coreProperties>
</file>