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18407A1C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</w:t>
      </w:r>
      <w:ins w:id="0" w:author="Parks, Robbie M" w:date="2022-12-08T15:31:00Z">
        <w:r w:rsidR="00E4570D">
          <w:t xml:space="preserve">of the lives </w:t>
        </w:r>
      </w:ins>
      <w:r w:rsidR="006F292F">
        <w:t xml:space="preserve">of </w:t>
      </w:r>
      <w:r w:rsidR="00483796">
        <w:t>impacted communities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DA7250">
        <w:t>;</w:t>
      </w:r>
      <w:r w:rsidR="008D71DB">
        <w:t xml:space="preserve"> previous studies</w:t>
      </w:r>
      <w:r w:rsidR="00D718F8">
        <w:t xml:space="preserve"> have </w:t>
      </w:r>
      <w:del w:id="1" w:author="Parks, Robbie M" w:date="2022-12-08T15:31:00Z">
        <w:r w:rsidR="00D718F8" w:rsidDel="00365E42">
          <w:delText>shown other</w:delText>
        </w:r>
        <w:r w:rsidR="0009470B" w:rsidDel="00365E42">
          <w:delText>s</w:delText>
        </w:r>
        <w:r w:rsidR="00D718F8" w:rsidDel="00365E42">
          <w:delText>, such as wildfires, have</w:delText>
        </w:r>
      </w:del>
      <w:ins w:id="2" w:author="Parks, Robbie M" w:date="2022-12-08T15:31:00Z">
        <w:r w:rsidR="00365E42">
          <w:t>wildfires have</w:t>
        </w:r>
      </w:ins>
      <w:r w:rsidR="00D718F8">
        <w:t xml:space="preserve"> </w:t>
      </w:r>
      <w:r w:rsidR="00DA7250">
        <w:t>negatively impact</w:t>
      </w:r>
      <w:ins w:id="3" w:author="Parks, Robbie M" w:date="2022-12-08T15:31:00Z">
        <w:r w:rsidR="00365E42">
          <w:t>ed</w:t>
        </w:r>
      </w:ins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41091D1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</w:t>
      </w:r>
      <w:ins w:id="4" w:author="Gabriella Meltzer" w:date="2022-12-08T15:09:00Z">
        <w:r w:rsidR="00DA7250">
          <w:t xml:space="preserve"> </w:t>
        </w:r>
      </w:ins>
      <w:r w:rsidR="00DA7250">
        <w:t>and socioeconomic status</w:t>
      </w:r>
      <w:r w:rsidR="009D3C37">
        <w:t xml:space="preserve">, </w:t>
      </w:r>
      <w:r w:rsidR="00DA7250">
        <w:t xml:space="preserve">and county-level </w:t>
      </w:r>
      <w:r w:rsidR="00932AE5">
        <w:t>urbanicity and socioeconomic status.</w:t>
      </w:r>
      <w:r w:rsidR="00276627">
        <w:t xml:space="preserve"> 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5AF492" w:rsidR="00317ACD" w:rsidRPr="00317ACD" w:rsidRDefault="00E11290" w:rsidP="00177D44">
      <w:pPr>
        <w:jc w:val="both"/>
      </w:pPr>
      <w:ins w:id="5" w:author="Parks, Robbie M" w:date="2022-12-08T15:31:00Z">
        <w:r>
          <w:t>For initial results, f</w:t>
        </w:r>
      </w:ins>
      <w:del w:id="6" w:author="Parks, Robbie M" w:date="2022-12-08T15:31:00Z">
        <w:r w:rsidR="00DA7250" w:rsidDel="00E11290">
          <w:delText>F</w:delText>
        </w:r>
      </w:del>
      <w:r w:rsidR="00A546A1">
        <w:t>or hurricane-exposed counties in Florida</w:t>
      </w:r>
      <w:r w:rsidR="003C061D">
        <w:t xml:space="preserve"> during 2009–2018</w:t>
      </w:r>
      <w:r w:rsidR="00A546A1">
        <w:t xml:space="preserve">, </w:t>
      </w:r>
      <w:del w:id="7" w:author="Parks, Robbie M" w:date="2022-12-08T15:32:00Z">
        <w:r w:rsidR="00AE3BD6" w:rsidDel="00F746A8">
          <w:delText xml:space="preserve">exposure to </w:delText>
        </w:r>
      </w:del>
      <w:r w:rsidR="00A546A1">
        <w:t>hurricane force-wind</w:t>
      </w:r>
      <w:ins w:id="8" w:author="Parks, Robbie M" w:date="2022-12-08T15:32:00Z">
        <w:r w:rsidR="00453BF5">
          <w:t xml:space="preserve"> exposure</w:t>
        </w:r>
      </w:ins>
      <w:del w:id="9" w:author="Parks, Robbie M" w:date="2022-12-08T15:32:00Z">
        <w:r w:rsidR="00AE3BD6" w:rsidDel="00453BF5">
          <w:delText>s</w:delText>
        </w:r>
      </w:del>
      <w:r w:rsidR="00A546A1"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177D81A2" w:rsidR="00B370C5" w:rsidRPr="00177D44" w:rsidRDefault="00DA7250" w:rsidP="00177D44">
      <w:pPr>
        <w:jc w:val="both"/>
        <w:rPr>
          <w:b/>
          <w:bCs/>
        </w:rPr>
      </w:pPr>
      <w:r>
        <w:t>I</w:t>
      </w:r>
      <w:r w:rsidR="00F870AA">
        <w:t xml:space="preserve">nitial </w:t>
      </w:r>
      <w:r w:rsidR="00151C80" w:rsidRPr="00177D44">
        <w:t xml:space="preserve">results </w:t>
      </w:r>
      <w:r w:rsidR="00522473">
        <w:t>indicate</w:t>
      </w:r>
      <w:r w:rsidR="00151C80" w:rsidRPr="00177D44">
        <w:t xml:space="preserve"> that </w:t>
      </w:r>
      <w:r w:rsidR="00177D44">
        <w:t>exposure to hurricane-force winds</w:t>
      </w:r>
      <w:r w:rsidR="00151C80" w:rsidRPr="00177D44">
        <w:t xml:space="preserve"> </w:t>
      </w:r>
      <w:r w:rsidR="00233959">
        <w:t>was</w:t>
      </w:r>
      <w:r w:rsidR="00151C80" w:rsidRPr="00177D44">
        <w:t xml:space="preserve"> associated with lower </w:t>
      </w:r>
      <w:r>
        <w:t xml:space="preserve">county-level </w:t>
      </w:r>
      <w:r w:rsidR="00373998">
        <w:t>math</w:t>
      </w:r>
      <w:r w:rsidR="00373998" w:rsidRPr="00177D44">
        <w:t xml:space="preserve"> </w:t>
      </w:r>
      <w:r w:rsidR="00151C80"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="00151C80" w:rsidRPr="00177D44">
        <w:t>overall academic achievement.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97DC6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5E42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3BF5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38BF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77C9D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4AE7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1A44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A7250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1290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570D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6A8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2</cp:revision>
  <dcterms:created xsi:type="dcterms:W3CDTF">2022-12-08T20:32:00Z</dcterms:created>
  <dcterms:modified xsi:type="dcterms:W3CDTF">2022-12-08T20:32:00Z</dcterms:modified>
</cp:coreProperties>
</file>