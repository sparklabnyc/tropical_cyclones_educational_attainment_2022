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DCFA5A3" w:rsidR="009C60EE" w:rsidRPr="00B370C5" w:rsidRDefault="00D93E5D" w:rsidP="00616D86">
      <w:pPr>
        <w:jc w:val="both"/>
        <w:rPr>
          <w:b/>
          <w:bCs/>
        </w:rPr>
        <w:pPrChange w:id="0" w:author="Parks, Robbie M" w:date="2022-12-06T16:11:00Z">
          <w:pPr>
            <w:jc w:val="center"/>
          </w:pPr>
        </w:pPrChange>
      </w:pPr>
      <w:ins w:id="1" w:author="Parks, Robbie M" w:date="2022-12-06T15:56:00Z">
        <w:r>
          <w:rPr>
            <w:b/>
            <w:bCs/>
          </w:rPr>
          <w:t xml:space="preserve">Disruption to </w:t>
        </w:r>
      </w:ins>
      <w:r w:rsidR="00EC0F2A">
        <w:rPr>
          <w:b/>
          <w:bCs/>
        </w:rPr>
        <w:t xml:space="preserve">Test Scores after </w:t>
      </w:r>
      <w:del w:id="2" w:author="Parks, Robbie M" w:date="2022-12-06T16:02:00Z">
        <w:r w:rsidR="00EC0F2A" w:rsidDel="00FD0A19">
          <w:rPr>
            <w:b/>
            <w:bCs/>
          </w:rPr>
          <w:delText xml:space="preserve">Hurricanes </w:delText>
        </w:r>
      </w:del>
      <w:ins w:id="3" w:author="Parks, Robbie M" w:date="2022-12-06T16:02:00Z">
        <w:r w:rsidR="00FD0A19">
          <w:rPr>
            <w:b/>
            <w:bCs/>
          </w:rPr>
          <w:t>Tropical Cyclones</w:t>
        </w:r>
        <w:r w:rsidR="00FD0A19">
          <w:rPr>
            <w:b/>
            <w:bCs/>
          </w:rPr>
          <w:t xml:space="preserve"> </w:t>
        </w:r>
      </w:ins>
      <w:r w:rsidR="00EC0F2A">
        <w:rPr>
          <w:b/>
          <w:bCs/>
        </w:rPr>
        <w:t>in the United States</w:t>
      </w:r>
    </w:p>
    <w:p w14:paraId="4D7791E4" w14:textId="7F24B868" w:rsidR="00B370C5" w:rsidRDefault="00B370C5" w:rsidP="00616D86">
      <w:pPr>
        <w:jc w:val="both"/>
        <w:pPrChange w:id="4" w:author="Parks, Robbie M" w:date="2022-12-06T16:11:00Z">
          <w:pPr>
            <w:jc w:val="center"/>
          </w:pPr>
        </w:pPrChange>
      </w:pPr>
    </w:p>
    <w:p w14:paraId="3EC37327" w14:textId="6ED85B7C" w:rsidR="00B370C5" w:rsidRDefault="00B370C5" w:rsidP="00616D86">
      <w:pPr>
        <w:jc w:val="both"/>
        <w:rPr>
          <w:vertAlign w:val="superscript"/>
        </w:rPr>
        <w:pPrChange w:id="5" w:author="Parks, Robbie M" w:date="2022-12-06T16:11:00Z">
          <w:pPr/>
        </w:pPrChange>
      </w:pPr>
      <w:r>
        <w:t>Gabriella Y. Meltzer PhD</w:t>
      </w:r>
      <w:r>
        <w:rPr>
          <w:vertAlign w:val="superscript"/>
        </w:rPr>
        <w:t>1,2</w:t>
      </w:r>
      <w:ins w:id="6" w:author="Parks, Robbie M" w:date="2022-11-01T13:11:00Z">
        <w:r w:rsidR="004D0248">
          <w:rPr>
            <w:vertAlign w:val="superscript"/>
          </w:rPr>
          <w:t xml:space="preserve"> </w:t>
        </w:r>
      </w:ins>
      <w:r w:rsidR="00A2558B">
        <w:t xml:space="preserve">, </w:t>
      </w:r>
      <w:r w:rsidR="004E7AE1">
        <w:t>Joan Casey</w:t>
      </w:r>
      <w:r w:rsidR="000375FB">
        <w:t xml:space="preserve"> PhD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t xml:space="preserve"> PhD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t xml:space="preserve"> PhD</w:t>
      </w:r>
      <w:r w:rsidR="009D3C37">
        <w:rPr>
          <w:vertAlign w:val="superscript"/>
        </w:rPr>
        <w:t>4</w:t>
      </w:r>
      <w:r w:rsidR="003264BD">
        <w:t xml:space="preserve">, </w:t>
      </w:r>
      <w:ins w:id="7" w:author="Parks, Robbie M" w:date="2022-12-06T16:26:00Z">
        <w:r w:rsidR="00975C84">
          <w:t>G Brooke Anderson</w:t>
        </w:r>
        <w:r w:rsidR="00495CB0">
          <w:t xml:space="preserve"> PhD</w:t>
        </w:r>
        <w:r w:rsidR="003D0D7E">
          <w:rPr>
            <w:vertAlign w:val="superscript"/>
          </w:rPr>
          <w:t>5</w:t>
        </w:r>
        <w:r w:rsidR="00975C84">
          <w:t xml:space="preserve">, </w:t>
        </w:r>
      </w:ins>
      <w:r w:rsidR="00A2558B">
        <w:t>Marianthi-Anna Kioumourtzoglou</w:t>
      </w:r>
      <w:r w:rsidR="009D3C37">
        <w:t xml:space="preserve"> ScD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 PhD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616D86">
      <w:pPr>
        <w:jc w:val="both"/>
        <w:rPr>
          <w:vertAlign w:val="superscript"/>
        </w:rPr>
        <w:pPrChange w:id="8" w:author="Parks, Robbie M" w:date="2022-12-06T16:11:00Z">
          <w:pPr/>
        </w:pPrChange>
      </w:pPr>
    </w:p>
    <w:p w14:paraId="612B7304" w14:textId="74E4534E" w:rsidR="00B370C5" w:rsidRDefault="00B370C5" w:rsidP="00616D86">
      <w:pPr>
        <w:pStyle w:val="ListParagraph"/>
        <w:numPr>
          <w:ilvl w:val="0"/>
          <w:numId w:val="1"/>
        </w:numPr>
        <w:jc w:val="both"/>
        <w:pPrChange w:id="9" w:author="Parks, Robbie M" w:date="2022-12-06T16:11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Department of Environmental Health Sciences, Columbia University Mailman School of Public Health, New York, </w:t>
      </w:r>
      <w:commentRangeStart w:id="10"/>
      <w:r>
        <w:t>NY</w:t>
      </w:r>
      <w:commentRangeEnd w:id="10"/>
      <w:r w:rsidR="00941286">
        <w:rPr>
          <w:rStyle w:val="CommentReference"/>
        </w:rPr>
        <w:commentReference w:id="10"/>
      </w:r>
      <w:ins w:id="11" w:author="Parks, Robbie M" w:date="2022-12-06T16:27:00Z">
        <w:r w:rsidR="00C03753">
          <w:t>, USA</w:t>
        </w:r>
      </w:ins>
    </w:p>
    <w:p w14:paraId="79608AF3" w14:textId="32ACB3C1" w:rsidR="00B370C5" w:rsidRDefault="00B370C5" w:rsidP="00616D86">
      <w:pPr>
        <w:pStyle w:val="ListParagraph"/>
        <w:numPr>
          <w:ilvl w:val="0"/>
          <w:numId w:val="1"/>
        </w:numPr>
        <w:jc w:val="both"/>
        <w:pPrChange w:id="12" w:author="Parks, Robbie M" w:date="2022-12-06T16:11:00Z">
          <w:pPr>
            <w:pStyle w:val="ListParagraph"/>
            <w:numPr>
              <w:numId w:val="1"/>
            </w:numPr>
            <w:ind w:hanging="360"/>
          </w:pPr>
        </w:pPrChange>
      </w:pPr>
      <w:r>
        <w:t>Department of Epidemiology, Columbia University Mailman School of Public Health, New York, NY</w:t>
      </w:r>
      <w:ins w:id="13" w:author="Parks, Robbie M" w:date="2022-12-06T16:27:00Z">
        <w:r w:rsidR="008C3BEC">
          <w:t>, USA</w:t>
        </w:r>
      </w:ins>
    </w:p>
    <w:p w14:paraId="1492D5B4" w14:textId="45055B27" w:rsidR="009D3C37" w:rsidRDefault="009D3C37" w:rsidP="00616D86">
      <w:pPr>
        <w:pStyle w:val="ListParagraph"/>
        <w:numPr>
          <w:ilvl w:val="0"/>
          <w:numId w:val="1"/>
        </w:numPr>
        <w:jc w:val="both"/>
        <w:pPrChange w:id="14" w:author="Parks, Robbie M" w:date="2022-12-06T16:11:00Z">
          <w:pPr>
            <w:pStyle w:val="ListParagraph"/>
            <w:numPr>
              <w:numId w:val="1"/>
            </w:numPr>
            <w:ind w:hanging="360"/>
          </w:pPr>
        </w:pPrChange>
      </w:pPr>
      <w:r>
        <w:t>Department of Environmental Health, Harvard T.H. Chan School of Public Health, Boston, MA</w:t>
      </w:r>
      <w:ins w:id="15" w:author="Parks, Robbie M" w:date="2022-12-06T16:27:00Z">
        <w:r w:rsidR="008C3BEC">
          <w:t>, USA</w:t>
        </w:r>
      </w:ins>
    </w:p>
    <w:p w14:paraId="087E311B" w14:textId="4C54D9BF" w:rsidR="005D0435" w:rsidRPr="0069720B" w:rsidRDefault="009D3C37" w:rsidP="005D0435">
      <w:pPr>
        <w:pStyle w:val="ListParagraph"/>
        <w:numPr>
          <w:ilvl w:val="0"/>
          <w:numId w:val="1"/>
        </w:numPr>
        <w:jc w:val="both"/>
        <w:rPr>
          <w:ins w:id="16" w:author="Parks, Robbie M" w:date="2022-12-06T16:27:00Z"/>
        </w:rPr>
        <w:pPrChange w:id="17" w:author="Parks, Robbie M" w:date="2022-12-06T16:27:00Z">
          <w:pPr>
            <w:pStyle w:val="ListParagraph"/>
            <w:numPr>
              <w:numId w:val="1"/>
            </w:numPr>
            <w:spacing w:line="276" w:lineRule="auto"/>
            <w:ind w:right="-15" w:hanging="360"/>
          </w:pPr>
        </w:pPrChange>
      </w:pPr>
      <w:r>
        <w:t>Department of Environmental Health, Yale University School of the Environment, New Haven, CT</w:t>
      </w:r>
      <w:ins w:id="18" w:author="Parks, Robbie M" w:date="2022-12-06T16:27:00Z">
        <w:r w:rsidR="008C3BEC">
          <w:t>, USA</w:t>
        </w:r>
      </w:ins>
    </w:p>
    <w:p w14:paraId="5FC11102" w14:textId="1C5A055B" w:rsidR="006F758B" w:rsidRDefault="005D0435" w:rsidP="005D0435">
      <w:pPr>
        <w:pStyle w:val="ListParagraph"/>
        <w:numPr>
          <w:ilvl w:val="0"/>
          <w:numId w:val="1"/>
        </w:numPr>
        <w:jc w:val="both"/>
        <w:pPrChange w:id="19" w:author="Parks, Robbie M" w:date="2022-12-06T16:27:00Z">
          <w:pPr>
            <w:pStyle w:val="ListParagraph"/>
            <w:numPr>
              <w:numId w:val="1"/>
            </w:numPr>
            <w:ind w:hanging="360"/>
          </w:pPr>
        </w:pPrChange>
      </w:pPr>
      <w:ins w:id="20" w:author="Parks, Robbie M" w:date="2022-12-06T16:27:00Z">
        <w:r w:rsidRPr="005D0435">
          <w:t xml:space="preserve">Department of Environmental &amp; Radiological Health Sciences, Colorado State University, Fort Collins, </w:t>
        </w:r>
        <w:r w:rsidR="004325C7">
          <w:t>CO</w:t>
        </w:r>
        <w:r w:rsidRPr="005D0435">
          <w:t>, USA</w:t>
        </w:r>
      </w:ins>
    </w:p>
    <w:p w14:paraId="78F232B1" w14:textId="62198F04" w:rsidR="00B370C5" w:rsidRDefault="00B370C5" w:rsidP="00616D86">
      <w:pPr>
        <w:jc w:val="both"/>
        <w:pPrChange w:id="21" w:author="Parks, Robbie M" w:date="2022-12-06T16:11:00Z">
          <w:pPr/>
        </w:pPrChange>
      </w:pPr>
    </w:p>
    <w:p w14:paraId="1F118271" w14:textId="49EF12BE" w:rsidR="00EA194B" w:rsidRPr="00EA194B" w:rsidRDefault="00B370C5" w:rsidP="00616D86">
      <w:pPr>
        <w:jc w:val="both"/>
        <w:rPr>
          <w:ins w:id="22" w:author="Parks, Robbie M" w:date="2022-12-06T16:32:00Z"/>
          <w:b/>
          <w:bCs/>
          <w:rPrChange w:id="23" w:author="Parks, Robbie M" w:date="2022-12-06T16:32:00Z">
            <w:rPr>
              <w:ins w:id="24" w:author="Parks, Robbie M" w:date="2022-12-06T16:32:00Z"/>
            </w:rPr>
          </w:rPrChange>
        </w:rPr>
      </w:pPr>
      <w:r w:rsidRPr="00EA194B">
        <w:rPr>
          <w:b/>
          <w:bCs/>
          <w:u w:val="single"/>
          <w:rPrChange w:id="25" w:author="Parks, Robbie M" w:date="2022-12-06T16:32:00Z">
            <w:rPr>
              <w:u w:val="single"/>
            </w:rPr>
          </w:rPrChange>
        </w:rPr>
        <w:t>Background</w:t>
      </w:r>
      <w:ins w:id="26" w:author="Parks, Robbie M" w:date="2022-12-06T16:33:00Z">
        <w:r w:rsidR="00EA194B">
          <w:rPr>
            <w:b/>
            <w:bCs/>
            <w:u w:val="single"/>
          </w:rPr>
          <w:t xml:space="preserve"> and </w:t>
        </w:r>
      </w:ins>
      <w:del w:id="27" w:author="Parks, Robbie M" w:date="2022-12-06T16:33:00Z">
        <w:r w:rsidRPr="00EA194B" w:rsidDel="00EA194B">
          <w:rPr>
            <w:b/>
            <w:bCs/>
            <w:u w:val="single"/>
            <w:rPrChange w:id="28" w:author="Parks, Robbie M" w:date="2022-12-06T16:32:00Z">
              <w:rPr>
                <w:u w:val="single"/>
              </w:rPr>
            </w:rPrChange>
          </w:rPr>
          <w:delText>/</w:delText>
        </w:r>
      </w:del>
      <w:r w:rsidRPr="00EA194B">
        <w:rPr>
          <w:b/>
          <w:bCs/>
          <w:u w:val="single"/>
          <w:rPrChange w:id="29" w:author="Parks, Robbie M" w:date="2022-12-06T16:32:00Z">
            <w:rPr>
              <w:u w:val="single"/>
            </w:rPr>
          </w:rPrChange>
        </w:rPr>
        <w:t>Aim</w:t>
      </w:r>
      <w:del w:id="30" w:author="Parks, Robbie M" w:date="2022-12-06T16:33:00Z">
        <w:r w:rsidRPr="00EA194B" w:rsidDel="00466F6A">
          <w:rPr>
            <w:b/>
            <w:bCs/>
            <w:u w:val="single"/>
            <w:rPrChange w:id="31" w:author="Parks, Robbie M" w:date="2022-12-06T16:32:00Z">
              <w:rPr>
                <w:u w:val="single"/>
              </w:rPr>
            </w:rPrChange>
          </w:rPr>
          <w:delText>s</w:delText>
        </w:r>
        <w:r w:rsidRPr="00EA194B" w:rsidDel="00FC7F04">
          <w:rPr>
            <w:b/>
            <w:bCs/>
            <w:rPrChange w:id="32" w:author="Parks, Robbie M" w:date="2022-12-06T16:32:00Z">
              <w:rPr/>
            </w:rPrChange>
          </w:rPr>
          <w:delText>:</w:delText>
        </w:r>
        <w:r w:rsidRPr="00EA194B" w:rsidDel="00EA194B">
          <w:rPr>
            <w:b/>
            <w:bCs/>
            <w:rPrChange w:id="33" w:author="Parks, Robbie M" w:date="2022-12-06T16:32:00Z">
              <w:rPr/>
            </w:rPrChange>
          </w:rPr>
          <w:delText xml:space="preserve"> </w:delText>
        </w:r>
      </w:del>
    </w:p>
    <w:p w14:paraId="09908072" w14:textId="3D59BFC3" w:rsidR="00B370C5" w:rsidRDefault="00EB39A6" w:rsidP="00616D86">
      <w:pPr>
        <w:jc w:val="both"/>
        <w:pPrChange w:id="34" w:author="Parks, Robbie M" w:date="2022-12-06T16:11:00Z">
          <w:pPr/>
        </w:pPrChange>
      </w:pPr>
      <w:ins w:id="35" w:author="Parks, Robbie M" w:date="2022-12-06T15:53:00Z">
        <w:r w:rsidRPr="0069720B">
          <w:t xml:space="preserve">In the </w:t>
        </w:r>
      </w:ins>
      <w:ins w:id="36" w:author="Parks, Robbie M" w:date="2022-12-06T16:05:00Z">
        <w:r w:rsidR="000051B0">
          <w:t>United States</w:t>
        </w:r>
      </w:ins>
      <w:ins w:id="37" w:author="Parks, Robbie M" w:date="2022-12-06T15:53:00Z">
        <w:r w:rsidRPr="0069720B">
          <w:t>, hurricanes and other tropical cyclones have a devastating impact on society</w:t>
        </w:r>
      </w:ins>
      <w:del w:id="38" w:author="Parks, Robbie M" w:date="2022-12-06T15:53:00Z">
        <w:r w:rsidR="009D3C37" w:rsidDel="007564EE">
          <w:delText>Hurricanes and other t</w:delText>
        </w:r>
        <w:r w:rsidR="00B370C5" w:rsidDel="007564EE">
          <w:delText>ropical cyclones are</w:delText>
        </w:r>
      </w:del>
      <w:del w:id="39" w:author="Parks, Robbie M" w:date="2022-12-06T16:06:00Z">
        <w:r w:rsidR="00B370C5" w:rsidDel="00620FBE">
          <w:delText xml:space="preserve"> </w:delText>
        </w:r>
      </w:del>
      <w:del w:id="40" w:author="Parks, Robbie M" w:date="2022-12-06T16:13:00Z">
        <w:r w:rsidR="00B370C5" w:rsidDel="0059621A">
          <w:delText>highly disruptive to education</w:delText>
        </w:r>
      </w:del>
      <w:del w:id="41" w:author="Parks, Robbie M" w:date="2022-12-06T16:06:00Z">
        <w:r w:rsidR="00B370C5" w:rsidDel="002E1B27">
          <w:delText xml:space="preserve"> systems</w:delText>
        </w:r>
        <w:r w:rsidR="009D3C37" w:rsidDel="002E1B27">
          <w:delText xml:space="preserve"> </w:delText>
        </w:r>
        <w:r w:rsidR="009D3C37" w:rsidDel="009D5FCE">
          <w:delText>in the United States</w:delText>
        </w:r>
      </w:del>
      <w:r w:rsidR="00B370C5">
        <w:t xml:space="preserve">. </w:t>
      </w:r>
      <w:r w:rsidR="009D3C37">
        <w:t xml:space="preserve">Knowledge of </w:t>
      </w:r>
      <w:ins w:id="42" w:author="Parks, Robbie M" w:date="2022-12-06T16:08:00Z">
        <w:r w:rsidR="001D43A9">
          <w:t xml:space="preserve">how </w:t>
        </w:r>
      </w:ins>
      <w:ins w:id="43" w:author="Parks, Robbie M" w:date="2022-12-06T16:09:00Z">
        <w:r w:rsidR="001D43A9">
          <w:t xml:space="preserve">tropical cyclones impact </w:t>
        </w:r>
      </w:ins>
      <w:r w:rsidR="009D3C37">
        <w:t xml:space="preserve">student </w:t>
      </w:r>
      <w:ins w:id="44" w:author="Parks, Robbie M" w:date="2022-12-06T15:54:00Z">
        <w:r w:rsidR="00FC1A96">
          <w:t>educational</w:t>
        </w:r>
      </w:ins>
      <w:ins w:id="45" w:author="Parks, Robbie M" w:date="2022-12-06T16:14:00Z">
        <w:r w:rsidR="0059621A">
          <w:t xml:space="preserve"> </w:t>
        </w:r>
      </w:ins>
      <w:ins w:id="46" w:author="Parks, Robbie M" w:date="2022-12-06T16:19:00Z">
        <w:r w:rsidR="00C6632A">
          <w:t>attainment</w:t>
        </w:r>
      </w:ins>
      <w:del w:id="47" w:author="Parks, Robbie M" w:date="2022-12-06T16:14:00Z">
        <w:r w:rsidR="009D3C37" w:rsidDel="0059621A">
          <w:delText>outcomes</w:delText>
        </w:r>
      </w:del>
      <w:r w:rsidR="009D3C37">
        <w:t xml:space="preserve"> is </w:t>
      </w:r>
      <w:del w:id="48" w:author="Parks, Robbie M" w:date="2022-12-06T16:09:00Z">
        <w:r w:rsidR="009D3C37" w:rsidDel="0067359D">
          <w:delText xml:space="preserve">key </w:delText>
        </w:r>
      </w:del>
      <w:ins w:id="49" w:author="Parks, Robbie M" w:date="2022-12-06T16:09:00Z">
        <w:r w:rsidR="0067359D">
          <w:t>essential</w:t>
        </w:r>
        <w:r w:rsidR="0067359D">
          <w:t xml:space="preserve"> </w:t>
        </w:r>
      </w:ins>
      <w:r w:rsidR="009D3C37">
        <w:t xml:space="preserve">to understanding </w:t>
      </w:r>
      <w:del w:id="50" w:author="Parks, Robbie M" w:date="2022-12-06T16:14:00Z">
        <w:r w:rsidR="009D3C37" w:rsidDel="00E967E4">
          <w:delText>these hazards’ deleterious impact on academic achievement</w:delText>
        </w:r>
      </w:del>
      <w:ins w:id="51" w:author="Parks, Robbie M" w:date="2022-12-06T16:14:00Z">
        <w:r w:rsidR="00E967E4">
          <w:t>the full burden of climate-related disasters</w:t>
        </w:r>
      </w:ins>
      <w:r w:rsidR="009D3C37">
        <w:t xml:space="preserve">. </w:t>
      </w:r>
      <w:del w:id="52" w:author="Parks, Robbie M" w:date="2022-12-06T16:30:00Z">
        <w:r w:rsidR="00B370C5" w:rsidDel="00A9388C">
          <w:delText xml:space="preserve">This </w:delText>
        </w:r>
      </w:del>
      <w:ins w:id="53" w:author="Parks, Robbie M" w:date="2022-12-06T16:30:00Z">
        <w:r w:rsidR="00A9388C">
          <w:t>Our</w:t>
        </w:r>
        <w:r w:rsidR="00A9388C">
          <w:t xml:space="preserve"> </w:t>
        </w:r>
      </w:ins>
      <w:r w:rsidR="00B370C5">
        <w:t xml:space="preserve">analysis aims to examine the association between the </w:t>
      </w:r>
      <w:del w:id="54" w:author="Parks, Robbie M" w:date="2022-12-06T16:48:00Z">
        <w:r w:rsidR="00B370C5" w:rsidDel="0076013E">
          <w:delText xml:space="preserve">occurrence of </w:delText>
        </w:r>
      </w:del>
      <w:r w:rsidR="00B370C5">
        <w:t xml:space="preserve">tropical cyclones and </w:t>
      </w:r>
      <w:r w:rsidR="009D3C37">
        <w:t>educational attainment</w:t>
      </w:r>
      <w:r w:rsidR="00B370C5">
        <w:t xml:space="preserve"> among </w:t>
      </w:r>
      <w:ins w:id="55" w:author="Parks, Robbie M" w:date="2022-12-06T16:48:00Z">
        <w:r w:rsidR="0076013E">
          <w:t>elementary and middle schoool</w:t>
        </w:r>
      </w:ins>
      <w:commentRangeStart w:id="56"/>
      <w:ins w:id="57" w:author="Parks, Robbie M" w:date="2022-12-06T16:19:00Z">
        <w:r w:rsidR="00C23267">
          <w:t xml:space="preserve">-age </w:t>
        </w:r>
        <w:commentRangeEnd w:id="56"/>
        <w:r w:rsidR="00657639">
          <w:rPr>
            <w:rStyle w:val="CommentReference"/>
          </w:rPr>
          <w:commentReference w:id="56"/>
        </w:r>
      </w:ins>
      <w:r w:rsidR="00B370C5">
        <w:t xml:space="preserve">students in the United States. </w:t>
      </w:r>
    </w:p>
    <w:p w14:paraId="4A641C0A" w14:textId="7D949880" w:rsidR="00B370C5" w:rsidRDefault="00B370C5" w:rsidP="00616D86">
      <w:pPr>
        <w:jc w:val="both"/>
        <w:pPrChange w:id="58" w:author="Parks, Robbie M" w:date="2022-12-06T16:11:00Z">
          <w:pPr/>
        </w:pPrChange>
      </w:pPr>
    </w:p>
    <w:p w14:paraId="1AC94EB5" w14:textId="77777777" w:rsidR="00EA194B" w:rsidRPr="00EA194B" w:rsidRDefault="00B370C5" w:rsidP="00616D86">
      <w:pPr>
        <w:jc w:val="both"/>
        <w:rPr>
          <w:ins w:id="59" w:author="Parks, Robbie M" w:date="2022-12-06T16:32:00Z"/>
          <w:b/>
          <w:bCs/>
          <w:rPrChange w:id="60" w:author="Parks, Robbie M" w:date="2022-12-06T16:32:00Z">
            <w:rPr>
              <w:ins w:id="61" w:author="Parks, Robbie M" w:date="2022-12-06T16:32:00Z"/>
            </w:rPr>
          </w:rPrChange>
        </w:rPr>
      </w:pPr>
      <w:r w:rsidRPr="00EA194B">
        <w:rPr>
          <w:b/>
          <w:bCs/>
          <w:u w:val="single"/>
          <w:rPrChange w:id="62" w:author="Parks, Robbie M" w:date="2022-12-06T16:32:00Z">
            <w:rPr>
              <w:u w:val="single"/>
            </w:rPr>
          </w:rPrChange>
        </w:rPr>
        <w:t>Methods</w:t>
      </w:r>
      <w:del w:id="63" w:author="Parks, Robbie M" w:date="2022-12-06T16:33:00Z">
        <w:r w:rsidRPr="00EA194B" w:rsidDel="00EA194B">
          <w:rPr>
            <w:b/>
            <w:bCs/>
            <w:rPrChange w:id="64" w:author="Parks, Robbie M" w:date="2022-12-06T16:32:00Z">
              <w:rPr/>
            </w:rPrChange>
          </w:rPr>
          <w:delText xml:space="preserve">: </w:delText>
        </w:r>
      </w:del>
    </w:p>
    <w:p w14:paraId="78B4EEC1" w14:textId="5A0FEB6D" w:rsidR="00B370C5" w:rsidRDefault="00EE022C" w:rsidP="00616D86">
      <w:pPr>
        <w:jc w:val="both"/>
        <w:pPrChange w:id="65" w:author="Parks, Robbie M" w:date="2022-12-06T16:11:00Z">
          <w:pPr/>
        </w:pPrChange>
      </w:pPr>
      <w:r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del w:id="66" w:author="Parks, Robbie M" w:date="2022-12-06T16:48:00Z">
        <w:r w:rsidR="002C351F" w:rsidDel="002A2242">
          <w:delText xml:space="preserve">from </w:delText>
        </w:r>
      </w:del>
      <w:ins w:id="67" w:author="Parks, Robbie M" w:date="2022-12-06T16:48:00Z">
        <w:r w:rsidR="002A2242">
          <w:t>du</w:t>
        </w:r>
      </w:ins>
      <w:ins w:id="68" w:author="Parks, Robbie M" w:date="2022-12-06T16:49:00Z">
        <w:r w:rsidR="002A2242">
          <w:t>ring</w:t>
        </w:r>
      </w:ins>
      <w:ins w:id="69" w:author="Parks, Robbie M" w:date="2022-12-06T16:48:00Z">
        <w:r w:rsidR="002A2242">
          <w:t xml:space="preserve"> </w:t>
        </w:r>
      </w:ins>
      <w:r w:rsidR="002C351F">
        <w:t>2009</w:t>
      </w:r>
      <w:ins w:id="70" w:author="Parks, Robbie M" w:date="2022-12-06T16:49:00Z">
        <w:r w:rsidR="003C061D">
          <w:t>–</w:t>
        </w:r>
      </w:ins>
      <w:del w:id="71" w:author="Parks, Robbie M" w:date="2022-12-06T16:49:00Z">
        <w:r w:rsidR="002C351F" w:rsidDel="003C061D">
          <w:delText xml:space="preserve"> to </w:delText>
        </w:r>
      </w:del>
      <w:r w:rsidR="002C351F">
        <w:t xml:space="preserve">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ins w:id="72" w:author="Parks, Robbie M" w:date="2022-12-06T16:30:00Z">
        <w:r w:rsidR="00C06387">
          <w:t>s</w:t>
        </w:r>
      </w:ins>
      <w:del w:id="73" w:author="Parks, Robbie M" w:date="2022-12-06T16:30:00Z">
        <w:r w:rsidR="00932AE5" w:rsidRPr="0069720B" w:rsidDel="00C06387">
          <w:delText>-impacted counties</w:delText>
        </w:r>
      </w:del>
      <w:ins w:id="74" w:author="Parks, Robbie M" w:date="2022-12-06T16:23:00Z">
        <w:r w:rsidR="00226DB3">
          <w:t xml:space="preserve">, </w:t>
        </w:r>
      </w:ins>
      <w:ins w:id="75" w:author="Parks, Robbie M" w:date="2022-12-06T16:25:00Z">
        <w:r w:rsidR="003A1DD4">
          <w:t xml:space="preserve">developed from a comprehensive record of tropical cyclone occurence over </w:t>
        </w:r>
      </w:ins>
      <w:commentRangeStart w:id="76"/>
      <w:ins w:id="77" w:author="Parks, Robbie M" w:date="2022-12-06T16:29:00Z">
        <w:r w:rsidR="006B0BA3">
          <w:t xml:space="preserve">XX </w:t>
        </w:r>
      </w:ins>
      <w:commentRangeEnd w:id="76"/>
      <w:ins w:id="78" w:author="Parks, Robbie M" w:date="2022-12-06T16:31:00Z">
        <w:r w:rsidR="00FF0B3B">
          <w:rPr>
            <w:rStyle w:val="CommentReference"/>
          </w:rPr>
          <w:commentReference w:id="76"/>
        </w:r>
      </w:ins>
      <w:ins w:id="79" w:author="Parks, Robbie M" w:date="2022-12-06T16:29:00Z">
        <w:r w:rsidR="006B0BA3">
          <w:t>year</w:t>
        </w:r>
      </w:ins>
      <w:ins w:id="80" w:author="Parks, Robbie M" w:date="2022-12-06T16:31:00Z">
        <w:r w:rsidR="00936D6F">
          <w:t>s</w:t>
        </w:r>
      </w:ins>
      <w:ins w:id="81" w:author="Parks, Robbie M" w:date="2022-12-06T16:29:00Z">
        <w:r w:rsidR="006B0BA3">
          <w:t xml:space="preserve">, </w:t>
        </w:r>
      </w:ins>
      <w:del w:id="82" w:author="Parks, Robbie M" w:date="2022-12-06T16:23:00Z">
        <w:r w:rsidR="00932AE5" w:rsidRPr="0069720B" w:rsidDel="00226DB3">
          <w:delText>—</w:delText>
        </w:r>
      </w:del>
      <w:r w:rsidR="00932AE5" w:rsidRPr="0069720B">
        <w:t>defined as counties with a sustained maximal wind speed ≥34 knots</w:t>
      </w:r>
      <w:ins w:id="83" w:author="Parks, Robbie M" w:date="2022-12-06T16:00:00Z">
        <w:r w:rsidR="00B012B6">
          <w:t xml:space="preserve"> </w:t>
        </w:r>
      </w:ins>
      <w:ins w:id="84" w:author="Parks, Robbie M" w:date="2022-12-06T16:18:00Z">
        <w:r w:rsidR="00316D0F" w:rsidRPr="00316D0F">
          <w:rPr>
            <w:bCs/>
          </w:rPr>
          <w:t>as well as subset of the data including only gale-to-violent storms (≥34 knots and &lt;64 knots) or hurricanes (≥64 knots)</w:t>
        </w:r>
      </w:ins>
      <w:ins w:id="85" w:author="Parks, Robbie M" w:date="2022-12-06T16:23:00Z">
        <w:r w:rsidR="00226DB3">
          <w:t>.</w:t>
        </w:r>
      </w:ins>
      <w:del w:id="86" w:author="Parks, Robbie M" w:date="2022-12-06T16:23:00Z">
        <w:r w:rsidR="00932AE5" w:rsidRPr="0069720B" w:rsidDel="00226DB3">
          <w:delText xml:space="preserve">—for the counterfactual scenario that </w:delText>
        </w:r>
        <w:r w:rsidR="00932AE5" w:rsidDel="00226DB3">
          <w:delText xml:space="preserve">these </w:delText>
        </w:r>
        <w:r w:rsidR="00932AE5" w:rsidRPr="0069720B" w:rsidDel="00226DB3">
          <w:delText xml:space="preserve">counties were not exposed to the </w:delText>
        </w:r>
        <w:r w:rsidR="00932AE5" w:rsidDel="00226DB3">
          <w:delText>tropical cyclone</w:delText>
        </w:r>
        <w:r w:rsidR="00932AE5" w:rsidRPr="0069720B" w:rsidDel="00226DB3">
          <w:delText>.</w:delText>
        </w:r>
      </w:del>
      <w:r w:rsidR="00932AE5" w:rsidRPr="0069720B">
        <w:t xml:space="preserve"> </w:t>
      </w:r>
      <w:ins w:id="87" w:author="Parks, Robbie M" w:date="2022-12-06T16:31:00Z">
        <w:r w:rsidR="008077F8">
          <w:t xml:space="preserve">We developed </w:t>
        </w:r>
      </w:ins>
      <w:ins w:id="88" w:author="Parks, Robbie M" w:date="2022-12-06T16:32:00Z">
        <w:r w:rsidR="008077F8">
          <w:t xml:space="preserve">a </w:t>
        </w:r>
      </w:ins>
      <w:ins w:id="89" w:author="Parks, Robbie M" w:date="2022-12-06T16:49:00Z">
        <w:r w:rsidR="002A2242">
          <w:t xml:space="preserve">Bayesian formulation of a </w:t>
        </w:r>
      </w:ins>
      <w:del w:id="90" w:author="Parks, Robbie M" w:date="2022-12-06T16:31:00Z">
        <w:r w:rsidR="002C351F" w:rsidDel="008077F8">
          <w:delText xml:space="preserve">We applied </w:delText>
        </w:r>
        <w:r w:rsidR="00B462E1" w:rsidDel="008077F8">
          <w:delText>a</w:delText>
        </w:r>
        <w:r w:rsidR="00887933" w:rsidDel="008077F8">
          <w:delText xml:space="preserve"> </w:delText>
        </w:r>
      </w:del>
      <w:del w:id="91" w:author="Parks, Robbie M" w:date="2022-12-06T16:32:00Z">
        <w:r w:rsidR="002C351F" w:rsidDel="008077F8">
          <w:delText xml:space="preserve">multilevel </w:delText>
        </w:r>
      </w:del>
      <w:del w:id="92" w:author="Parks, Robbie M" w:date="2022-12-06T16:31:00Z">
        <w:r w:rsidR="002C351F" w:rsidDel="00A33E3A">
          <w:delText>linear regression</w:delText>
        </w:r>
      </w:del>
      <w:ins w:id="93" w:author="Parks, Robbie M" w:date="2022-12-06T16:32:00Z">
        <w:r w:rsidR="00442986">
          <w:t>difference</w:t>
        </w:r>
      </w:ins>
      <w:ins w:id="94" w:author="Parks, Robbie M" w:date="2022-12-06T16:49:00Z">
        <w:r w:rsidR="002A2242">
          <w:t>-</w:t>
        </w:r>
      </w:ins>
      <w:ins w:id="95" w:author="Parks, Robbie M" w:date="2022-12-06T16:31:00Z">
        <w:r w:rsidR="00A33E3A">
          <w:t>in</w:t>
        </w:r>
      </w:ins>
      <w:ins w:id="96" w:author="Parks, Robbie M" w:date="2022-12-06T16:49:00Z">
        <w:r w:rsidR="002A2242">
          <w:t>-</w:t>
        </w:r>
      </w:ins>
      <w:ins w:id="97" w:author="Parks, Robbie M" w:date="2022-12-06T16:31:00Z">
        <w:r w:rsidR="00A33E3A">
          <w:t>difference model</w:t>
        </w:r>
      </w:ins>
      <w:ins w:id="98" w:author="Parks, Robbie M" w:date="2022-12-06T16:49:00Z">
        <w:r w:rsidR="002A2242">
          <w:t>,</w:t>
        </w:r>
      </w:ins>
      <w:r w:rsidR="002C351F">
        <w:t xml:space="preserve"> </w:t>
      </w:r>
      <w:del w:id="99" w:author="Parks, Robbie M" w:date="2022-12-06T16:32:00Z">
        <w:r w:rsidR="00932AE5" w:rsidDel="00847B2B">
          <w:delText xml:space="preserve">predicting </w:delText>
        </w:r>
      </w:del>
      <w:ins w:id="100" w:author="Parks, Robbie M" w:date="2022-12-06T16:32:00Z">
        <w:r w:rsidR="00B70B0C">
          <w:t>associating</w:t>
        </w:r>
        <w:r w:rsidR="00847B2B">
          <w:t xml:space="preserve"> </w:t>
        </w:r>
        <w:r w:rsidR="003358C5">
          <w:t>tropical cyclone</w:t>
        </w:r>
      </w:ins>
      <w:ins w:id="101" w:author="Parks, Robbie M" w:date="2022-12-06T16:49:00Z">
        <w:r w:rsidR="00391D37">
          <w:t xml:space="preserve">s </w:t>
        </w:r>
      </w:ins>
      <w:ins w:id="102" w:author="Parks, Robbie M" w:date="2022-12-06T16:32:00Z">
        <w:r w:rsidR="003358C5">
          <w:t xml:space="preserve">and </w:t>
        </w:r>
      </w:ins>
      <w:ins w:id="103" w:author="Parks, Robbie M" w:date="2022-12-06T16:31:00Z">
        <w:r w:rsidR="00E41D43">
          <w:t xml:space="preserve">annual </w:t>
        </w:r>
      </w:ins>
      <w:r w:rsidR="00932AE5">
        <w:t>average test scores</w:t>
      </w:r>
      <w:ins w:id="104" w:author="Parks, Robbie M" w:date="2022-12-06T16:32:00Z">
        <w:r w:rsidR="00876207">
          <w:t>, while</w:t>
        </w:r>
      </w:ins>
      <w:r w:rsidR="00932AE5">
        <w:t xml:space="preserve">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616D86">
      <w:pPr>
        <w:jc w:val="both"/>
        <w:pPrChange w:id="105" w:author="Parks, Robbie M" w:date="2022-12-06T16:11:00Z">
          <w:pPr/>
        </w:pPrChange>
      </w:pPr>
    </w:p>
    <w:p w14:paraId="1B8A9455" w14:textId="52FF0F24" w:rsidR="00EA194B" w:rsidRDefault="00B370C5" w:rsidP="00616D86">
      <w:pPr>
        <w:jc w:val="both"/>
        <w:rPr>
          <w:ins w:id="106" w:author="Parks, Robbie M" w:date="2022-12-06T16:35:00Z"/>
          <w:b/>
          <w:bCs/>
        </w:rPr>
      </w:pPr>
      <w:r w:rsidRPr="00EA194B">
        <w:rPr>
          <w:b/>
          <w:bCs/>
          <w:u w:val="single"/>
          <w:rPrChange w:id="107" w:author="Parks, Robbie M" w:date="2022-12-06T16:32:00Z">
            <w:rPr>
              <w:u w:val="single"/>
            </w:rPr>
          </w:rPrChange>
        </w:rPr>
        <w:t>Results</w:t>
      </w:r>
      <w:del w:id="108" w:author="Parks, Robbie M" w:date="2022-12-06T16:33:00Z">
        <w:r w:rsidRPr="00EA194B" w:rsidDel="00EA194B">
          <w:rPr>
            <w:b/>
            <w:bCs/>
            <w:rPrChange w:id="109" w:author="Parks, Robbie M" w:date="2022-12-06T16:32:00Z">
              <w:rPr/>
            </w:rPrChange>
          </w:rPr>
          <w:delText>:</w:delText>
        </w:r>
      </w:del>
      <w:r w:rsidRPr="00EA194B">
        <w:rPr>
          <w:b/>
          <w:bCs/>
          <w:rPrChange w:id="110" w:author="Parks, Robbie M" w:date="2022-12-06T16:32:00Z">
            <w:rPr/>
          </w:rPrChange>
        </w:rPr>
        <w:t xml:space="preserve"> </w:t>
      </w:r>
    </w:p>
    <w:p w14:paraId="1DF4B31E" w14:textId="7F6C9973" w:rsidR="00317ACD" w:rsidRPr="00317ACD" w:rsidRDefault="00A546A1" w:rsidP="00616D86">
      <w:pPr>
        <w:jc w:val="both"/>
        <w:pPrChange w:id="111" w:author="Parks, Robbie M" w:date="2022-12-06T16:11:00Z">
          <w:pPr/>
        </w:pPrChange>
      </w:pPr>
      <w:ins w:id="112" w:author="Parks, Robbie M" w:date="2022-12-06T16:36:00Z">
        <w:r>
          <w:t xml:space="preserve">In initial </w:t>
        </w:r>
      </w:ins>
      <w:ins w:id="113" w:author="Parks, Robbie M" w:date="2022-12-06T16:35:00Z">
        <w:r>
          <w:t>results, for hurricane-exposed counties in Florida</w:t>
        </w:r>
      </w:ins>
      <w:ins w:id="114" w:author="Parks, Robbie M" w:date="2022-12-06T16:49:00Z">
        <w:r w:rsidR="003C061D">
          <w:t xml:space="preserve"> during 2009–2018</w:t>
        </w:r>
      </w:ins>
      <w:ins w:id="115" w:author="Parks, Robbie M" w:date="2022-12-06T16:35:00Z">
        <w:r>
          <w:t>,</w:t>
        </w:r>
      </w:ins>
      <w:ins w:id="116" w:author="Parks, Robbie M" w:date="2022-12-06T16:36:00Z">
        <w:r>
          <w:t xml:space="preserve"> we found that hurricane force-wind exposed counties </w:t>
        </w:r>
        <w:commentRangeStart w:id="117"/>
        <w:r w:rsidR="00715A11">
          <w:t>…</w:t>
        </w:r>
      </w:ins>
      <w:ins w:id="118" w:author="Parks, Robbie M" w:date="2022-12-06T16:35:00Z">
        <w:r>
          <w:t xml:space="preserve"> </w:t>
        </w:r>
      </w:ins>
      <w:commentRangeEnd w:id="117"/>
      <w:ins w:id="119" w:author="Parks, Robbie M" w:date="2022-12-06T16:53:00Z">
        <w:r w:rsidR="00545D42">
          <w:rPr>
            <w:rStyle w:val="CommentReference"/>
          </w:rPr>
          <w:commentReference w:id="117"/>
        </w:r>
      </w:ins>
      <w:ins w:id="120" w:author="Parks, Robbie M" w:date="2022-12-06T16:50:00Z">
        <w:r w:rsidR="005C1A3B" w:rsidRPr="005C1A3B">
          <w:t xml:space="preserve">We also examined how </w:t>
        </w:r>
      </w:ins>
      <w:ins w:id="121" w:author="Parks, Robbie M" w:date="2022-12-06T16:51:00Z">
        <w:r w:rsidR="005C1A3B">
          <w:t>associations</w:t>
        </w:r>
      </w:ins>
      <w:ins w:id="122" w:author="Parks, Robbie M" w:date="2022-12-06T16:50:00Z">
        <w:r w:rsidR="005C1A3B" w:rsidRPr="005C1A3B">
          <w:t xml:space="preserve"> varied by </w:t>
        </w:r>
      </w:ins>
      <w:ins w:id="123" w:author="Parks, Robbie M" w:date="2022-12-06T16:53:00Z">
        <w:r w:rsidR="00773C0E">
          <w:t xml:space="preserve">strength of tropical cyclone, state, </w:t>
        </w:r>
      </w:ins>
      <w:commentRangeStart w:id="124"/>
      <w:ins w:id="125" w:author="Parks, Robbie M" w:date="2022-12-06T16:51:00Z">
        <w:r w:rsidR="00710DDF">
          <w:t>XX</w:t>
        </w:r>
        <w:commentRangeEnd w:id="124"/>
        <w:r w:rsidR="009524B5">
          <w:rPr>
            <w:rStyle w:val="CommentReference"/>
          </w:rPr>
          <w:commentReference w:id="124"/>
        </w:r>
      </w:ins>
      <w:ins w:id="126" w:author="Parks, Robbie M" w:date="2022-12-06T16:50:00Z">
        <w:r w:rsidR="005C1A3B" w:rsidRPr="005C1A3B">
          <w:t>.</w:t>
        </w:r>
      </w:ins>
    </w:p>
    <w:p w14:paraId="55A0478B" w14:textId="00E5912B" w:rsidR="00B370C5" w:rsidRPr="00EA194B" w:rsidRDefault="00B370C5" w:rsidP="00616D86">
      <w:pPr>
        <w:jc w:val="both"/>
        <w:rPr>
          <w:b/>
          <w:bCs/>
          <w:rPrChange w:id="127" w:author="Parks, Robbie M" w:date="2022-12-06T16:32:00Z">
            <w:rPr/>
          </w:rPrChange>
        </w:rPr>
        <w:pPrChange w:id="128" w:author="Parks, Robbie M" w:date="2022-12-06T16:11:00Z">
          <w:pPr/>
        </w:pPrChange>
      </w:pPr>
    </w:p>
    <w:p w14:paraId="01FEC0CB" w14:textId="6E3E87C8" w:rsidR="00B370C5" w:rsidRPr="00EA194B" w:rsidRDefault="00B370C5" w:rsidP="00616D86">
      <w:pPr>
        <w:jc w:val="both"/>
        <w:rPr>
          <w:b/>
          <w:bCs/>
          <w:rPrChange w:id="129" w:author="Parks, Robbie M" w:date="2022-12-06T16:32:00Z">
            <w:rPr/>
          </w:rPrChange>
        </w:rPr>
        <w:pPrChange w:id="130" w:author="Parks, Robbie M" w:date="2022-12-06T16:11:00Z">
          <w:pPr/>
        </w:pPrChange>
      </w:pPr>
      <w:r w:rsidRPr="00EA194B">
        <w:rPr>
          <w:b/>
          <w:bCs/>
          <w:u w:val="single"/>
          <w:rPrChange w:id="131" w:author="Parks, Robbie M" w:date="2022-12-06T16:32:00Z">
            <w:rPr>
              <w:u w:val="single"/>
            </w:rPr>
          </w:rPrChange>
        </w:rPr>
        <w:t>Conclusion</w:t>
      </w:r>
      <w:del w:id="132" w:author="Parks, Robbie M" w:date="2022-12-06T16:33:00Z">
        <w:r w:rsidRPr="00EA194B" w:rsidDel="00EA194B">
          <w:rPr>
            <w:b/>
            <w:bCs/>
            <w:rPrChange w:id="133" w:author="Parks, Robbie M" w:date="2022-12-06T16:32:00Z">
              <w:rPr/>
            </w:rPrChange>
          </w:rPr>
          <w:delText xml:space="preserve">: </w:delText>
        </w:r>
      </w:del>
    </w:p>
    <w:p w14:paraId="6FEBFAB7" w14:textId="6DBE9ECF" w:rsidR="002C351F" w:rsidRPr="00151C80" w:rsidDel="00EA194B" w:rsidRDefault="00151C80" w:rsidP="00616D86">
      <w:pPr>
        <w:jc w:val="both"/>
        <w:rPr>
          <w:del w:id="134" w:author="Parks, Robbie M" w:date="2022-12-06T16:32:00Z"/>
        </w:rPr>
        <w:pPrChange w:id="135" w:author="Parks, Robbie M" w:date="2022-12-06T16:11:00Z">
          <w:pPr/>
        </w:pPrChange>
      </w:pPr>
      <w:commentRangeStart w:id="136"/>
      <w:ins w:id="137" w:author="Parks, Robbie M" w:date="2022-12-06T16:37:00Z">
        <w:r w:rsidRPr="00151C80">
          <w:rPr>
            <w:rPrChange w:id="138" w:author="Parks, Robbie M" w:date="2022-12-06T16:37:00Z">
              <w:rPr>
                <w:b/>
                <w:bCs/>
              </w:rPr>
            </w:rPrChange>
          </w:rPr>
          <w:t>Our results show that ambient air pollution within a GSD is associated with lower academic performance among children. Further improving air quality may benefit children’s overall academic achievement and socioeconomic attainment across the lifespan.</w:t>
        </w:r>
      </w:ins>
      <w:commentRangeEnd w:id="136"/>
      <w:ins w:id="139" w:author="Parks, Robbie M" w:date="2022-12-06T16:50:00Z">
        <w:r w:rsidR="00105FDD">
          <w:rPr>
            <w:rStyle w:val="CommentReference"/>
          </w:rPr>
          <w:commentReference w:id="136"/>
        </w:r>
      </w:ins>
    </w:p>
    <w:p w14:paraId="149569E5" w14:textId="275681E7" w:rsidR="002C351F" w:rsidRPr="002C351F" w:rsidDel="00EA194B" w:rsidRDefault="002C351F" w:rsidP="00616D86">
      <w:pPr>
        <w:jc w:val="both"/>
        <w:rPr>
          <w:del w:id="140" w:author="Parks, Robbie M" w:date="2022-12-06T16:32:00Z"/>
          <w:u w:val="single"/>
        </w:rPr>
        <w:pPrChange w:id="141" w:author="Parks, Robbie M" w:date="2022-12-06T16:11:00Z">
          <w:pPr/>
        </w:pPrChange>
      </w:pPr>
      <w:del w:id="142" w:author="Parks, Robbie M" w:date="2022-12-06T16:32:00Z">
        <w:r w:rsidRPr="002C351F" w:rsidDel="00EA194B">
          <w:rPr>
            <w:u w:val="single"/>
          </w:rPr>
          <w:delText>Figure</w:delText>
        </w:r>
      </w:del>
    </w:p>
    <w:p w14:paraId="10409DF6" w14:textId="19F89786" w:rsidR="00B370C5" w:rsidDel="00151C80" w:rsidRDefault="00B370C5" w:rsidP="00616D86">
      <w:pPr>
        <w:jc w:val="both"/>
        <w:rPr>
          <w:del w:id="143" w:author="Parks, Robbie M" w:date="2022-12-06T16:37:00Z"/>
        </w:rPr>
        <w:pPrChange w:id="144" w:author="Parks, Robbie M" w:date="2022-12-06T16:11:00Z">
          <w:pPr/>
        </w:pPrChange>
      </w:pPr>
    </w:p>
    <w:p w14:paraId="70D9A926" w14:textId="3E7A5A9D" w:rsidR="00B370C5" w:rsidRPr="00AF41B1" w:rsidRDefault="00B370C5" w:rsidP="00616D86">
      <w:pPr>
        <w:jc w:val="both"/>
        <w:rPr>
          <w:b/>
          <w:bCs/>
          <w:rPrChange w:id="145" w:author="Parks, Robbie M" w:date="2022-12-06T16:36:00Z">
            <w:rPr/>
          </w:rPrChange>
        </w:rPr>
        <w:pPrChange w:id="146" w:author="Parks, Robbie M" w:date="2022-12-06T16:11:00Z">
          <w:pPr/>
        </w:pPrChange>
      </w:pPr>
    </w:p>
    <w:sectPr w:rsidR="00B370C5" w:rsidRPr="00AF41B1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Parks, Robbie M" w:date="2022-12-06T16:27:00Z" w:initials="PRM">
    <w:p w14:paraId="4F160178" w14:textId="03BE9635" w:rsidR="00941286" w:rsidRDefault="00941286">
      <w:pPr>
        <w:pStyle w:val="CommentText"/>
      </w:pPr>
      <w:r>
        <w:rPr>
          <w:rStyle w:val="CommentReference"/>
        </w:rPr>
        <w:annotationRef/>
      </w:r>
      <w:r>
        <w:t>Full names please</w:t>
      </w:r>
    </w:p>
  </w:comment>
  <w:comment w:id="56" w:author="Parks, Robbie M" w:date="2022-12-06T16:19:00Z" w:initials="PRM">
    <w:p w14:paraId="4135043F" w14:textId="404998E5" w:rsidR="00657639" w:rsidRDefault="00657639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76" w:author="Parks, Robbie M" w:date="2022-12-06T16:31:00Z" w:initials="PRM">
    <w:p w14:paraId="038B1F92" w14:textId="26D64FDF" w:rsidR="00FF0B3B" w:rsidRDefault="00FF0B3B">
      <w:pPr>
        <w:pStyle w:val="CommentText"/>
      </w:pPr>
      <w:r>
        <w:rPr>
          <w:rStyle w:val="CommentReference"/>
        </w:rPr>
        <w:annotationRef/>
      </w:r>
      <w:r>
        <w:t>Study period to finish</w:t>
      </w:r>
    </w:p>
  </w:comment>
  <w:comment w:id="117" w:author="Parks, Robbie M" w:date="2022-12-06T16:53:00Z" w:initials="PRM">
    <w:p w14:paraId="676BE2BA" w14:textId="77777777" w:rsidR="00545D42" w:rsidRDefault="00545D42">
      <w:pPr>
        <w:pStyle w:val="CommentText"/>
      </w:pPr>
      <w:r>
        <w:rPr>
          <w:rStyle w:val="CommentReference"/>
        </w:rPr>
        <w:annotationRef/>
      </w:r>
      <w:r>
        <w:t>Format for results</w:t>
      </w:r>
    </w:p>
    <w:p w14:paraId="7D3F658D" w14:textId="77777777" w:rsidR="00545D42" w:rsidRDefault="00545D42">
      <w:pPr>
        <w:pStyle w:val="CommentText"/>
      </w:pPr>
    </w:p>
    <w:p w14:paraId="01BCE14C" w14:textId="776D714D" w:rsidR="00545D42" w:rsidRDefault="00545D42">
      <w:pPr>
        <w:pStyle w:val="CommentText"/>
      </w:pPr>
      <w:r>
        <w:rPr>
          <w:bCs/>
        </w:rPr>
        <w:t>XX</w:t>
      </w:r>
      <w:r w:rsidRPr="0069720B">
        <w:rPr>
          <w:bCs/>
        </w:rPr>
        <w:t xml:space="preserve"> [95%CrI,</w:t>
      </w:r>
      <w:r>
        <w:rPr>
          <w:bCs/>
        </w:rPr>
        <w:t>XX</w:t>
      </w:r>
      <w:r w:rsidRPr="0069720B">
        <w:rPr>
          <w:bCs/>
        </w:rPr>
        <w:t>–</w:t>
      </w:r>
      <w:r>
        <w:rPr>
          <w:bCs/>
        </w:rPr>
        <w:t>XX</w:t>
      </w:r>
      <w:r w:rsidRPr="0069720B">
        <w:rPr>
          <w:bCs/>
        </w:rPr>
        <w:t>]</w:t>
      </w:r>
    </w:p>
  </w:comment>
  <w:comment w:id="124" w:author="Parks, Robbie M" w:date="2022-12-06T16:51:00Z" w:initials="PRM">
    <w:p w14:paraId="7A853942" w14:textId="26F4E12C" w:rsidR="009524B5" w:rsidRDefault="009524B5">
      <w:pPr>
        <w:pStyle w:val="CommentText"/>
      </w:pPr>
      <w:r>
        <w:rPr>
          <w:rStyle w:val="CommentReference"/>
        </w:rPr>
        <w:annotationRef/>
      </w:r>
      <w:r>
        <w:t>Effect modifiers that aren’t finished but will have ready by ISEE NAC</w:t>
      </w:r>
    </w:p>
  </w:comment>
  <w:comment w:id="136" w:author="Parks, Robbie M" w:date="2022-12-06T16:50:00Z" w:initials="PRM">
    <w:p w14:paraId="5E7B2B8A" w14:textId="1B3A0013" w:rsidR="00105FDD" w:rsidRDefault="00105FDD">
      <w:pPr>
        <w:pStyle w:val="CommentText"/>
      </w:pPr>
      <w:r>
        <w:rPr>
          <w:rStyle w:val="CommentReference"/>
        </w:rPr>
        <w:annotationRef/>
      </w:r>
      <w:r>
        <w:t>Adapt this (from air pollution paper)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160178" w15:done="0"/>
  <w15:commentEx w15:paraId="4135043F" w15:done="0"/>
  <w15:commentEx w15:paraId="038B1F92" w15:done="0"/>
  <w15:commentEx w15:paraId="01BCE14C" w15:done="0"/>
  <w15:commentEx w15:paraId="7A853942" w15:done="0"/>
  <w15:commentEx w15:paraId="5E7B2B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EC05" w16cex:dateUtc="2022-12-06T21:27:00Z"/>
  <w16cex:commentExtensible w16cex:durableId="2739EA26" w16cex:dateUtc="2022-12-06T21:19:00Z"/>
  <w16cex:commentExtensible w16cex:durableId="2739ECDA" w16cex:dateUtc="2022-12-06T21:31:00Z"/>
  <w16cex:commentExtensible w16cex:durableId="2739F205" w16cex:dateUtc="2022-12-06T21:53:00Z"/>
  <w16cex:commentExtensible w16cex:durableId="2739F199" w16cex:dateUtc="2022-12-06T21:51:00Z"/>
  <w16cex:commentExtensible w16cex:durableId="2739F143" w16cex:dateUtc="2022-12-06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160178" w16cid:durableId="2739EC05"/>
  <w16cid:commentId w16cid:paraId="4135043F" w16cid:durableId="2739EA26"/>
  <w16cid:commentId w16cid:paraId="038B1F92" w16cid:durableId="2739ECDA"/>
  <w16cid:commentId w16cid:paraId="01BCE14C" w16cid:durableId="2739F205"/>
  <w16cid:commentId w16cid:paraId="7A853942" w16cid:durableId="2739F199"/>
  <w16cid:commentId w16cid:paraId="5E7B2B8A" w16cid:durableId="2739F1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42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5E13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7479"/>
    <w:rsid w:val="003D0D7E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25C7"/>
    <w:rsid w:val="004344B6"/>
    <w:rsid w:val="00437177"/>
    <w:rsid w:val="00440822"/>
    <w:rsid w:val="00442383"/>
    <w:rsid w:val="0044255B"/>
    <w:rsid w:val="0044298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C3A"/>
    <w:rsid w:val="00624645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ABE"/>
    <w:rsid w:val="00696529"/>
    <w:rsid w:val="006971BB"/>
    <w:rsid w:val="00697DD5"/>
    <w:rsid w:val="006A2263"/>
    <w:rsid w:val="006A6E3C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3BEC"/>
    <w:rsid w:val="008C45A4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70358"/>
    <w:rsid w:val="009707D2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530B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635E8"/>
    <w:rsid w:val="00E639E1"/>
    <w:rsid w:val="00E64ADE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1A96"/>
    <w:rsid w:val="00FC2973"/>
    <w:rsid w:val="00FC3027"/>
    <w:rsid w:val="00FC31AC"/>
    <w:rsid w:val="00FC340C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128</cp:revision>
  <dcterms:created xsi:type="dcterms:W3CDTF">2022-12-05T19:47:00Z</dcterms:created>
  <dcterms:modified xsi:type="dcterms:W3CDTF">2022-12-06T21:53:00Z</dcterms:modified>
</cp:coreProperties>
</file>