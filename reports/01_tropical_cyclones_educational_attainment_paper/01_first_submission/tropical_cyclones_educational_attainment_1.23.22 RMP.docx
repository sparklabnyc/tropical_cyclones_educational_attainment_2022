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1BF" w14:textId="4320D7B0" w:rsidR="009C60EE" w:rsidRPr="00CE60B3" w:rsidRDefault="00CE60B3">
      <w:pPr>
        <w:rPr>
          <w:b/>
          <w:bCs/>
        </w:rPr>
      </w:pPr>
      <w:r w:rsidRPr="00CE60B3">
        <w:rPr>
          <w:b/>
          <w:bCs/>
        </w:rPr>
        <w:t>Materials and Methods</w:t>
      </w:r>
    </w:p>
    <w:p w14:paraId="5DFF43B1" w14:textId="752513CB" w:rsidR="00CE60B3" w:rsidRDefault="00CE60B3"/>
    <w:p w14:paraId="11A7B90D" w14:textId="1A68FCC7" w:rsidR="00CE60B3" w:rsidRPr="00CE60B3" w:rsidRDefault="00CE60B3">
      <w:pPr>
        <w:rPr>
          <w:i/>
          <w:iCs/>
        </w:rPr>
      </w:pPr>
      <w:r w:rsidRPr="00CE60B3">
        <w:rPr>
          <w:i/>
          <w:iCs/>
        </w:rPr>
        <w:t>Outcomes</w:t>
      </w:r>
    </w:p>
    <w:p w14:paraId="5D95B471" w14:textId="0E9230BF" w:rsidR="00C21BD4" w:rsidRPr="0065151F" w:rsidRDefault="00C21BD4">
      <w:r>
        <w:t xml:space="preserve">Educational attainment </w:t>
      </w:r>
      <w:commentRangeStart w:id="0"/>
      <w:r>
        <w:t xml:space="preserve">was </w:t>
      </w:r>
      <w:commentRangeEnd w:id="0"/>
      <w:r w:rsidR="00155217">
        <w:rPr>
          <w:rStyle w:val="CommentReference"/>
        </w:rPr>
        <w:commentReference w:id="0"/>
      </w:r>
      <w:r>
        <w:t xml:space="preserve">ascertained based on </w:t>
      </w:r>
      <w:r w:rsidR="004D2491">
        <w:t xml:space="preserve">annual </w:t>
      </w:r>
      <w:r>
        <w:t xml:space="preserve">standardized </w:t>
      </w:r>
      <w:r w:rsidR="004D2491">
        <w:t xml:space="preserve">test scores in math and reading/language arts </w:t>
      </w:r>
      <w:r w:rsidR="007B276F">
        <w:t>administered in the spring to</w:t>
      </w:r>
      <w:r w:rsidR="004D2491">
        <w:t xml:space="preserve"> public school students in third to eighth grade </w:t>
      </w:r>
      <w:r w:rsidR="007B276F">
        <w:t xml:space="preserve">as </w:t>
      </w:r>
      <w:r w:rsidR="004D2491">
        <w:t>mandated by the No Child Left Behind Act of 2001</w:t>
      </w:r>
      <w:r w:rsidR="0074046E">
        <w:t xml:space="preserve"> </w:t>
      </w:r>
      <w:r w:rsidR="0074046E">
        <w:fldChar w:fldCharType="begin"/>
      </w:r>
      <w:r w:rsidR="0074046E">
        <w:instrText xml:space="preserve"> ADDIN ZOTERO_ITEM CSL_CITATION {"citationID":"RqkbKfoc","properties":{"formattedCitation":"(1)","plainCitation":"(1)","noteIndex":0},"citationItems":[{"id":3,"uris":["http://zotero.org/groups/4923355/items/3ZU56H6Q"],"itemData":{"id":3,"type":"webpage","abstract":"Summary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0074046E">
        <w:fldChar w:fldCharType="separate"/>
      </w:r>
      <w:r w:rsidR="0074046E">
        <w:rPr>
          <w:noProof/>
        </w:rPr>
        <w:t>(1)</w:t>
      </w:r>
      <w:r w:rsidR="0074046E">
        <w:fldChar w:fldCharType="end"/>
      </w:r>
      <w:r w:rsidR="004D2491">
        <w:t>.</w:t>
      </w:r>
      <w:r w:rsidR="0074046E">
        <w:t xml:space="preserve"> </w:t>
      </w:r>
      <w:r w:rsidR="001A168D">
        <w:t>Average t</w:t>
      </w:r>
      <w:r w:rsidR="008A7BAD">
        <w:t>est score data</w:t>
      </w:r>
      <w:r w:rsidR="001A168D">
        <w:t xml:space="preserve"> aggregated at the county level </w:t>
      </w:r>
      <w:r w:rsidR="008A7BAD">
        <w:t>were retrieved from the Stanford Education Data Archive</w:t>
      </w:r>
      <w:r w:rsidR="00526244">
        <w:t xml:space="preserve"> (SEDA)</w:t>
      </w:r>
      <w:r w:rsidR="001A168D">
        <w:t xml:space="preserve"> and were available for academic years </w:t>
      </w:r>
      <w:ins w:id="1" w:author="Parks, Robbie M" w:date="2023-01-25T15:59:00Z">
        <w:r w:rsidR="00E12C21">
          <w:t xml:space="preserve">during </w:t>
        </w:r>
      </w:ins>
      <w:r w:rsidR="001A168D">
        <w:t>2008-2009 to 20</w:t>
      </w:r>
      <w:r w:rsidR="007173ED">
        <w:t>1</w:t>
      </w:r>
      <w:r w:rsidR="001A168D">
        <w:t xml:space="preserve">7-2018 </w:t>
      </w:r>
      <w:r w:rsidR="001A168D">
        <w:fldChar w:fldCharType="begin"/>
      </w:r>
      <w:r w:rsidR="001A168D">
        <w:instrText xml:space="preserve"> ADDIN ZOTERO_ITEM CSL_CITATION {"citationID":"3hnBejQI","properties":{"formattedCitation":"(2)","plainCitation":"(2)","noteIndex":0},"citationItems":[{"id":8,"uris":["http://zotero.org/groups/4923355/items/8PYBAPTE"],"itemData":{"id":8,"type":"webpage","abstract":"Racial,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1A168D">
        <w:fldChar w:fldCharType="separate"/>
      </w:r>
      <w:r w:rsidR="001A168D">
        <w:rPr>
          <w:noProof/>
        </w:rPr>
        <w:t>(2)</w:t>
      </w:r>
      <w:r w:rsidR="001A168D">
        <w:fldChar w:fldCharType="end"/>
      </w:r>
      <w:r w:rsidR="001A168D">
        <w:t>.</w:t>
      </w:r>
      <w:r w:rsidR="00461444">
        <w:t xml:space="preserve"> </w:t>
      </w:r>
      <w:ins w:id="2" w:author="Parks, Robbie M" w:date="2023-01-25T16:24:00Z">
        <w:r w:rsidR="00846858">
          <w:t xml:space="preserve">States </w:t>
        </w:r>
      </w:ins>
      <w:ins w:id="3" w:author="Parks, Robbie M" w:date="2023-01-25T16:25:00Z">
        <w:r w:rsidR="00846858">
          <w:t xml:space="preserve">were included </w:t>
        </w:r>
        <w:r w:rsidR="005E7AE1">
          <w:t>if</w:t>
        </w:r>
        <w:r w:rsidR="00846858">
          <w:t xml:space="preserve"> they contained at least one county which experienced at least one tropical cyclone during our study period</w:t>
        </w:r>
      </w:ins>
      <w:del w:id="4" w:author="Parks, Robbie M" w:date="2023-01-25T16:25:00Z">
        <w:r w:rsidR="00461444" w:rsidDel="005E7AE1">
          <w:delText xml:space="preserve">Counties were restricted to those in </w:delText>
        </w:r>
        <w:r w:rsidR="009745D9" w:rsidDel="005E7AE1">
          <w:delText xml:space="preserve">34 contiguous </w:delText>
        </w:r>
        <w:r w:rsidR="00476531" w:rsidDel="005E7AE1">
          <w:delText xml:space="preserve">US </w:delText>
        </w:r>
        <w:r w:rsidR="00461444" w:rsidDel="005E7AE1">
          <w:delText xml:space="preserve">states </w:delText>
        </w:r>
        <w:commentRangeStart w:id="5"/>
        <w:commentRangeStart w:id="6"/>
        <w:r w:rsidR="009745D9" w:rsidDel="005E7AE1">
          <w:delText>XXX</w:delText>
        </w:r>
        <w:commentRangeEnd w:id="5"/>
        <w:r w:rsidR="009745D9" w:rsidDel="005E7AE1">
          <w:rPr>
            <w:rStyle w:val="CommentReference"/>
          </w:rPr>
          <w:commentReference w:id="5"/>
        </w:r>
        <w:commentRangeEnd w:id="6"/>
        <w:r w:rsidR="0096494A" w:rsidDel="005E7AE1">
          <w:rPr>
            <w:rStyle w:val="CommentReference"/>
          </w:rPr>
          <w:commentReference w:id="6"/>
        </w:r>
      </w:del>
      <w:r w:rsidR="00476531">
        <w:t xml:space="preserve">. SEDA data adjusted for interstate differences in academic proficiency using the National Assessment of Educational Progress (NAEP), an annual exam administered at the same time on the same academic content to a representative sample of US students </w:t>
      </w:r>
      <w:r w:rsidR="00476531">
        <w:fldChar w:fldCharType="begin"/>
      </w:r>
      <w:r w:rsidR="00476531">
        <w:instrText xml:space="preserve"> ADDIN ZOTERO_ITEM CSL_CITATION {"citationID":"TrttQU86","properties":{"formattedCitation":"(3)","plainCitation":"(3)","noteIndex":0},"citationItems":[{"id":11,"uris":["http://zotero.org/groups/4923355/items/SIYF3XVU"],"itemData":{"id":11,"type":"report","language":"en","number":"NCES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00476531">
        <w:fldChar w:fldCharType="separate"/>
      </w:r>
      <w:r w:rsidR="00476531">
        <w:rPr>
          <w:noProof/>
        </w:rPr>
        <w:t>(3)</w:t>
      </w:r>
      <w:r w:rsidR="00476531">
        <w:fldChar w:fldCharType="end"/>
      </w:r>
      <w:r w:rsidR="00476531">
        <w:t xml:space="preserve">. </w:t>
      </w:r>
      <w:commentRangeStart w:id="7"/>
      <w:commentRangeStart w:id="8"/>
      <w:r w:rsidR="0065151F">
        <w:t>The SEDA test scores are scaled such that a score of 4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US, over time, and across grades</w:t>
      </w:r>
      <w:r w:rsidR="00391AE3">
        <w:t xml:space="preserve"> </w:t>
      </w:r>
      <w:r w:rsidR="00391AE3">
        <w:fldChar w:fldCharType="begin"/>
      </w:r>
      <w:r w:rsidR="00391AE3">
        <w:instrText xml:space="preserve"> ADDIN ZOTERO_ITEM CSL_CITATION {"citationID":"RRc49Si8","properties":{"formattedCitation":"(2)","plainCitation":"(2)","noteIndex":0},"citationItems":[{"id":8,"uris":["http://zotero.org/groups/4923355/items/8PYBAPTE"],"itemData":{"id":8,"type":"webpage","abstract":"Racial,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391AE3">
        <w:fldChar w:fldCharType="separate"/>
      </w:r>
      <w:r w:rsidR="00391AE3">
        <w:rPr>
          <w:noProof/>
        </w:rPr>
        <w:t>(2)</w:t>
      </w:r>
      <w:r w:rsidR="00391AE3">
        <w:fldChar w:fldCharType="end"/>
      </w:r>
      <w:r w:rsidR="0065151F">
        <w:t>.</w:t>
      </w:r>
      <w:commentRangeEnd w:id="7"/>
      <w:r w:rsidR="00AA46AB">
        <w:rPr>
          <w:rStyle w:val="CommentReference"/>
        </w:rPr>
        <w:commentReference w:id="7"/>
      </w:r>
      <w:commentRangeEnd w:id="8"/>
      <w:r w:rsidR="006E3711">
        <w:rPr>
          <w:rStyle w:val="CommentReference"/>
        </w:rPr>
        <w:commentReference w:id="8"/>
      </w:r>
    </w:p>
    <w:p w14:paraId="2C756022" w14:textId="77777777" w:rsidR="00C21BD4" w:rsidRPr="00CE60B3" w:rsidRDefault="00C21BD4">
      <w:pPr>
        <w:rPr>
          <w:i/>
          <w:iCs/>
        </w:rPr>
      </w:pPr>
    </w:p>
    <w:p w14:paraId="62B1E82F" w14:textId="026353F5" w:rsidR="00CE60B3" w:rsidRPr="00CE60B3" w:rsidRDefault="00CE60B3">
      <w:pPr>
        <w:rPr>
          <w:i/>
          <w:iCs/>
        </w:rPr>
      </w:pPr>
      <w:commentRangeStart w:id="9"/>
      <w:commentRangeStart w:id="10"/>
      <w:r w:rsidRPr="00CE60B3">
        <w:rPr>
          <w:i/>
          <w:iCs/>
        </w:rPr>
        <w:t>Exposure</w:t>
      </w:r>
      <w:commentRangeEnd w:id="9"/>
      <w:r w:rsidR="00337D2A">
        <w:rPr>
          <w:rStyle w:val="CommentReference"/>
        </w:rPr>
        <w:commentReference w:id="9"/>
      </w:r>
      <w:commentRangeEnd w:id="10"/>
      <w:r w:rsidR="0074189B">
        <w:rPr>
          <w:rStyle w:val="CommentReference"/>
        </w:rPr>
        <w:commentReference w:id="10"/>
      </w:r>
    </w:p>
    <w:p w14:paraId="32BD4354" w14:textId="6C3EC0E5" w:rsidR="000014FB" w:rsidRDefault="000014FB" w:rsidP="000014FB">
      <w:r>
        <w:t xml:space="preserve">Data on tropical cyclone </w:t>
      </w:r>
      <w:r w:rsidR="007173ED">
        <w:t xml:space="preserve">wind exposure in the US with full space and time coverage over the study period of </w:t>
      </w:r>
      <w:commentRangeStart w:id="11"/>
      <w:commentRangeStart w:id="12"/>
      <w:r w:rsidR="007173ED">
        <w:t>2008 to</w:t>
      </w:r>
      <w:r w:rsidR="007B276F">
        <w:t xml:space="preserve"> 2018</w:t>
      </w:r>
      <w:r w:rsidR="007173ED">
        <w:t xml:space="preserve"> </w:t>
      </w:r>
      <w:commentRangeEnd w:id="11"/>
      <w:r w:rsidR="007B276F">
        <w:rPr>
          <w:rStyle w:val="CommentReference"/>
        </w:rPr>
        <w:commentReference w:id="11"/>
      </w:r>
      <w:commentRangeEnd w:id="12"/>
      <w:r w:rsidR="00F015C2">
        <w:rPr>
          <w:rStyle w:val="CommentReference"/>
        </w:rPr>
        <w:commentReference w:id="12"/>
      </w:r>
      <w:r w:rsidR="007173ED">
        <w:t xml:space="preserve">were obtained from </w:t>
      </w:r>
      <w:r w:rsidR="00242FDE">
        <w:t xml:space="preserve">publicly available datasets generated by </w:t>
      </w:r>
      <w:commentRangeStart w:id="13"/>
      <w:commentRangeStart w:id="14"/>
      <w:r w:rsidR="00242FDE">
        <w:t xml:space="preserve">Anderson et al. </w:t>
      </w:r>
      <w:commentRangeEnd w:id="13"/>
      <w:r w:rsidR="00242FDE">
        <w:rPr>
          <w:rStyle w:val="CommentReference"/>
        </w:rPr>
        <w:commentReference w:id="13"/>
      </w:r>
      <w:commentRangeEnd w:id="14"/>
      <w:r w:rsidR="00A91CD2">
        <w:rPr>
          <w:rStyle w:val="CommentReference"/>
        </w:rPr>
        <w:commentReference w:id="14"/>
      </w:r>
      <w:r w:rsidR="00242FDE">
        <w:t>Daily estimates of maximum wind sustained speed by county were used to classify exposures</w:t>
      </w:r>
      <w:r w:rsidR="00FF5D12">
        <w:t xml:space="preserve"> on an annual basis</w:t>
      </w:r>
      <w:r w:rsidR="00242FDE">
        <w:t xml:space="preserve">. Hurricane exposure was defined by peak sustained winds in a county’s population center associated with a tropical cyclone at the point of closest approach reached or exceeded 64 knots or 74 miles per hour. </w:t>
      </w:r>
      <w:r w:rsidR="00FF5D12">
        <w:t>Gale-to-violent storm exposure</w:t>
      </w:r>
      <w:r w:rsidR="00242FDE">
        <w:t xml:space="preserve"> </w:t>
      </w:r>
      <w:r w:rsidR="001C4EDB">
        <w:t>was defined similarly as days reaching or exceeding 34 knots or 39 miles per hour</w:t>
      </w:r>
      <w:r w:rsidR="00FF5D12">
        <w:t>, but less than 64 knots or 74 miles per hour</w:t>
      </w:r>
      <w:r w:rsidR="001C4EDB">
        <w:t xml:space="preserve">. </w:t>
      </w:r>
    </w:p>
    <w:p w14:paraId="75025005" w14:textId="77777777" w:rsidR="008A1E80" w:rsidRPr="00CE60B3" w:rsidRDefault="008A1E80">
      <w:pPr>
        <w:rPr>
          <w:i/>
          <w:iCs/>
        </w:rPr>
      </w:pPr>
    </w:p>
    <w:p w14:paraId="39DB8353" w14:textId="3559E419" w:rsidR="00CE60B3" w:rsidRPr="00CE60B3" w:rsidRDefault="00CE60B3">
      <w:pPr>
        <w:rPr>
          <w:i/>
          <w:iCs/>
        </w:rPr>
      </w:pPr>
      <w:r w:rsidRPr="00CE60B3">
        <w:rPr>
          <w:i/>
          <w:iCs/>
        </w:rPr>
        <w:t>Covariates</w:t>
      </w:r>
    </w:p>
    <w:p w14:paraId="54906A4C" w14:textId="46CBA9DC" w:rsidR="00CE60B3" w:rsidRPr="00422FBF" w:rsidRDefault="00422FBF">
      <w:r>
        <w:t>Time-varying covariates at both the grade cohort and county</w:t>
      </w:r>
      <w:r w:rsidR="00106B8F">
        <w:t xml:space="preserve"> level</w:t>
      </w:r>
      <w:r>
        <w:t xml:space="preserve"> were provided by SEDA and derived from the American Community Survey and the Common Core of Data</w:t>
      </w:r>
      <w:r w:rsidR="008D47B5">
        <w:t xml:space="preserve"> </w:t>
      </w:r>
      <w:r w:rsidR="008D47B5">
        <w:fldChar w:fldCharType="begin"/>
      </w:r>
      <w:r w:rsidR="008D47B5">
        <w:instrText xml:space="preserve"> ADDIN ZOTERO_ITEM CSL_CITATION {"citationID":"s1inUEDb","properties":{"formattedCitation":"(2)","plainCitation":"(2)","noteIndex":0},"citationItems":[{"id":8,"uris":["http://zotero.org/groups/4923355/items/8PYBAPTE"],"itemData":{"id":8,"type":"webpage","abstract":"Racial,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8D47B5">
        <w:fldChar w:fldCharType="separate"/>
      </w:r>
      <w:r w:rsidR="008D47B5">
        <w:rPr>
          <w:noProof/>
        </w:rPr>
        <w:t>(2)</w:t>
      </w:r>
      <w:r w:rsidR="008D47B5">
        <w:fldChar w:fldCharType="end"/>
      </w:r>
      <w:r>
        <w:t xml:space="preserve">. </w:t>
      </w:r>
      <w:r w:rsidR="00CE0BB6">
        <w:t xml:space="preserve">At the grade cohort level, covariates included the percentage of students who identified as Black, Hispanic, Asian, and American Indian/Alaska Native; the percentage of students who received free and reduced lunch; the percentage of students who were English language learners; and the percentage of students who were considered economically disadvantaged. </w:t>
      </w:r>
      <w:r w:rsidR="00CA5722">
        <w:t xml:space="preserve">At the county level, covariates included the percentage of students in urban, suburban, town, and rural locale schools; median annual household income; </w:t>
      </w:r>
      <w:r w:rsidR="007C5A12">
        <w:t xml:space="preserve">the percentage of county residents with a college degree; percentage of county residents living in poverty; percentage of county </w:t>
      </w:r>
      <w:r w:rsidR="0079775B">
        <w:t xml:space="preserve">residents </w:t>
      </w:r>
      <w:r w:rsidR="007C5A12">
        <w:t xml:space="preserve">receiving Supplemental Nutrition Assistance Program (SNAP) benefits; and the </w:t>
      </w:r>
      <w:r w:rsidR="006F333C">
        <w:t>percentage</w:t>
      </w:r>
      <w:r w:rsidR="007C5A12">
        <w:t xml:space="preserve"> of households headed by single mothers.</w:t>
      </w:r>
    </w:p>
    <w:p w14:paraId="4D068D6B" w14:textId="77777777" w:rsidR="00422FBF" w:rsidRPr="00CE60B3" w:rsidRDefault="00422FBF">
      <w:pPr>
        <w:rPr>
          <w:i/>
          <w:iCs/>
        </w:rPr>
      </w:pPr>
    </w:p>
    <w:p w14:paraId="2817D400" w14:textId="40179C59" w:rsidR="00CE60B3" w:rsidRPr="00CE60B3" w:rsidRDefault="00CE60B3">
      <w:pPr>
        <w:rPr>
          <w:i/>
          <w:iCs/>
        </w:rPr>
      </w:pPr>
      <w:r w:rsidRPr="00CE60B3">
        <w:rPr>
          <w:i/>
          <w:iCs/>
        </w:rPr>
        <w:t>Statistical analysis</w:t>
      </w:r>
    </w:p>
    <w:p w14:paraId="6D4CCF58" w14:textId="44795C80" w:rsidR="00FF5D12" w:rsidRDefault="00FF5D12" w:rsidP="00FF5D12">
      <w:r>
        <w:lastRenderedPageBreak/>
        <w:t xml:space="preserve">A difference-in-differences model was developed to assess the association between tropical cyclone exposure and average annual standardized test scores at the county level. If a given county had been exposed to a hurricane or tropical cyclone in a particular year, all associated grade cohorts were </w:t>
      </w:r>
      <w:r w:rsidR="009E2D07">
        <w:t>treated as</w:t>
      </w:r>
      <w:r>
        <w:t xml:space="preserve"> exposed for the remainder of the study period. </w:t>
      </w:r>
    </w:p>
    <w:p w14:paraId="5FC03F64" w14:textId="77777777" w:rsidR="00FF5D12" w:rsidRPr="00CE60B3" w:rsidRDefault="00FF5D12">
      <w:pPr>
        <w:rPr>
          <w:i/>
          <w:iCs/>
        </w:rPr>
      </w:pPr>
    </w:p>
    <w:p w14:paraId="1EB2D197" w14:textId="5E457BEF" w:rsidR="00CE60B3" w:rsidRDefault="00CE60B3">
      <w:pPr>
        <w:rPr>
          <w:i/>
          <w:iCs/>
        </w:rPr>
      </w:pPr>
      <w:r w:rsidRPr="00CE60B3">
        <w:rPr>
          <w:i/>
          <w:iCs/>
        </w:rPr>
        <w:t>Sensitivity analysis</w:t>
      </w:r>
    </w:p>
    <w:p w14:paraId="2AB062F5" w14:textId="2E6EBFCB" w:rsidR="004D2491" w:rsidRDefault="004D2491" w:rsidP="004D2491">
      <w:pPr>
        <w:tabs>
          <w:tab w:val="left" w:pos="1113"/>
        </w:tabs>
      </w:pPr>
      <w:r>
        <w:tab/>
      </w:r>
    </w:p>
    <w:p w14:paraId="69C0A510" w14:textId="1E893A3F" w:rsidR="004D2491" w:rsidRDefault="004D2491" w:rsidP="004D2491">
      <w:pPr>
        <w:tabs>
          <w:tab w:val="left" w:pos="1113"/>
        </w:tabs>
      </w:pPr>
    </w:p>
    <w:p w14:paraId="7F4C7E74" w14:textId="77777777" w:rsidR="008D47B5" w:rsidRPr="008D47B5" w:rsidRDefault="008A7BAD" w:rsidP="008D47B5">
      <w:pPr>
        <w:pStyle w:val="Bibliography"/>
        <w:rPr>
          <w:rFonts w:ascii="Calibri" w:cs="Calibri"/>
        </w:rPr>
      </w:pPr>
      <w:r>
        <w:fldChar w:fldCharType="begin"/>
      </w:r>
      <w:r w:rsidR="00476531">
        <w:instrText xml:space="preserve"> ADDIN ZOTERO_BIBL {"uncited":[],"omitted":[],"custom":[]} CSL_BIBLIOGRAPHY </w:instrText>
      </w:r>
      <w:r>
        <w:fldChar w:fldCharType="separate"/>
      </w:r>
      <w:r w:rsidR="008D47B5" w:rsidRPr="008D47B5">
        <w:rPr>
          <w:rFonts w:ascii="Calibri" w:cs="Calibri"/>
        </w:rPr>
        <w:t xml:space="preserve">1. </w:t>
      </w:r>
      <w:r w:rsidR="008D47B5" w:rsidRPr="008D47B5">
        <w:rPr>
          <w:rFonts w:ascii="Calibri" w:cs="Calibri"/>
        </w:rPr>
        <w:tab/>
        <w:t>J. A. Boehner, H.R.1 - 107th Congress (2001-2002): No Child Left Behind Act of 2001 (2002) (January 23, 2023).</w:t>
      </w:r>
    </w:p>
    <w:p w14:paraId="349C2E4D" w14:textId="77777777" w:rsidR="008D47B5" w:rsidRPr="008D47B5" w:rsidRDefault="008D47B5" w:rsidP="008D47B5">
      <w:pPr>
        <w:pStyle w:val="Bibliography"/>
        <w:rPr>
          <w:rFonts w:ascii="Calibri" w:cs="Calibri"/>
        </w:rPr>
      </w:pPr>
      <w:r w:rsidRPr="008D47B5">
        <w:rPr>
          <w:rFonts w:ascii="Calibri" w:cs="Calibri"/>
        </w:rPr>
        <w:t xml:space="preserve">2. </w:t>
      </w:r>
      <w:r w:rsidRPr="008D47B5">
        <w:rPr>
          <w:rFonts w:ascii="Calibri" w:cs="Calibri"/>
        </w:rPr>
        <w:tab/>
        <w:t xml:space="preserve">S. F. Reardon, </w:t>
      </w:r>
      <w:r w:rsidRPr="008D47B5">
        <w:rPr>
          <w:rFonts w:ascii="Calibri" w:cs="Calibri"/>
          <w:i/>
          <w:iCs/>
        </w:rPr>
        <w:t>et al.</w:t>
      </w:r>
      <w:r w:rsidRPr="008D47B5">
        <w:rPr>
          <w:rFonts w:ascii="Calibri" w:cs="Calibri"/>
        </w:rPr>
        <w:t>, Stanford Education Data Archive (SEDA) (2022) (January 23, 2023).</w:t>
      </w:r>
    </w:p>
    <w:p w14:paraId="66A90F78" w14:textId="77777777" w:rsidR="008D47B5" w:rsidRPr="008D47B5" w:rsidRDefault="008D47B5" w:rsidP="008D47B5">
      <w:pPr>
        <w:pStyle w:val="Bibliography"/>
        <w:rPr>
          <w:rFonts w:ascii="Calibri" w:cs="Calibri"/>
        </w:rPr>
      </w:pPr>
      <w:r w:rsidRPr="008D47B5">
        <w:rPr>
          <w:rFonts w:ascii="Calibri" w:cs="Calibri"/>
        </w:rPr>
        <w:t xml:space="preserve">3. </w:t>
      </w:r>
      <w:r w:rsidRPr="008D47B5">
        <w:rPr>
          <w:rFonts w:ascii="Calibri" w:cs="Calibri"/>
        </w:rPr>
        <w:tab/>
        <w:t>H. Sharp, “An Overview of NAEP” (National Center for Education Statistics, 2019).</w:t>
      </w:r>
    </w:p>
    <w:p w14:paraId="21405036" w14:textId="28E34C47" w:rsidR="0074046E" w:rsidRPr="004D2491" w:rsidRDefault="008A7BAD" w:rsidP="004D2491">
      <w:pPr>
        <w:tabs>
          <w:tab w:val="left" w:pos="1113"/>
        </w:tabs>
      </w:pPr>
      <w:r>
        <w:fldChar w:fldCharType="end"/>
      </w:r>
    </w:p>
    <w:sectPr w:rsidR="0074046E" w:rsidRPr="004D2491" w:rsidSect="000843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01-25T15:56:00Z" w:initials="PRM">
    <w:p w14:paraId="7C22084E" w14:textId="4BE99A95" w:rsidR="00155217" w:rsidRDefault="00155217">
      <w:pPr>
        <w:pStyle w:val="CommentText"/>
      </w:pPr>
      <w:r>
        <w:rPr>
          <w:rStyle w:val="CommentReference"/>
        </w:rPr>
        <w:annotationRef/>
      </w:r>
      <w:r>
        <w:t>Can you make all speech active please?</w:t>
      </w:r>
    </w:p>
  </w:comment>
  <w:comment w:id="5" w:author="Gabriella Meltzer" w:date="2023-01-23T16:15:00Z" w:initials="GM">
    <w:p w14:paraId="39149639" w14:textId="77777777" w:rsidR="009745D9" w:rsidRDefault="009745D9" w:rsidP="00B14071">
      <w:r>
        <w:rPr>
          <w:rStyle w:val="CommentReference"/>
        </w:rPr>
        <w:annotationRef/>
      </w:r>
      <w:r>
        <w:rPr>
          <w:sz w:val="20"/>
          <w:szCs w:val="20"/>
        </w:rPr>
        <w:t>Robbie, will you remind me of the rationale for which states we included in our data set (i.e., the states_included object in our code)?</w:t>
      </w:r>
    </w:p>
  </w:comment>
  <w:comment w:id="6" w:author="Parks, Robbie M" w:date="2023-01-25T15:50:00Z" w:initials="PRM">
    <w:p w14:paraId="499B458A" w14:textId="14AEC14F" w:rsidR="0096494A" w:rsidRDefault="0096494A">
      <w:pPr>
        <w:pStyle w:val="CommentText"/>
      </w:pPr>
      <w:r>
        <w:rPr>
          <w:rStyle w:val="CommentReference"/>
        </w:rPr>
        <w:annotationRef/>
      </w:r>
      <w:r w:rsidR="00E11B8C">
        <w:t>w</w:t>
      </w:r>
      <w:r>
        <w:t>e restricted to states which had at least one county with at least one exposure</w:t>
      </w:r>
    </w:p>
  </w:comment>
  <w:comment w:id="7" w:author="Gabriella Meltzer" w:date="2023-01-23T18:23:00Z" w:initials="GM">
    <w:p w14:paraId="225CD005" w14:textId="77777777" w:rsidR="008D47B5" w:rsidRDefault="00AA46AB" w:rsidP="008A5DCE">
      <w:r>
        <w:rPr>
          <w:rStyle w:val="CommentReference"/>
        </w:rPr>
        <w:annotationRef/>
      </w:r>
      <w:r w:rsidR="008D47B5">
        <w:rPr>
          <w:sz w:val="20"/>
          <w:szCs w:val="20"/>
        </w:rPr>
        <w:t>This is the correct interpretation of the scores in our dataset. If we want to interpret in terms of standard deviations, the scores would not be comparable across grades and we would need to redownload and run the data prep and analysis using the CS rather than GCS data. Now it makes sense why we had no negative numbers in the test score column. Let me know how you’d like to proceed. SDs might be easier for a reader to interpret and I’m happy to rerun things as necessary.</w:t>
      </w:r>
    </w:p>
  </w:comment>
  <w:comment w:id="8" w:author="Parks, Robbie M" w:date="2023-01-25T15:55:00Z" w:initials="PRM">
    <w:p w14:paraId="3988E908" w14:textId="4F172E1D" w:rsidR="006E3711" w:rsidRDefault="006E3711">
      <w:pPr>
        <w:pStyle w:val="CommentText"/>
      </w:pPr>
      <w:r>
        <w:rPr>
          <w:rStyle w:val="CommentReference"/>
        </w:rPr>
        <w:annotationRef/>
      </w:r>
      <w:r>
        <w:t>To discuss</w:t>
      </w:r>
    </w:p>
  </w:comment>
  <w:comment w:id="9" w:author="Gabriella Meltzer" w:date="2023-01-23T21:26:00Z" w:initials="GM">
    <w:p w14:paraId="6E9928E2" w14:textId="77777777" w:rsidR="00337D2A" w:rsidRDefault="00337D2A" w:rsidP="00702375">
      <w:r>
        <w:rPr>
          <w:rStyle w:val="CommentReference"/>
        </w:rPr>
        <w:annotationRef/>
      </w:r>
      <w:r>
        <w:rPr>
          <w:sz w:val="20"/>
          <w:szCs w:val="20"/>
        </w:rPr>
        <w:t>Do you still want a Table 1 to summarize all the storms covered in the study period or should Table 1 just have the univariate?</w:t>
      </w:r>
    </w:p>
  </w:comment>
  <w:comment w:id="10" w:author="Parks, Robbie M" w:date="2023-01-25T15:52:00Z" w:initials="PRM">
    <w:p w14:paraId="19FA7B74" w14:textId="37A987DB" w:rsidR="0074189B" w:rsidRDefault="0074189B">
      <w:pPr>
        <w:pStyle w:val="CommentText"/>
      </w:pPr>
      <w:r>
        <w:rPr>
          <w:rStyle w:val="CommentReference"/>
        </w:rPr>
        <w:annotationRef/>
      </w:r>
      <w:r w:rsidR="00AB0C71">
        <w:rPr>
          <w:rStyle w:val="CommentReference"/>
        </w:rPr>
        <w:t>The one with the percentiles</w:t>
      </w:r>
      <w:r w:rsidR="00F2333A">
        <w:rPr>
          <w:rStyle w:val="CommentReference"/>
        </w:rPr>
        <w:t xml:space="preserve"> at beginning and end of time period</w:t>
      </w:r>
      <w:r w:rsidR="002E23CF">
        <w:rPr>
          <w:rStyle w:val="CommentReference"/>
        </w:rPr>
        <w:t>.</w:t>
      </w:r>
    </w:p>
  </w:comment>
  <w:comment w:id="11" w:author="Gabriella Meltzer" w:date="2023-01-23T18:41:00Z" w:initials="GM">
    <w:p w14:paraId="5BDBA95E" w14:textId="29E6CF1A" w:rsidR="00242FDE" w:rsidRDefault="007B276F" w:rsidP="008D349E">
      <w:r>
        <w:rPr>
          <w:rStyle w:val="CommentReference"/>
        </w:rPr>
        <w:annotationRef/>
      </w:r>
      <w:r w:rsidR="00242FDE">
        <w:rPr>
          <w:sz w:val="20"/>
          <w:szCs w:val="20"/>
        </w:rPr>
        <w:t>We will have to talk through how we want to approach start/end dates and the lagged timing of exposure relative to testing.</w:t>
      </w:r>
    </w:p>
  </w:comment>
  <w:comment w:id="12" w:author="Parks, Robbie M" w:date="2023-01-25T15:55:00Z" w:initials="PRM">
    <w:p w14:paraId="71CBD24E" w14:textId="43674187" w:rsidR="00F015C2" w:rsidRDefault="00F015C2">
      <w:pPr>
        <w:pStyle w:val="CommentText"/>
      </w:pPr>
      <w:r>
        <w:rPr>
          <w:rStyle w:val="CommentReference"/>
        </w:rPr>
        <w:annotationRef/>
      </w:r>
      <w:r>
        <w:t>Yes we will try lagged and non-lagged</w:t>
      </w:r>
    </w:p>
  </w:comment>
  <w:comment w:id="13" w:author="Gabriella Meltzer" w:date="2023-01-23T18:47:00Z" w:initials="GM">
    <w:p w14:paraId="772D4E7F" w14:textId="77777777" w:rsidR="00242FDE" w:rsidRDefault="00242FDE" w:rsidP="006F12CE">
      <w:r>
        <w:rPr>
          <w:rStyle w:val="CommentReference"/>
        </w:rPr>
        <w:annotationRef/>
      </w:r>
      <w:r>
        <w:rPr>
          <w:sz w:val="20"/>
          <w:szCs w:val="20"/>
        </w:rPr>
        <w:t>Which citation(s) should we use here?</w:t>
      </w:r>
    </w:p>
  </w:comment>
  <w:comment w:id="14" w:author="Parks, Robbie M" w:date="2023-01-25T15:52:00Z" w:initials="PRM">
    <w:p w14:paraId="64B244FA" w14:textId="77777777" w:rsidR="00555A50" w:rsidRDefault="00A91CD2">
      <w:pPr>
        <w:pStyle w:val="CommentText"/>
      </w:pPr>
      <w:r>
        <w:rPr>
          <w:rStyle w:val="CommentReference"/>
        </w:rPr>
        <w:annotationRef/>
      </w:r>
      <w:r>
        <w:t xml:space="preserve">Look at exposure assessment section of </w:t>
      </w:r>
    </w:p>
    <w:p w14:paraId="06E3195D" w14:textId="77777777" w:rsidR="00370716" w:rsidRDefault="00370716">
      <w:pPr>
        <w:pStyle w:val="CommentText"/>
      </w:pPr>
    </w:p>
    <w:p w14:paraId="4A9959F4" w14:textId="00D5030F" w:rsidR="00A91CD2" w:rsidRDefault="00A91CD2">
      <w:pPr>
        <w:pStyle w:val="CommentText"/>
      </w:pPr>
      <w:r w:rsidRPr="00A91CD2">
        <w:t>https://www.nature.com/articles/s41467-021-21777-1#Sec22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22084E" w15:done="0"/>
  <w15:commentEx w15:paraId="39149639" w15:done="0"/>
  <w15:commentEx w15:paraId="499B458A" w15:paraIdParent="39149639" w15:done="0"/>
  <w15:commentEx w15:paraId="225CD005" w15:done="0"/>
  <w15:commentEx w15:paraId="3988E908" w15:paraIdParent="225CD005" w15:done="0"/>
  <w15:commentEx w15:paraId="6E9928E2" w15:done="0"/>
  <w15:commentEx w15:paraId="19FA7B74" w15:paraIdParent="6E9928E2" w15:done="0"/>
  <w15:commentEx w15:paraId="5BDBA95E" w15:done="0"/>
  <w15:commentEx w15:paraId="71CBD24E" w15:paraIdParent="5BDBA95E" w15:done="0"/>
  <w15:commentEx w15:paraId="772D4E7F" w15:done="0"/>
  <w15:commentEx w15:paraId="4A9959F4" w15:paraIdParent="772D4E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BCF99" w16cex:dateUtc="2023-01-25T20:56:00Z"/>
  <w16cex:commentExtensible w16cex:durableId="27793136" w16cex:dateUtc="2023-01-23T21:15:00Z"/>
  <w16cex:commentExtensible w16cex:durableId="277BCE57" w16cex:dateUtc="2023-01-25T20:50:00Z"/>
  <w16cex:commentExtensible w16cex:durableId="27794F24" w16cex:dateUtc="2023-01-23T23:23:00Z"/>
  <w16cex:commentExtensible w16cex:durableId="277BCF75" w16cex:dateUtc="2023-01-25T20:55:00Z"/>
  <w16cex:commentExtensible w16cex:durableId="27797A04" w16cex:dateUtc="2023-01-24T02:26:00Z"/>
  <w16cex:commentExtensible w16cex:durableId="277BCED9" w16cex:dateUtc="2023-01-25T20:52:00Z"/>
  <w16cex:commentExtensible w16cex:durableId="27795350" w16cex:dateUtc="2023-01-23T23:41:00Z"/>
  <w16cex:commentExtensible w16cex:durableId="277BCF80" w16cex:dateUtc="2023-01-25T20:55:00Z"/>
  <w16cex:commentExtensible w16cex:durableId="277954DE" w16cex:dateUtc="2023-01-23T23:47:00Z"/>
  <w16cex:commentExtensible w16cex:durableId="277BCECD" w16cex:dateUtc="2023-01-25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22084E" w16cid:durableId="277BCF99"/>
  <w16cid:commentId w16cid:paraId="39149639" w16cid:durableId="27793136"/>
  <w16cid:commentId w16cid:paraId="499B458A" w16cid:durableId="277BCE57"/>
  <w16cid:commentId w16cid:paraId="225CD005" w16cid:durableId="27794F24"/>
  <w16cid:commentId w16cid:paraId="3988E908" w16cid:durableId="277BCF75"/>
  <w16cid:commentId w16cid:paraId="6E9928E2" w16cid:durableId="27797A04"/>
  <w16cid:commentId w16cid:paraId="19FA7B74" w16cid:durableId="277BCED9"/>
  <w16cid:commentId w16cid:paraId="5BDBA95E" w16cid:durableId="27795350"/>
  <w16cid:commentId w16cid:paraId="71CBD24E" w16cid:durableId="277BCF80"/>
  <w16cid:commentId w16cid:paraId="772D4E7F" w16cid:durableId="277954DE"/>
  <w16cid:commentId w16cid:paraId="4A9959F4" w16cid:durableId="277BCE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5ex9px6ex2dleed08pfwv855a925f5zpse&quot;&gt;Cyclones and Education&lt;record-ids&gt;&lt;item&gt;4&lt;/item&gt;&lt;/record-ids&gt;&lt;/item&gt;&lt;/Libraries&gt;"/>
  </w:docVars>
  <w:rsids>
    <w:rsidRoot w:val="00CE60B3"/>
    <w:rsid w:val="000014FB"/>
    <w:rsid w:val="000029CD"/>
    <w:rsid w:val="000062B6"/>
    <w:rsid w:val="00007735"/>
    <w:rsid w:val="00011AEF"/>
    <w:rsid w:val="000120E6"/>
    <w:rsid w:val="00012353"/>
    <w:rsid w:val="0001344F"/>
    <w:rsid w:val="000169E6"/>
    <w:rsid w:val="00016AC1"/>
    <w:rsid w:val="00020451"/>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1693"/>
    <w:rsid w:val="00064E00"/>
    <w:rsid w:val="000706DB"/>
    <w:rsid w:val="00070BB5"/>
    <w:rsid w:val="00074127"/>
    <w:rsid w:val="00076B1E"/>
    <w:rsid w:val="000779CB"/>
    <w:rsid w:val="00083326"/>
    <w:rsid w:val="00084342"/>
    <w:rsid w:val="00084C27"/>
    <w:rsid w:val="00084FBE"/>
    <w:rsid w:val="00086D37"/>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B8F"/>
    <w:rsid w:val="00106E18"/>
    <w:rsid w:val="00111DF2"/>
    <w:rsid w:val="00113468"/>
    <w:rsid w:val="00117E13"/>
    <w:rsid w:val="00120D58"/>
    <w:rsid w:val="00121AE6"/>
    <w:rsid w:val="00123778"/>
    <w:rsid w:val="001256AE"/>
    <w:rsid w:val="001256C6"/>
    <w:rsid w:val="00126BBF"/>
    <w:rsid w:val="00130A4C"/>
    <w:rsid w:val="001421B6"/>
    <w:rsid w:val="001423BE"/>
    <w:rsid w:val="001520AB"/>
    <w:rsid w:val="00155217"/>
    <w:rsid w:val="0015592A"/>
    <w:rsid w:val="00155B29"/>
    <w:rsid w:val="00155E3F"/>
    <w:rsid w:val="00157896"/>
    <w:rsid w:val="00157FC3"/>
    <w:rsid w:val="00163946"/>
    <w:rsid w:val="00170205"/>
    <w:rsid w:val="00170635"/>
    <w:rsid w:val="00170A4B"/>
    <w:rsid w:val="001720BB"/>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168D"/>
    <w:rsid w:val="001A24D8"/>
    <w:rsid w:val="001A50F7"/>
    <w:rsid w:val="001A6D5C"/>
    <w:rsid w:val="001B31D5"/>
    <w:rsid w:val="001B4B95"/>
    <w:rsid w:val="001B5BDF"/>
    <w:rsid w:val="001B750D"/>
    <w:rsid w:val="001C44CD"/>
    <w:rsid w:val="001C4EDB"/>
    <w:rsid w:val="001C67F7"/>
    <w:rsid w:val="001C7256"/>
    <w:rsid w:val="001D1F4E"/>
    <w:rsid w:val="001D2187"/>
    <w:rsid w:val="001D6707"/>
    <w:rsid w:val="001D6D2C"/>
    <w:rsid w:val="001E11BF"/>
    <w:rsid w:val="001E50EF"/>
    <w:rsid w:val="001E7879"/>
    <w:rsid w:val="001E7FCD"/>
    <w:rsid w:val="001F14C0"/>
    <w:rsid w:val="001F154C"/>
    <w:rsid w:val="001F327F"/>
    <w:rsid w:val="002029C7"/>
    <w:rsid w:val="00204D6F"/>
    <w:rsid w:val="00205B08"/>
    <w:rsid w:val="00205B64"/>
    <w:rsid w:val="00206B88"/>
    <w:rsid w:val="00210D95"/>
    <w:rsid w:val="00210DF3"/>
    <w:rsid w:val="00211330"/>
    <w:rsid w:val="00212A84"/>
    <w:rsid w:val="002137A7"/>
    <w:rsid w:val="002140E6"/>
    <w:rsid w:val="00214D4B"/>
    <w:rsid w:val="0021667A"/>
    <w:rsid w:val="002170A1"/>
    <w:rsid w:val="002171BC"/>
    <w:rsid w:val="00220F04"/>
    <w:rsid w:val="00220F55"/>
    <w:rsid w:val="0022233B"/>
    <w:rsid w:val="00222BBF"/>
    <w:rsid w:val="002264A7"/>
    <w:rsid w:val="00226BC9"/>
    <w:rsid w:val="00231DFD"/>
    <w:rsid w:val="00232C1B"/>
    <w:rsid w:val="00242FDE"/>
    <w:rsid w:val="00253434"/>
    <w:rsid w:val="00257121"/>
    <w:rsid w:val="002573B2"/>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5F21"/>
    <w:rsid w:val="002A315A"/>
    <w:rsid w:val="002A3189"/>
    <w:rsid w:val="002A4831"/>
    <w:rsid w:val="002B1FF0"/>
    <w:rsid w:val="002B3091"/>
    <w:rsid w:val="002B594B"/>
    <w:rsid w:val="002B6DAF"/>
    <w:rsid w:val="002B7461"/>
    <w:rsid w:val="002C108C"/>
    <w:rsid w:val="002C32E7"/>
    <w:rsid w:val="002C3462"/>
    <w:rsid w:val="002C544B"/>
    <w:rsid w:val="002C5753"/>
    <w:rsid w:val="002D7BD5"/>
    <w:rsid w:val="002E23CF"/>
    <w:rsid w:val="002E3251"/>
    <w:rsid w:val="002E4DE8"/>
    <w:rsid w:val="002E4ED4"/>
    <w:rsid w:val="002E5C43"/>
    <w:rsid w:val="002E618F"/>
    <w:rsid w:val="002E6CA2"/>
    <w:rsid w:val="002F29D7"/>
    <w:rsid w:val="002F6E39"/>
    <w:rsid w:val="00300683"/>
    <w:rsid w:val="0030084A"/>
    <w:rsid w:val="003040FC"/>
    <w:rsid w:val="00305171"/>
    <w:rsid w:val="0030535B"/>
    <w:rsid w:val="00305665"/>
    <w:rsid w:val="003133A7"/>
    <w:rsid w:val="00313F8A"/>
    <w:rsid w:val="00316AEC"/>
    <w:rsid w:val="00317999"/>
    <w:rsid w:val="00331D99"/>
    <w:rsid w:val="00331F40"/>
    <w:rsid w:val="003329DF"/>
    <w:rsid w:val="0033486B"/>
    <w:rsid w:val="0033717B"/>
    <w:rsid w:val="00337D2A"/>
    <w:rsid w:val="003414B8"/>
    <w:rsid w:val="00343D84"/>
    <w:rsid w:val="00347804"/>
    <w:rsid w:val="00350AA4"/>
    <w:rsid w:val="00350BFA"/>
    <w:rsid w:val="0035158F"/>
    <w:rsid w:val="003529D3"/>
    <w:rsid w:val="00355189"/>
    <w:rsid w:val="00356638"/>
    <w:rsid w:val="00357EE2"/>
    <w:rsid w:val="00362E49"/>
    <w:rsid w:val="003675E9"/>
    <w:rsid w:val="00367921"/>
    <w:rsid w:val="00370716"/>
    <w:rsid w:val="00372943"/>
    <w:rsid w:val="00374231"/>
    <w:rsid w:val="003831D1"/>
    <w:rsid w:val="00383B0B"/>
    <w:rsid w:val="00385166"/>
    <w:rsid w:val="00390481"/>
    <w:rsid w:val="00390F98"/>
    <w:rsid w:val="003919DA"/>
    <w:rsid w:val="00391AE3"/>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78DF"/>
    <w:rsid w:val="00412AFC"/>
    <w:rsid w:val="00414A61"/>
    <w:rsid w:val="0041679C"/>
    <w:rsid w:val="00422FBF"/>
    <w:rsid w:val="0042388A"/>
    <w:rsid w:val="00426168"/>
    <w:rsid w:val="00427006"/>
    <w:rsid w:val="004311D6"/>
    <w:rsid w:val="004344B6"/>
    <w:rsid w:val="00437177"/>
    <w:rsid w:val="00440822"/>
    <w:rsid w:val="00442383"/>
    <w:rsid w:val="0044255B"/>
    <w:rsid w:val="004461BD"/>
    <w:rsid w:val="004465A5"/>
    <w:rsid w:val="00450E42"/>
    <w:rsid w:val="00451077"/>
    <w:rsid w:val="00453361"/>
    <w:rsid w:val="00457784"/>
    <w:rsid w:val="004608F4"/>
    <w:rsid w:val="00461444"/>
    <w:rsid w:val="0046317E"/>
    <w:rsid w:val="004657C1"/>
    <w:rsid w:val="00465FC6"/>
    <w:rsid w:val="0046615C"/>
    <w:rsid w:val="00472BA5"/>
    <w:rsid w:val="00476531"/>
    <w:rsid w:val="004800CD"/>
    <w:rsid w:val="004815E4"/>
    <w:rsid w:val="00483812"/>
    <w:rsid w:val="00485E62"/>
    <w:rsid w:val="00487334"/>
    <w:rsid w:val="00490159"/>
    <w:rsid w:val="00492164"/>
    <w:rsid w:val="00492344"/>
    <w:rsid w:val="00493591"/>
    <w:rsid w:val="004939AD"/>
    <w:rsid w:val="00495839"/>
    <w:rsid w:val="004A2384"/>
    <w:rsid w:val="004A629D"/>
    <w:rsid w:val="004B1973"/>
    <w:rsid w:val="004B1DA5"/>
    <w:rsid w:val="004B38BD"/>
    <w:rsid w:val="004B3D20"/>
    <w:rsid w:val="004C0238"/>
    <w:rsid w:val="004C066A"/>
    <w:rsid w:val="004C1FA7"/>
    <w:rsid w:val="004C2745"/>
    <w:rsid w:val="004C4A2D"/>
    <w:rsid w:val="004D2491"/>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244"/>
    <w:rsid w:val="00526D23"/>
    <w:rsid w:val="00535298"/>
    <w:rsid w:val="00535CDA"/>
    <w:rsid w:val="005368D4"/>
    <w:rsid w:val="00540B44"/>
    <w:rsid w:val="005441F5"/>
    <w:rsid w:val="0054726B"/>
    <w:rsid w:val="00551657"/>
    <w:rsid w:val="005532FA"/>
    <w:rsid w:val="005538B5"/>
    <w:rsid w:val="00554EF2"/>
    <w:rsid w:val="00555A50"/>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58AD"/>
    <w:rsid w:val="005B59B1"/>
    <w:rsid w:val="005B6DDF"/>
    <w:rsid w:val="005B74FF"/>
    <w:rsid w:val="005B76B7"/>
    <w:rsid w:val="005B776B"/>
    <w:rsid w:val="005C0555"/>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E7AE1"/>
    <w:rsid w:val="005F3C7D"/>
    <w:rsid w:val="005F43CC"/>
    <w:rsid w:val="005F5722"/>
    <w:rsid w:val="00600700"/>
    <w:rsid w:val="006010BC"/>
    <w:rsid w:val="00601372"/>
    <w:rsid w:val="00603088"/>
    <w:rsid w:val="00604AB0"/>
    <w:rsid w:val="006104B4"/>
    <w:rsid w:val="00616877"/>
    <w:rsid w:val="006174B4"/>
    <w:rsid w:val="00620476"/>
    <w:rsid w:val="00622C3A"/>
    <w:rsid w:val="00624645"/>
    <w:rsid w:val="006308F9"/>
    <w:rsid w:val="00630B4F"/>
    <w:rsid w:val="006354C6"/>
    <w:rsid w:val="00643200"/>
    <w:rsid w:val="00644F17"/>
    <w:rsid w:val="0065151F"/>
    <w:rsid w:val="00653F17"/>
    <w:rsid w:val="00660C20"/>
    <w:rsid w:val="006645BF"/>
    <w:rsid w:val="00665343"/>
    <w:rsid w:val="006706FC"/>
    <w:rsid w:val="00670F1C"/>
    <w:rsid w:val="006716FB"/>
    <w:rsid w:val="00673CB3"/>
    <w:rsid w:val="00681873"/>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D003C"/>
    <w:rsid w:val="006D181C"/>
    <w:rsid w:val="006D33E0"/>
    <w:rsid w:val="006E1762"/>
    <w:rsid w:val="006E2BB8"/>
    <w:rsid w:val="006E34F8"/>
    <w:rsid w:val="006E36C8"/>
    <w:rsid w:val="006E3711"/>
    <w:rsid w:val="006E3E8A"/>
    <w:rsid w:val="006E7260"/>
    <w:rsid w:val="006F1D17"/>
    <w:rsid w:val="006F333C"/>
    <w:rsid w:val="006F573E"/>
    <w:rsid w:val="006F77E9"/>
    <w:rsid w:val="006F7A38"/>
    <w:rsid w:val="00703574"/>
    <w:rsid w:val="00706CC6"/>
    <w:rsid w:val="00713EBD"/>
    <w:rsid w:val="00716033"/>
    <w:rsid w:val="007164DB"/>
    <w:rsid w:val="00716FF1"/>
    <w:rsid w:val="007173ED"/>
    <w:rsid w:val="00720E8C"/>
    <w:rsid w:val="007259EE"/>
    <w:rsid w:val="007302EA"/>
    <w:rsid w:val="00731ABA"/>
    <w:rsid w:val="00731F9B"/>
    <w:rsid w:val="00732D8B"/>
    <w:rsid w:val="00734529"/>
    <w:rsid w:val="0073612D"/>
    <w:rsid w:val="007374B8"/>
    <w:rsid w:val="0074046E"/>
    <w:rsid w:val="0074189B"/>
    <w:rsid w:val="007433DB"/>
    <w:rsid w:val="00751847"/>
    <w:rsid w:val="007541F8"/>
    <w:rsid w:val="0075477A"/>
    <w:rsid w:val="00756C01"/>
    <w:rsid w:val="0075777A"/>
    <w:rsid w:val="0076202B"/>
    <w:rsid w:val="00764728"/>
    <w:rsid w:val="0076540D"/>
    <w:rsid w:val="00766E27"/>
    <w:rsid w:val="007671A1"/>
    <w:rsid w:val="00774C6E"/>
    <w:rsid w:val="0078307E"/>
    <w:rsid w:val="007860A4"/>
    <w:rsid w:val="0079558E"/>
    <w:rsid w:val="007969AA"/>
    <w:rsid w:val="0079775B"/>
    <w:rsid w:val="007A56FB"/>
    <w:rsid w:val="007A7F18"/>
    <w:rsid w:val="007B23F6"/>
    <w:rsid w:val="007B276F"/>
    <w:rsid w:val="007B377D"/>
    <w:rsid w:val="007B4638"/>
    <w:rsid w:val="007C0F45"/>
    <w:rsid w:val="007C5345"/>
    <w:rsid w:val="007C5A12"/>
    <w:rsid w:val="007C68F8"/>
    <w:rsid w:val="007C6A4A"/>
    <w:rsid w:val="007D4053"/>
    <w:rsid w:val="007D4DEE"/>
    <w:rsid w:val="007E2369"/>
    <w:rsid w:val="007E2F34"/>
    <w:rsid w:val="007E3E2A"/>
    <w:rsid w:val="007E6787"/>
    <w:rsid w:val="007E7816"/>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5AE5"/>
    <w:rsid w:val="008360DB"/>
    <w:rsid w:val="00837272"/>
    <w:rsid w:val="008418EF"/>
    <w:rsid w:val="008427A3"/>
    <w:rsid w:val="00842877"/>
    <w:rsid w:val="00844019"/>
    <w:rsid w:val="00846858"/>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9393D"/>
    <w:rsid w:val="008A1E80"/>
    <w:rsid w:val="008A3CC5"/>
    <w:rsid w:val="008A4072"/>
    <w:rsid w:val="008A44CB"/>
    <w:rsid w:val="008A7785"/>
    <w:rsid w:val="008A7BAD"/>
    <w:rsid w:val="008B0192"/>
    <w:rsid w:val="008B1D64"/>
    <w:rsid w:val="008B26E7"/>
    <w:rsid w:val="008B28DC"/>
    <w:rsid w:val="008B50CC"/>
    <w:rsid w:val="008C06F5"/>
    <w:rsid w:val="008C12DF"/>
    <w:rsid w:val="008C1AD0"/>
    <w:rsid w:val="008C7721"/>
    <w:rsid w:val="008D138E"/>
    <w:rsid w:val="008D47B5"/>
    <w:rsid w:val="008D64C9"/>
    <w:rsid w:val="008E1F8D"/>
    <w:rsid w:val="008E24EC"/>
    <w:rsid w:val="008E3C69"/>
    <w:rsid w:val="008E49AA"/>
    <w:rsid w:val="008E52E3"/>
    <w:rsid w:val="008E6D86"/>
    <w:rsid w:val="008F107F"/>
    <w:rsid w:val="008F13CC"/>
    <w:rsid w:val="008F295F"/>
    <w:rsid w:val="008F4C9E"/>
    <w:rsid w:val="008F6B9C"/>
    <w:rsid w:val="008F7037"/>
    <w:rsid w:val="009003CE"/>
    <w:rsid w:val="009016A1"/>
    <w:rsid w:val="009041D8"/>
    <w:rsid w:val="009054FE"/>
    <w:rsid w:val="00905881"/>
    <w:rsid w:val="00907E68"/>
    <w:rsid w:val="00911DF2"/>
    <w:rsid w:val="00914046"/>
    <w:rsid w:val="00917935"/>
    <w:rsid w:val="00920C1A"/>
    <w:rsid w:val="009221A2"/>
    <w:rsid w:val="009222B1"/>
    <w:rsid w:val="00923AE7"/>
    <w:rsid w:val="009264A4"/>
    <w:rsid w:val="00926DFE"/>
    <w:rsid w:val="00927ACD"/>
    <w:rsid w:val="00933967"/>
    <w:rsid w:val="00935DA2"/>
    <w:rsid w:val="009361A7"/>
    <w:rsid w:val="00936331"/>
    <w:rsid w:val="009406E1"/>
    <w:rsid w:val="00942A5F"/>
    <w:rsid w:val="009438BF"/>
    <w:rsid w:val="00944A3A"/>
    <w:rsid w:val="00945A3D"/>
    <w:rsid w:val="009464E0"/>
    <w:rsid w:val="009469BD"/>
    <w:rsid w:val="00946B52"/>
    <w:rsid w:val="00955E5F"/>
    <w:rsid w:val="00955F8E"/>
    <w:rsid w:val="00956749"/>
    <w:rsid w:val="00960409"/>
    <w:rsid w:val="0096494A"/>
    <w:rsid w:val="00966885"/>
    <w:rsid w:val="00970358"/>
    <w:rsid w:val="009707D2"/>
    <w:rsid w:val="009713B4"/>
    <w:rsid w:val="00973FCF"/>
    <w:rsid w:val="009745D9"/>
    <w:rsid w:val="0097482D"/>
    <w:rsid w:val="009764D7"/>
    <w:rsid w:val="0097732D"/>
    <w:rsid w:val="00980018"/>
    <w:rsid w:val="0098055B"/>
    <w:rsid w:val="0098301F"/>
    <w:rsid w:val="0098394B"/>
    <w:rsid w:val="00984315"/>
    <w:rsid w:val="00984935"/>
    <w:rsid w:val="00995E79"/>
    <w:rsid w:val="009A41EB"/>
    <w:rsid w:val="009A73FE"/>
    <w:rsid w:val="009B0681"/>
    <w:rsid w:val="009C0006"/>
    <w:rsid w:val="009C13A0"/>
    <w:rsid w:val="009C157E"/>
    <w:rsid w:val="009C60EE"/>
    <w:rsid w:val="009C7EC3"/>
    <w:rsid w:val="009D01C4"/>
    <w:rsid w:val="009D03D1"/>
    <w:rsid w:val="009D3FA8"/>
    <w:rsid w:val="009D5809"/>
    <w:rsid w:val="009D7B57"/>
    <w:rsid w:val="009E1D6F"/>
    <w:rsid w:val="009E2D07"/>
    <w:rsid w:val="009E73DE"/>
    <w:rsid w:val="009F03AC"/>
    <w:rsid w:val="009F0D80"/>
    <w:rsid w:val="009F1E5F"/>
    <w:rsid w:val="009F25C4"/>
    <w:rsid w:val="009F28CB"/>
    <w:rsid w:val="009F36C7"/>
    <w:rsid w:val="00A01F82"/>
    <w:rsid w:val="00A032E5"/>
    <w:rsid w:val="00A033F0"/>
    <w:rsid w:val="00A04203"/>
    <w:rsid w:val="00A0685E"/>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7C"/>
    <w:rsid w:val="00A51F4E"/>
    <w:rsid w:val="00A52765"/>
    <w:rsid w:val="00A5313B"/>
    <w:rsid w:val="00A533C9"/>
    <w:rsid w:val="00A56097"/>
    <w:rsid w:val="00A60228"/>
    <w:rsid w:val="00A63390"/>
    <w:rsid w:val="00A645DB"/>
    <w:rsid w:val="00A6480F"/>
    <w:rsid w:val="00A6496B"/>
    <w:rsid w:val="00A67086"/>
    <w:rsid w:val="00A6726A"/>
    <w:rsid w:val="00A70F2F"/>
    <w:rsid w:val="00A724DB"/>
    <w:rsid w:val="00A74294"/>
    <w:rsid w:val="00A74EBE"/>
    <w:rsid w:val="00A80289"/>
    <w:rsid w:val="00A819CB"/>
    <w:rsid w:val="00A8275E"/>
    <w:rsid w:val="00A85AEB"/>
    <w:rsid w:val="00A91CD2"/>
    <w:rsid w:val="00A93942"/>
    <w:rsid w:val="00A95606"/>
    <w:rsid w:val="00A9642A"/>
    <w:rsid w:val="00AA1F0E"/>
    <w:rsid w:val="00AA3D54"/>
    <w:rsid w:val="00AA46AB"/>
    <w:rsid w:val="00AA5B67"/>
    <w:rsid w:val="00AB0C71"/>
    <w:rsid w:val="00AB1167"/>
    <w:rsid w:val="00AB16F2"/>
    <w:rsid w:val="00AB343C"/>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124D9"/>
    <w:rsid w:val="00B133EC"/>
    <w:rsid w:val="00B1576F"/>
    <w:rsid w:val="00B2223E"/>
    <w:rsid w:val="00B2799D"/>
    <w:rsid w:val="00B302DE"/>
    <w:rsid w:val="00B31F82"/>
    <w:rsid w:val="00B3341F"/>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5C97"/>
    <w:rsid w:val="00BB759D"/>
    <w:rsid w:val="00BB7A3E"/>
    <w:rsid w:val="00BC0B97"/>
    <w:rsid w:val="00BC1543"/>
    <w:rsid w:val="00BC32D0"/>
    <w:rsid w:val="00BD2079"/>
    <w:rsid w:val="00BD2A1A"/>
    <w:rsid w:val="00BD704F"/>
    <w:rsid w:val="00BD7EF3"/>
    <w:rsid w:val="00BE118A"/>
    <w:rsid w:val="00BE4AF6"/>
    <w:rsid w:val="00BF0301"/>
    <w:rsid w:val="00BF21B9"/>
    <w:rsid w:val="00BF2F75"/>
    <w:rsid w:val="00BF4B9F"/>
    <w:rsid w:val="00BF58FA"/>
    <w:rsid w:val="00C05B1B"/>
    <w:rsid w:val="00C14F4E"/>
    <w:rsid w:val="00C20D33"/>
    <w:rsid w:val="00C21BD4"/>
    <w:rsid w:val="00C3152F"/>
    <w:rsid w:val="00C31E5B"/>
    <w:rsid w:val="00C3279C"/>
    <w:rsid w:val="00C335C8"/>
    <w:rsid w:val="00C340A8"/>
    <w:rsid w:val="00C34993"/>
    <w:rsid w:val="00C34A85"/>
    <w:rsid w:val="00C35724"/>
    <w:rsid w:val="00C373AD"/>
    <w:rsid w:val="00C37BE3"/>
    <w:rsid w:val="00C41048"/>
    <w:rsid w:val="00C46BC5"/>
    <w:rsid w:val="00C544DD"/>
    <w:rsid w:val="00C553BB"/>
    <w:rsid w:val="00C56665"/>
    <w:rsid w:val="00C56E12"/>
    <w:rsid w:val="00C56E87"/>
    <w:rsid w:val="00C578FA"/>
    <w:rsid w:val="00C61A3C"/>
    <w:rsid w:val="00C63967"/>
    <w:rsid w:val="00C63CC4"/>
    <w:rsid w:val="00C66684"/>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4E9D"/>
    <w:rsid w:val="00CA526E"/>
    <w:rsid w:val="00CA5722"/>
    <w:rsid w:val="00CB0BC3"/>
    <w:rsid w:val="00CB1322"/>
    <w:rsid w:val="00CB5FF2"/>
    <w:rsid w:val="00CC1C7A"/>
    <w:rsid w:val="00CC21DD"/>
    <w:rsid w:val="00CC3EAE"/>
    <w:rsid w:val="00CC47B0"/>
    <w:rsid w:val="00CC6AED"/>
    <w:rsid w:val="00CD10DE"/>
    <w:rsid w:val="00CD24E3"/>
    <w:rsid w:val="00CD6308"/>
    <w:rsid w:val="00CD6D7C"/>
    <w:rsid w:val="00CE0BB6"/>
    <w:rsid w:val="00CE11B7"/>
    <w:rsid w:val="00CE1FB9"/>
    <w:rsid w:val="00CE3337"/>
    <w:rsid w:val="00CE576A"/>
    <w:rsid w:val="00CE60B3"/>
    <w:rsid w:val="00CE7631"/>
    <w:rsid w:val="00CF179A"/>
    <w:rsid w:val="00CF1E8C"/>
    <w:rsid w:val="00CF4F91"/>
    <w:rsid w:val="00CF6E83"/>
    <w:rsid w:val="00D01351"/>
    <w:rsid w:val="00D03080"/>
    <w:rsid w:val="00D037ED"/>
    <w:rsid w:val="00D05F45"/>
    <w:rsid w:val="00D069DB"/>
    <w:rsid w:val="00D11E71"/>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675"/>
    <w:rsid w:val="00D84DA3"/>
    <w:rsid w:val="00D84DD1"/>
    <w:rsid w:val="00D8620D"/>
    <w:rsid w:val="00D92A87"/>
    <w:rsid w:val="00D9391C"/>
    <w:rsid w:val="00D96844"/>
    <w:rsid w:val="00D96B23"/>
    <w:rsid w:val="00DA3A3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E00BC5"/>
    <w:rsid w:val="00E02375"/>
    <w:rsid w:val="00E023FA"/>
    <w:rsid w:val="00E056E0"/>
    <w:rsid w:val="00E060D8"/>
    <w:rsid w:val="00E11B8C"/>
    <w:rsid w:val="00E12A59"/>
    <w:rsid w:val="00E12C21"/>
    <w:rsid w:val="00E131AE"/>
    <w:rsid w:val="00E164B9"/>
    <w:rsid w:val="00E16DBE"/>
    <w:rsid w:val="00E2287D"/>
    <w:rsid w:val="00E24C50"/>
    <w:rsid w:val="00E261F2"/>
    <w:rsid w:val="00E32F1B"/>
    <w:rsid w:val="00E373ED"/>
    <w:rsid w:val="00E41A2F"/>
    <w:rsid w:val="00E41A9B"/>
    <w:rsid w:val="00E442B6"/>
    <w:rsid w:val="00E46C2C"/>
    <w:rsid w:val="00E50892"/>
    <w:rsid w:val="00E50A5D"/>
    <w:rsid w:val="00E538E7"/>
    <w:rsid w:val="00E53949"/>
    <w:rsid w:val="00E60068"/>
    <w:rsid w:val="00E635E8"/>
    <w:rsid w:val="00E639E1"/>
    <w:rsid w:val="00E656A0"/>
    <w:rsid w:val="00E65D4A"/>
    <w:rsid w:val="00E65ED4"/>
    <w:rsid w:val="00E66183"/>
    <w:rsid w:val="00E662CF"/>
    <w:rsid w:val="00E663B8"/>
    <w:rsid w:val="00E71F8D"/>
    <w:rsid w:val="00E733E2"/>
    <w:rsid w:val="00E74336"/>
    <w:rsid w:val="00E8164D"/>
    <w:rsid w:val="00E83F69"/>
    <w:rsid w:val="00E8436D"/>
    <w:rsid w:val="00E858E8"/>
    <w:rsid w:val="00E9225A"/>
    <w:rsid w:val="00E96D07"/>
    <w:rsid w:val="00EA2489"/>
    <w:rsid w:val="00EA51C6"/>
    <w:rsid w:val="00EB24C3"/>
    <w:rsid w:val="00EB25BB"/>
    <w:rsid w:val="00EB2BA1"/>
    <w:rsid w:val="00EB453B"/>
    <w:rsid w:val="00EB4B53"/>
    <w:rsid w:val="00EB4F53"/>
    <w:rsid w:val="00EB6ECF"/>
    <w:rsid w:val="00EB7F1E"/>
    <w:rsid w:val="00EC00A1"/>
    <w:rsid w:val="00EC1043"/>
    <w:rsid w:val="00EC2454"/>
    <w:rsid w:val="00EC37BE"/>
    <w:rsid w:val="00EC4DD4"/>
    <w:rsid w:val="00EC7A1E"/>
    <w:rsid w:val="00ED52F5"/>
    <w:rsid w:val="00EE1383"/>
    <w:rsid w:val="00EE2DD9"/>
    <w:rsid w:val="00EE542D"/>
    <w:rsid w:val="00EF290E"/>
    <w:rsid w:val="00F015C2"/>
    <w:rsid w:val="00F04C3C"/>
    <w:rsid w:val="00F0616B"/>
    <w:rsid w:val="00F0649E"/>
    <w:rsid w:val="00F10475"/>
    <w:rsid w:val="00F10A9A"/>
    <w:rsid w:val="00F10DEE"/>
    <w:rsid w:val="00F12600"/>
    <w:rsid w:val="00F12BF5"/>
    <w:rsid w:val="00F13B46"/>
    <w:rsid w:val="00F206FF"/>
    <w:rsid w:val="00F2223D"/>
    <w:rsid w:val="00F22693"/>
    <w:rsid w:val="00F231E3"/>
    <w:rsid w:val="00F2333A"/>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70E40"/>
    <w:rsid w:val="00F71278"/>
    <w:rsid w:val="00F71FA6"/>
    <w:rsid w:val="00F7332E"/>
    <w:rsid w:val="00F743AE"/>
    <w:rsid w:val="00F74BBD"/>
    <w:rsid w:val="00F75452"/>
    <w:rsid w:val="00F765EE"/>
    <w:rsid w:val="00F777E8"/>
    <w:rsid w:val="00F82BF0"/>
    <w:rsid w:val="00F8716D"/>
    <w:rsid w:val="00F912E0"/>
    <w:rsid w:val="00F92526"/>
    <w:rsid w:val="00F92C03"/>
    <w:rsid w:val="00F92E8C"/>
    <w:rsid w:val="00F94450"/>
    <w:rsid w:val="00F9589D"/>
    <w:rsid w:val="00F979C2"/>
    <w:rsid w:val="00FA034A"/>
    <w:rsid w:val="00FA0FAF"/>
    <w:rsid w:val="00FA36C0"/>
    <w:rsid w:val="00FA5AD4"/>
    <w:rsid w:val="00FA6CB3"/>
    <w:rsid w:val="00FA7DB4"/>
    <w:rsid w:val="00FB183C"/>
    <w:rsid w:val="00FC2973"/>
    <w:rsid w:val="00FC31AC"/>
    <w:rsid w:val="00FC340C"/>
    <w:rsid w:val="00FD3FD6"/>
    <w:rsid w:val="00FD67E9"/>
    <w:rsid w:val="00FE2782"/>
    <w:rsid w:val="00FE4FF4"/>
    <w:rsid w:val="00FF31E6"/>
    <w:rsid w:val="00FF3568"/>
    <w:rsid w:val="00FF4889"/>
    <w:rsid w:val="00FF59C8"/>
    <w:rsid w:val="00FF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4943"/>
  <w15:chartTrackingRefBased/>
  <w15:docId w15:val="{FCD53AA7-E0FD-7E43-9081-324271DD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A51C6"/>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A51C6"/>
    <w:rPr>
      <w:rFonts w:ascii="Calibri" w:hAnsi="Calibri" w:cs="Calibri"/>
    </w:rPr>
  </w:style>
  <w:style w:type="paragraph" w:customStyle="1" w:styleId="EndNoteBibliography">
    <w:name w:val="EndNote Bibliography"/>
    <w:basedOn w:val="Normal"/>
    <w:link w:val="EndNoteBibliographyChar"/>
    <w:rsid w:val="00EA51C6"/>
    <w:rPr>
      <w:rFonts w:ascii="Calibri" w:hAnsi="Calibri" w:cs="Calibri"/>
    </w:rPr>
  </w:style>
  <w:style w:type="character" w:customStyle="1" w:styleId="EndNoteBibliographyChar">
    <w:name w:val="EndNote Bibliography Char"/>
    <w:basedOn w:val="DefaultParagraphFont"/>
    <w:link w:val="EndNoteBibliography"/>
    <w:rsid w:val="00EA51C6"/>
    <w:rPr>
      <w:rFonts w:ascii="Calibri" w:hAnsi="Calibri" w:cs="Calibri"/>
    </w:rPr>
  </w:style>
  <w:style w:type="paragraph" w:styleId="Bibliography">
    <w:name w:val="Bibliography"/>
    <w:basedOn w:val="Normal"/>
    <w:next w:val="Normal"/>
    <w:uiPriority w:val="37"/>
    <w:unhideWhenUsed/>
    <w:rsid w:val="008A7BAD"/>
    <w:pPr>
      <w:tabs>
        <w:tab w:val="left" w:pos="380"/>
      </w:tabs>
      <w:spacing w:after="240"/>
      <w:ind w:left="384" w:hanging="384"/>
    </w:pPr>
  </w:style>
  <w:style w:type="character" w:styleId="CommentReference">
    <w:name w:val="annotation reference"/>
    <w:basedOn w:val="DefaultParagraphFont"/>
    <w:uiPriority w:val="99"/>
    <w:semiHidden/>
    <w:unhideWhenUsed/>
    <w:rsid w:val="009745D9"/>
    <w:rPr>
      <w:sz w:val="16"/>
      <w:szCs w:val="16"/>
    </w:rPr>
  </w:style>
  <w:style w:type="paragraph" w:styleId="CommentText">
    <w:name w:val="annotation text"/>
    <w:basedOn w:val="Normal"/>
    <w:link w:val="CommentTextChar"/>
    <w:uiPriority w:val="99"/>
    <w:semiHidden/>
    <w:unhideWhenUsed/>
    <w:rsid w:val="009745D9"/>
    <w:rPr>
      <w:sz w:val="20"/>
      <w:szCs w:val="20"/>
    </w:rPr>
  </w:style>
  <w:style w:type="character" w:customStyle="1" w:styleId="CommentTextChar">
    <w:name w:val="Comment Text Char"/>
    <w:basedOn w:val="DefaultParagraphFont"/>
    <w:link w:val="CommentText"/>
    <w:uiPriority w:val="99"/>
    <w:semiHidden/>
    <w:rsid w:val="009745D9"/>
    <w:rPr>
      <w:sz w:val="20"/>
      <w:szCs w:val="20"/>
    </w:rPr>
  </w:style>
  <w:style w:type="paragraph" w:styleId="CommentSubject">
    <w:name w:val="annotation subject"/>
    <w:basedOn w:val="CommentText"/>
    <w:next w:val="CommentText"/>
    <w:link w:val="CommentSubjectChar"/>
    <w:uiPriority w:val="99"/>
    <w:semiHidden/>
    <w:unhideWhenUsed/>
    <w:rsid w:val="009745D9"/>
    <w:rPr>
      <w:b/>
      <w:bCs/>
    </w:rPr>
  </w:style>
  <w:style w:type="character" w:customStyle="1" w:styleId="CommentSubjectChar">
    <w:name w:val="Comment Subject Char"/>
    <w:basedOn w:val="CommentTextChar"/>
    <w:link w:val="CommentSubject"/>
    <w:uiPriority w:val="99"/>
    <w:semiHidden/>
    <w:rsid w:val="009745D9"/>
    <w:rPr>
      <w:b/>
      <w:bCs/>
      <w:sz w:val="20"/>
      <w:szCs w:val="20"/>
    </w:rPr>
  </w:style>
  <w:style w:type="paragraph" w:styleId="Revision">
    <w:name w:val="Revision"/>
    <w:hidden/>
    <w:uiPriority w:val="99"/>
    <w:semiHidden/>
    <w:rsid w:val="00155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9375">
      <w:bodyDiv w:val="1"/>
      <w:marLeft w:val="0"/>
      <w:marRight w:val="0"/>
      <w:marTop w:val="0"/>
      <w:marBottom w:val="0"/>
      <w:divBdr>
        <w:top w:val="none" w:sz="0" w:space="0" w:color="auto"/>
        <w:left w:val="none" w:sz="0" w:space="0" w:color="auto"/>
        <w:bottom w:val="none" w:sz="0" w:space="0" w:color="auto"/>
        <w:right w:val="none" w:sz="0" w:space="0" w:color="auto"/>
      </w:divBdr>
      <w:divsChild>
        <w:div w:id="2003006118">
          <w:marLeft w:val="0"/>
          <w:marRight w:val="0"/>
          <w:marTop w:val="0"/>
          <w:marBottom w:val="0"/>
          <w:divBdr>
            <w:top w:val="none" w:sz="0" w:space="0" w:color="auto"/>
            <w:left w:val="none" w:sz="0" w:space="0" w:color="auto"/>
            <w:bottom w:val="none" w:sz="0" w:space="0" w:color="auto"/>
            <w:right w:val="none" w:sz="0" w:space="0" w:color="auto"/>
          </w:divBdr>
          <w:divsChild>
            <w:div w:id="91096945">
              <w:marLeft w:val="0"/>
              <w:marRight w:val="0"/>
              <w:marTop w:val="0"/>
              <w:marBottom w:val="0"/>
              <w:divBdr>
                <w:top w:val="none" w:sz="0" w:space="0" w:color="auto"/>
                <w:left w:val="none" w:sz="0" w:space="0" w:color="auto"/>
                <w:bottom w:val="none" w:sz="0" w:space="0" w:color="auto"/>
                <w:right w:val="none" w:sz="0" w:space="0" w:color="auto"/>
              </w:divBdr>
              <w:divsChild>
                <w:div w:id="12738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Parks, Robbie M</cp:lastModifiedBy>
  <cp:revision>45</cp:revision>
  <dcterms:created xsi:type="dcterms:W3CDTF">2023-01-23T17:48:00Z</dcterms:created>
  <dcterms:modified xsi:type="dcterms:W3CDTF">2023-01-25T21:27:00Z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id="LjUGK1AJ"/&gt;&lt;style id="http://www.zotero.org/styles/pnas" hasBibliography="1" bibliographyStyleHasBeenSet="1"/&gt;&lt;prefs&gt;&lt;pref name="fieldType" value="Field"/&gt;&lt;/prefs&gt;&lt;/data&gt;</vt:lpwstr>
  </property>
</Properties>
</file>