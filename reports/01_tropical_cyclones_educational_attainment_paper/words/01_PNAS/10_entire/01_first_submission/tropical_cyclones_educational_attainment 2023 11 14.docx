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7E2A4" w14:textId="663EBF68" w:rsidR="00DF48AE" w:rsidRDefault="007527BE" w:rsidP="00A508E1">
      <w:pPr>
        <w:rPr>
          <w:sz w:val="36"/>
          <w:szCs w:val="36"/>
        </w:rPr>
      </w:pPr>
      <w:r>
        <w:rPr>
          <w:rFonts w:ascii="Arial" w:hAnsi="Arial" w:cs="Arial"/>
          <w:noProof/>
          <w:sz w:val="20"/>
        </w:rPr>
        <w:drawing>
          <wp:inline distT="0" distB="0" distL="0" distR="0" wp14:anchorId="1D71516D" wp14:editId="1F4D7194">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1649890B" w14:textId="77777777" w:rsidR="00E6133D" w:rsidRPr="00F649EE" w:rsidRDefault="00E6133D" w:rsidP="00E6133D">
      <w:pPr>
        <w:rPr>
          <w:rFonts w:ascii="Arial" w:hAnsi="Arial" w:cs="Arial"/>
          <w:b/>
          <w:sz w:val="28"/>
          <w:szCs w:val="28"/>
        </w:rPr>
      </w:pPr>
      <w:r w:rsidRPr="00F649EE">
        <w:rPr>
          <w:rFonts w:ascii="Arial" w:hAnsi="Arial" w:cs="Arial"/>
          <w:b/>
          <w:sz w:val="28"/>
          <w:szCs w:val="28"/>
        </w:rPr>
        <w:t>Main Manuscript for</w:t>
      </w:r>
    </w:p>
    <w:p w14:paraId="12588F07" w14:textId="6A1E76A4" w:rsidR="00E6133D" w:rsidRPr="005B4FE3" w:rsidRDefault="00F82F95" w:rsidP="00E6133D">
      <w:pPr>
        <w:rPr>
          <w:rFonts w:ascii="Arial" w:hAnsi="Arial" w:cs="Arial"/>
          <w:sz w:val="24"/>
          <w:szCs w:val="24"/>
        </w:rPr>
      </w:pPr>
      <w:r>
        <w:rPr>
          <w:rFonts w:ascii="Arial" w:hAnsi="Arial" w:cs="Arial"/>
          <w:sz w:val="28"/>
          <w:szCs w:val="28"/>
        </w:rPr>
        <w:t xml:space="preserve">Disruption to Test Scores after </w:t>
      </w:r>
      <w:r w:rsidR="003F29D3">
        <w:rPr>
          <w:rFonts w:ascii="Arial" w:hAnsi="Arial" w:cs="Arial"/>
          <w:sz w:val="28"/>
          <w:szCs w:val="28"/>
        </w:rPr>
        <w:t>Hurricanes</w:t>
      </w:r>
      <w:r>
        <w:rPr>
          <w:rFonts w:ascii="Arial" w:hAnsi="Arial" w:cs="Arial"/>
          <w:sz w:val="28"/>
          <w:szCs w:val="28"/>
        </w:rPr>
        <w:t xml:space="preserve"> in the United States</w:t>
      </w:r>
    </w:p>
    <w:p w14:paraId="24098BD5" w14:textId="20EFA8A9" w:rsidR="00872845" w:rsidRDefault="006C4644" w:rsidP="00872845">
      <w:pPr>
        <w:rPr>
          <w:rFonts w:ascii="Arial" w:hAnsi="Arial" w:cs="Arial"/>
          <w:sz w:val="20"/>
          <w:szCs w:val="20"/>
          <w:vertAlign w:val="superscript"/>
        </w:rPr>
      </w:pPr>
      <w:r>
        <w:rPr>
          <w:rFonts w:ascii="Arial" w:hAnsi="Arial" w:cs="Arial"/>
          <w:sz w:val="20"/>
          <w:szCs w:val="20"/>
        </w:rPr>
        <w:t>Gabriella Y. Meltzer</w:t>
      </w:r>
      <w:r w:rsidR="00D434C3">
        <w:rPr>
          <w:rFonts w:ascii="Arial" w:hAnsi="Arial" w:cs="Arial"/>
          <w:sz w:val="20"/>
          <w:szCs w:val="20"/>
          <w:vertAlign w:val="superscript"/>
        </w:rPr>
        <w:t>1,2</w:t>
      </w:r>
      <w:r w:rsidR="00872845">
        <w:rPr>
          <w:rFonts w:ascii="Arial" w:hAnsi="Arial" w:cs="Arial"/>
          <w:sz w:val="20"/>
          <w:szCs w:val="20"/>
          <w:vertAlign w:val="superscript"/>
        </w:rPr>
        <w:t>*</w:t>
      </w:r>
      <w:r>
        <w:rPr>
          <w:rFonts w:ascii="Arial" w:hAnsi="Arial" w:cs="Arial"/>
          <w:sz w:val="20"/>
          <w:szCs w:val="20"/>
        </w:rPr>
        <w:t>,</w:t>
      </w:r>
      <w:r w:rsidR="00872845">
        <w:rPr>
          <w:rFonts w:ascii="Arial" w:hAnsi="Arial" w:cs="Arial"/>
          <w:sz w:val="20"/>
          <w:szCs w:val="20"/>
        </w:rPr>
        <w:t xml:space="preserve"> G. Brooke Anderson</w:t>
      </w:r>
      <w:r w:rsidR="00872845">
        <w:rPr>
          <w:rFonts w:ascii="Arial" w:hAnsi="Arial" w:cs="Arial"/>
          <w:sz w:val="20"/>
          <w:szCs w:val="20"/>
          <w:vertAlign w:val="superscript"/>
        </w:rPr>
        <w:t>3</w:t>
      </w:r>
      <w:r w:rsidR="00872845">
        <w:rPr>
          <w:rFonts w:ascii="Arial" w:hAnsi="Arial" w:cs="Arial"/>
          <w:sz w:val="20"/>
          <w:szCs w:val="20"/>
        </w:rPr>
        <w:t>,</w:t>
      </w:r>
      <w:r>
        <w:rPr>
          <w:rFonts w:ascii="Arial" w:hAnsi="Arial" w:cs="Arial"/>
          <w:sz w:val="20"/>
          <w:szCs w:val="20"/>
        </w:rPr>
        <w:t xml:space="preserve"> </w:t>
      </w:r>
      <w:r w:rsidR="00633CFD">
        <w:rPr>
          <w:rFonts w:ascii="Arial" w:hAnsi="Arial" w:cs="Arial"/>
          <w:sz w:val="20"/>
          <w:szCs w:val="20"/>
        </w:rPr>
        <w:t xml:space="preserve">Xicheng </w:t>
      </w:r>
      <w:commentRangeStart w:id="0"/>
      <w:proofErr w:type="spellStart"/>
      <w:r w:rsidR="00633CFD">
        <w:rPr>
          <w:rFonts w:ascii="Arial" w:hAnsi="Arial" w:cs="Arial"/>
          <w:sz w:val="20"/>
          <w:szCs w:val="20"/>
        </w:rPr>
        <w:t>Xie</w:t>
      </w:r>
      <w:commentRangeEnd w:id="0"/>
      <w:proofErr w:type="spellEnd"/>
      <w:r w:rsidR="00633CFD">
        <w:rPr>
          <w:rStyle w:val="CommentReference"/>
          <w:rFonts w:ascii="Times New Roman" w:eastAsia="Times New Roman" w:hAnsi="Times New Roman" w:cs="Times New Roman"/>
        </w:rPr>
        <w:commentReference w:id="0"/>
      </w:r>
      <w:r w:rsidR="00633CFD">
        <w:rPr>
          <w:rFonts w:ascii="Arial" w:hAnsi="Arial" w:cs="Arial"/>
          <w:sz w:val="20"/>
          <w:szCs w:val="20"/>
        </w:rPr>
        <w:t xml:space="preserve">, </w:t>
      </w:r>
      <w:r>
        <w:rPr>
          <w:rFonts w:ascii="Arial" w:hAnsi="Arial" w:cs="Arial"/>
          <w:sz w:val="20"/>
          <w:szCs w:val="20"/>
        </w:rPr>
        <w:t>Joan A. Casey</w:t>
      </w:r>
      <w:r w:rsidR="00872845">
        <w:rPr>
          <w:rFonts w:ascii="Arial" w:hAnsi="Arial" w:cs="Arial"/>
          <w:sz w:val="20"/>
          <w:szCs w:val="20"/>
          <w:vertAlign w:val="superscript"/>
        </w:rPr>
        <w:t>4</w:t>
      </w:r>
      <w:r>
        <w:rPr>
          <w:rFonts w:ascii="Arial" w:hAnsi="Arial" w:cs="Arial"/>
          <w:sz w:val="20"/>
          <w:szCs w:val="20"/>
        </w:rPr>
        <w:t>, Joel Schwartz</w:t>
      </w:r>
      <w:r w:rsidR="00872845">
        <w:rPr>
          <w:rFonts w:ascii="Arial" w:hAnsi="Arial" w:cs="Arial"/>
          <w:sz w:val="20"/>
          <w:szCs w:val="20"/>
          <w:vertAlign w:val="superscript"/>
        </w:rPr>
        <w:t>5</w:t>
      </w:r>
      <w:r>
        <w:rPr>
          <w:rFonts w:ascii="Arial" w:hAnsi="Arial" w:cs="Arial"/>
          <w:sz w:val="20"/>
          <w:szCs w:val="20"/>
        </w:rPr>
        <w:t>, Michelle L. Bell</w:t>
      </w:r>
      <w:r w:rsidR="00872845">
        <w:rPr>
          <w:rFonts w:ascii="Arial" w:hAnsi="Arial" w:cs="Arial"/>
          <w:sz w:val="20"/>
          <w:szCs w:val="20"/>
          <w:vertAlign w:val="superscript"/>
        </w:rPr>
        <w:t>6</w:t>
      </w:r>
      <w:r>
        <w:rPr>
          <w:rFonts w:ascii="Arial" w:hAnsi="Arial" w:cs="Arial"/>
          <w:sz w:val="20"/>
          <w:szCs w:val="20"/>
        </w:rPr>
        <w:t>,</w:t>
      </w:r>
      <w:r w:rsidR="00F85E08">
        <w:rPr>
          <w:rFonts w:ascii="Arial" w:hAnsi="Arial" w:cs="Arial"/>
          <w:sz w:val="20"/>
          <w:szCs w:val="20"/>
        </w:rPr>
        <w:t xml:space="preserve"> </w:t>
      </w:r>
      <w:proofErr w:type="spellStart"/>
      <w:r w:rsidR="0079561D">
        <w:rPr>
          <w:rFonts w:ascii="Arial" w:hAnsi="Arial" w:cs="Arial"/>
          <w:sz w:val="20"/>
          <w:szCs w:val="20"/>
        </w:rPr>
        <w:t>Yoshira</w:t>
      </w:r>
      <w:proofErr w:type="spellEnd"/>
      <w:r w:rsidR="0079561D">
        <w:rPr>
          <w:rFonts w:ascii="Arial" w:hAnsi="Arial" w:cs="Arial"/>
          <w:sz w:val="20"/>
          <w:szCs w:val="20"/>
        </w:rPr>
        <w:t xml:space="preserve"> Ornelas Van Horne</w:t>
      </w:r>
      <w:r w:rsidR="0079561D">
        <w:rPr>
          <w:rFonts w:ascii="Arial" w:hAnsi="Arial" w:cs="Arial"/>
          <w:sz w:val="20"/>
          <w:szCs w:val="20"/>
          <w:vertAlign w:val="superscript"/>
        </w:rPr>
        <w:t>1</w:t>
      </w:r>
      <w:r w:rsidR="0079561D">
        <w:rPr>
          <w:rFonts w:ascii="Arial" w:hAnsi="Arial" w:cs="Arial"/>
          <w:sz w:val="20"/>
          <w:szCs w:val="20"/>
        </w:rPr>
        <w:t xml:space="preserve">, </w:t>
      </w:r>
      <w:r w:rsidR="00872845">
        <w:rPr>
          <w:rFonts w:ascii="Arial" w:hAnsi="Arial" w:cs="Arial"/>
          <w:sz w:val="20"/>
          <w:szCs w:val="20"/>
        </w:rPr>
        <w:t>Jared Fox</w:t>
      </w:r>
      <w:r w:rsidR="00872845">
        <w:rPr>
          <w:rFonts w:ascii="Arial" w:hAnsi="Arial" w:cs="Arial"/>
          <w:sz w:val="20"/>
          <w:szCs w:val="20"/>
          <w:vertAlign w:val="superscript"/>
        </w:rPr>
        <w:t>7</w:t>
      </w:r>
      <w:r w:rsidR="00872845">
        <w:rPr>
          <w:rFonts w:ascii="Arial" w:hAnsi="Arial" w:cs="Arial"/>
          <w:sz w:val="20"/>
          <w:szCs w:val="20"/>
        </w:rPr>
        <w:t>,</w:t>
      </w:r>
      <w:r w:rsidR="00E524A0" w:rsidRPr="00E524A0">
        <w:rPr>
          <w:rFonts w:ascii="Arial" w:hAnsi="Arial" w:cs="Arial"/>
          <w:sz w:val="20"/>
          <w:szCs w:val="20"/>
        </w:rPr>
        <w:t xml:space="preserve"> </w:t>
      </w:r>
      <w:proofErr w:type="spellStart"/>
      <w:r w:rsidR="00E524A0">
        <w:rPr>
          <w:rFonts w:ascii="Arial" w:hAnsi="Arial" w:cs="Arial"/>
          <w:sz w:val="20"/>
          <w:szCs w:val="20"/>
        </w:rPr>
        <w:t>Marianthi</w:t>
      </w:r>
      <w:proofErr w:type="spellEnd"/>
      <w:r w:rsidR="00E524A0">
        <w:rPr>
          <w:rFonts w:ascii="Arial" w:hAnsi="Arial" w:cs="Arial"/>
          <w:sz w:val="20"/>
          <w:szCs w:val="20"/>
        </w:rPr>
        <w:t>-Anna Kioumourtzoglou</w:t>
      </w:r>
      <w:r w:rsidR="00E524A0">
        <w:rPr>
          <w:rFonts w:ascii="Arial" w:hAnsi="Arial" w:cs="Arial"/>
          <w:sz w:val="20"/>
          <w:szCs w:val="20"/>
          <w:vertAlign w:val="superscript"/>
        </w:rPr>
        <w:t>1</w:t>
      </w:r>
      <w:r w:rsidR="00E524A0">
        <w:rPr>
          <w:rFonts w:ascii="Arial" w:hAnsi="Arial" w:cs="Arial"/>
          <w:sz w:val="20"/>
          <w:szCs w:val="20"/>
        </w:rPr>
        <w:t>,</w:t>
      </w:r>
      <w:r w:rsidR="00872845">
        <w:rPr>
          <w:rFonts w:ascii="Arial" w:hAnsi="Arial" w:cs="Arial"/>
          <w:sz w:val="20"/>
          <w:szCs w:val="20"/>
          <w:vertAlign w:val="superscript"/>
        </w:rPr>
        <w:t xml:space="preserve"> </w:t>
      </w:r>
      <w:r>
        <w:rPr>
          <w:rFonts w:ascii="Arial" w:hAnsi="Arial" w:cs="Arial"/>
          <w:sz w:val="20"/>
          <w:szCs w:val="20"/>
        </w:rPr>
        <w:t>Robbie M. Parks</w:t>
      </w:r>
      <w:r w:rsidR="00D434C3">
        <w:rPr>
          <w:rFonts w:ascii="Arial" w:hAnsi="Arial" w:cs="Arial"/>
          <w:sz w:val="20"/>
          <w:szCs w:val="20"/>
          <w:vertAlign w:val="superscript"/>
        </w:rPr>
        <w:t>1</w:t>
      </w:r>
    </w:p>
    <w:p w14:paraId="45579DE4" w14:textId="5E258109" w:rsidR="00D434C3" w:rsidRPr="00872845" w:rsidRDefault="00D434C3" w:rsidP="00872845">
      <w:pPr>
        <w:pStyle w:val="ListParagraph"/>
        <w:numPr>
          <w:ilvl w:val="0"/>
          <w:numId w:val="3"/>
        </w:numPr>
        <w:rPr>
          <w:rFonts w:ascii="Arial" w:hAnsi="Arial" w:cs="Arial"/>
          <w:sz w:val="20"/>
          <w:szCs w:val="20"/>
        </w:rPr>
      </w:pPr>
      <w:r w:rsidRPr="00872845">
        <w:rPr>
          <w:rFonts w:ascii="Arial" w:hAnsi="Arial" w:cs="Arial"/>
          <w:sz w:val="20"/>
          <w:szCs w:val="20"/>
        </w:rPr>
        <w:t>Department of Environmental Health Sciences, Columbia University Mailman School of Public Health, New York, New York, USA</w:t>
      </w:r>
    </w:p>
    <w:p w14:paraId="4D5115FC" w14:textId="77777777" w:rsid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Epidemiology, Columbia University Mailman School of Public Health, New York, New York, USA</w:t>
      </w:r>
    </w:p>
    <w:p w14:paraId="751C62D3" w14:textId="2E6C25FB" w:rsidR="00872845" w:rsidRPr="00872845" w:rsidRDefault="00872845" w:rsidP="00872845">
      <w:pPr>
        <w:numPr>
          <w:ilvl w:val="0"/>
          <w:numId w:val="3"/>
        </w:numPr>
        <w:rPr>
          <w:rFonts w:ascii="Arial" w:hAnsi="Arial" w:cs="Arial"/>
          <w:sz w:val="20"/>
          <w:szCs w:val="20"/>
        </w:rPr>
      </w:pPr>
      <w:r w:rsidRPr="00D434C3">
        <w:rPr>
          <w:rFonts w:ascii="Arial" w:hAnsi="Arial" w:cs="Arial"/>
          <w:sz w:val="20"/>
          <w:szCs w:val="20"/>
        </w:rPr>
        <w:t>Department of Environmental &amp; Radiological Health Sciences, Colorado State University, Fort Collins, Colorado, USA</w:t>
      </w:r>
    </w:p>
    <w:p w14:paraId="2FEAC2A3" w14:textId="723FA59F" w:rsidR="00D434C3" w:rsidRPr="00D434C3" w:rsidRDefault="00D434C3" w:rsidP="00D434C3">
      <w:pPr>
        <w:numPr>
          <w:ilvl w:val="0"/>
          <w:numId w:val="3"/>
        </w:numPr>
        <w:rPr>
          <w:rFonts w:ascii="Arial" w:hAnsi="Arial" w:cs="Arial"/>
          <w:sz w:val="20"/>
          <w:szCs w:val="20"/>
        </w:rPr>
      </w:pPr>
      <w:r>
        <w:rPr>
          <w:rFonts w:ascii="Arial" w:hAnsi="Arial" w:cs="Arial"/>
          <w:sz w:val="20"/>
          <w:szCs w:val="20"/>
        </w:rPr>
        <w:t>Department of Environmental and Occupational Health Sciences, University of Washington School of Public Health, Seattle, Washington, USA</w:t>
      </w:r>
    </w:p>
    <w:p w14:paraId="3AC53C7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Harvard T.H. Chan School of Public Health, Boston, Massachusetts, USA</w:t>
      </w:r>
    </w:p>
    <w:p w14:paraId="3BAC7100" w14:textId="77777777" w:rsidR="00D434C3" w:rsidRPr="00D434C3" w:rsidRDefault="00D434C3" w:rsidP="00D434C3">
      <w:pPr>
        <w:numPr>
          <w:ilvl w:val="0"/>
          <w:numId w:val="3"/>
        </w:numPr>
        <w:rPr>
          <w:rFonts w:ascii="Arial" w:hAnsi="Arial" w:cs="Arial"/>
          <w:sz w:val="20"/>
          <w:szCs w:val="20"/>
        </w:rPr>
      </w:pPr>
      <w:r w:rsidRPr="00D434C3">
        <w:rPr>
          <w:rFonts w:ascii="Arial" w:hAnsi="Arial" w:cs="Arial"/>
          <w:sz w:val="20"/>
          <w:szCs w:val="20"/>
        </w:rPr>
        <w:t>Department of Environmental Health, Yale University School of the Environment, New Haven, Connecticut, USA</w:t>
      </w:r>
    </w:p>
    <w:p w14:paraId="368C449C" w14:textId="0F5B8472" w:rsidR="00D434C3" w:rsidRPr="00D434C3" w:rsidRDefault="00A102FA" w:rsidP="00D434C3">
      <w:pPr>
        <w:numPr>
          <w:ilvl w:val="0"/>
          <w:numId w:val="3"/>
        </w:numPr>
        <w:rPr>
          <w:rFonts w:ascii="Arial" w:hAnsi="Arial" w:cs="Arial"/>
          <w:sz w:val="20"/>
          <w:szCs w:val="20"/>
        </w:rPr>
      </w:pPr>
      <w:r>
        <w:rPr>
          <w:rFonts w:ascii="Arial" w:hAnsi="Arial" w:cs="Arial"/>
          <w:sz w:val="20"/>
          <w:szCs w:val="20"/>
        </w:rPr>
        <w:t xml:space="preserve">Fox </w:t>
      </w:r>
      <w:proofErr w:type="spellStart"/>
      <w:r>
        <w:rPr>
          <w:rFonts w:ascii="Arial" w:hAnsi="Arial" w:cs="Arial"/>
          <w:sz w:val="20"/>
          <w:szCs w:val="20"/>
        </w:rPr>
        <w:t>EduConsulting</w:t>
      </w:r>
      <w:proofErr w:type="spellEnd"/>
      <w:r>
        <w:rPr>
          <w:rFonts w:ascii="Arial" w:hAnsi="Arial" w:cs="Arial"/>
          <w:sz w:val="20"/>
          <w:szCs w:val="20"/>
        </w:rPr>
        <w:t xml:space="preserve">, </w:t>
      </w:r>
      <w:r w:rsidR="001A1622">
        <w:rPr>
          <w:rFonts w:ascii="Arial" w:hAnsi="Arial" w:cs="Arial"/>
          <w:sz w:val="20"/>
          <w:szCs w:val="20"/>
        </w:rPr>
        <w:t>Chevy Chase</w:t>
      </w:r>
      <w:r>
        <w:rPr>
          <w:rFonts w:ascii="Arial" w:hAnsi="Arial" w:cs="Arial"/>
          <w:sz w:val="20"/>
          <w:szCs w:val="20"/>
        </w:rPr>
        <w:t>,</w:t>
      </w:r>
      <w:r w:rsidR="001A1622">
        <w:rPr>
          <w:rFonts w:ascii="Arial" w:hAnsi="Arial" w:cs="Arial"/>
          <w:sz w:val="20"/>
          <w:szCs w:val="20"/>
        </w:rPr>
        <w:t xml:space="preserve"> MD,</w:t>
      </w:r>
      <w:r>
        <w:rPr>
          <w:rFonts w:ascii="Arial" w:hAnsi="Arial" w:cs="Arial"/>
          <w:sz w:val="20"/>
          <w:szCs w:val="20"/>
        </w:rPr>
        <w:t xml:space="preserve"> USA</w:t>
      </w:r>
    </w:p>
    <w:p w14:paraId="20DFDABE" w14:textId="0CF428A7" w:rsidR="00E6133D" w:rsidRPr="00F649EE" w:rsidRDefault="00D434C3" w:rsidP="00E6133D">
      <w:pPr>
        <w:rPr>
          <w:rFonts w:ascii="Arial" w:hAnsi="Arial" w:cs="Arial"/>
          <w:sz w:val="20"/>
          <w:szCs w:val="20"/>
        </w:rPr>
      </w:pPr>
      <w:r w:rsidRPr="00D434C3">
        <w:rPr>
          <w:rFonts w:ascii="Arial" w:hAnsi="Arial" w:cs="Arial"/>
          <w:sz w:val="20"/>
          <w:szCs w:val="20"/>
        </w:rPr>
        <w:t>*</w:t>
      </w:r>
      <w:r w:rsidR="00872845">
        <w:rPr>
          <w:rFonts w:ascii="Arial" w:hAnsi="Arial" w:cs="Arial"/>
          <w:sz w:val="20"/>
          <w:szCs w:val="20"/>
        </w:rPr>
        <w:t>Gabriella Y. Meltzer</w:t>
      </w:r>
      <w:r w:rsidRPr="00D434C3">
        <w:rPr>
          <w:rFonts w:ascii="Arial" w:hAnsi="Arial" w:cs="Arial"/>
          <w:sz w:val="20"/>
          <w:szCs w:val="20"/>
        </w:rPr>
        <w:t xml:space="preserve">, Department of Environmental Health Sciences, Mailman School of Public Health, Columbia University, </w:t>
      </w:r>
      <w:r w:rsidRPr="00D434C3">
        <w:rPr>
          <w:rFonts w:ascii="Arial" w:hAnsi="Arial" w:cs="Arial"/>
          <w:bCs/>
          <w:sz w:val="20"/>
          <w:szCs w:val="20"/>
          <w:lang w:val="en-GB"/>
        </w:rPr>
        <w:t>722 W. 168th Street, New York, New York, 10032</w:t>
      </w:r>
    </w:p>
    <w:p w14:paraId="46D7756D" w14:textId="5EFD4F7C" w:rsidR="00E6133D" w:rsidRPr="00623869" w:rsidRDefault="00E6133D" w:rsidP="00E6133D">
      <w:pPr>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72845">
        <w:rPr>
          <w:rFonts w:ascii="Arial" w:hAnsi="Arial" w:cs="Arial"/>
          <w:sz w:val="20"/>
          <w:szCs w:val="20"/>
        </w:rPr>
        <w:t>gm3085@cumc.</w:t>
      </w:r>
      <w:r w:rsidR="00D434C3" w:rsidRPr="00D434C3">
        <w:rPr>
          <w:rFonts w:ascii="Arial" w:hAnsi="Arial" w:cs="Arial"/>
          <w:sz w:val="20"/>
          <w:szCs w:val="20"/>
        </w:rPr>
        <w:t>columbia.edu</w:t>
      </w:r>
    </w:p>
    <w:p w14:paraId="0791F5A4" w14:textId="09ECC411" w:rsidR="005B4FE3" w:rsidRDefault="00623869" w:rsidP="00623869">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5B4FE3">
        <w:rPr>
          <w:rFonts w:ascii="Arial" w:hAnsi="Arial" w:cs="Arial"/>
          <w:sz w:val="20"/>
          <w:szCs w:val="20"/>
        </w:rPr>
        <w:t>GYM and RMP</w:t>
      </w:r>
      <w:r w:rsidR="00F0093F">
        <w:rPr>
          <w:rFonts w:ascii="Arial" w:hAnsi="Arial" w:cs="Arial"/>
          <w:sz w:val="20"/>
          <w:szCs w:val="20"/>
        </w:rPr>
        <w:t xml:space="preserve"> established and formulated</w:t>
      </w:r>
      <w:r w:rsidR="005B4FE3">
        <w:rPr>
          <w:rFonts w:ascii="Arial" w:hAnsi="Arial" w:cs="Arial"/>
          <w:sz w:val="20"/>
          <w:szCs w:val="20"/>
        </w:rPr>
        <w:t xml:space="preserve"> the study design</w:t>
      </w:r>
      <w:r w:rsidRPr="00E6133D">
        <w:rPr>
          <w:rFonts w:ascii="Arial" w:hAnsi="Arial" w:cs="Arial"/>
          <w:sz w:val="20"/>
          <w:szCs w:val="20"/>
        </w:rPr>
        <w:t>.</w:t>
      </w:r>
      <w:r w:rsidR="005B4FE3">
        <w:rPr>
          <w:rFonts w:ascii="Arial" w:hAnsi="Arial" w:cs="Arial"/>
          <w:sz w:val="20"/>
          <w:szCs w:val="20"/>
        </w:rPr>
        <w:t xml:space="preserve"> GYM, RMP, </w:t>
      </w:r>
      <w:r w:rsidR="009626D1">
        <w:rPr>
          <w:rFonts w:ascii="Arial" w:hAnsi="Arial" w:cs="Arial"/>
          <w:sz w:val="20"/>
          <w:szCs w:val="20"/>
        </w:rPr>
        <w:t xml:space="preserve">and GBA </w:t>
      </w:r>
      <w:r w:rsidR="005B4FE3">
        <w:rPr>
          <w:rFonts w:ascii="Arial" w:hAnsi="Arial" w:cs="Arial"/>
          <w:sz w:val="20"/>
          <w:szCs w:val="20"/>
        </w:rPr>
        <w:t xml:space="preserve">acquired, analyzed, and interpreted data. RMP obtained funding. GYM and RMP conducted analysis and prepared results. GYM and RMP wrote the first draft of the paper, and JAC, JS, MLB, GBA, </w:t>
      </w:r>
      <w:r w:rsidR="00A5147B">
        <w:rPr>
          <w:rFonts w:ascii="Arial" w:hAnsi="Arial" w:cs="Arial"/>
          <w:sz w:val="20"/>
          <w:szCs w:val="20"/>
        </w:rPr>
        <w:t xml:space="preserve">YOVH, JF, and </w:t>
      </w:r>
      <w:r w:rsidR="005B4FE3">
        <w:rPr>
          <w:rFonts w:ascii="Arial" w:hAnsi="Arial" w:cs="Arial"/>
          <w:sz w:val="20"/>
          <w:szCs w:val="20"/>
        </w:rPr>
        <w:t>MAK contributed to critical revisions.</w:t>
      </w:r>
    </w:p>
    <w:p w14:paraId="7A5DDA98" w14:textId="6953E896" w:rsidR="00623869" w:rsidRPr="00BB6B27" w:rsidRDefault="00623869" w:rsidP="00623869">
      <w:pPr>
        <w:rPr>
          <w:rFonts w:ascii="Arial" w:hAnsi="Arial" w:cs="Arial"/>
          <w:sz w:val="20"/>
          <w:szCs w:val="20"/>
        </w:rPr>
      </w:pPr>
      <w:r>
        <w:rPr>
          <w:rFonts w:ascii="Arial" w:hAnsi="Arial" w:cs="Arial"/>
          <w:b/>
          <w:sz w:val="20"/>
          <w:szCs w:val="20"/>
        </w:rPr>
        <w:t xml:space="preserve">Competing Interest Statement: </w:t>
      </w:r>
      <w:r w:rsidR="00D434C3">
        <w:rPr>
          <w:rFonts w:ascii="Arial" w:hAnsi="Arial" w:cs="Arial"/>
          <w:sz w:val="20"/>
          <w:szCs w:val="20"/>
        </w:rPr>
        <w:t>The authors declare no competing interests.</w:t>
      </w:r>
      <w:r>
        <w:rPr>
          <w:rFonts w:ascii="Arial" w:hAnsi="Arial" w:cs="Arial"/>
          <w:sz w:val="20"/>
          <w:szCs w:val="20"/>
        </w:rPr>
        <w:t xml:space="preserve"> </w:t>
      </w:r>
    </w:p>
    <w:p w14:paraId="61606AE0" w14:textId="20B6D7E6" w:rsidR="00E6133D" w:rsidRPr="00E6133D" w:rsidRDefault="00E6133D" w:rsidP="00E6133D">
      <w:pPr>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5B4FE3">
        <w:rPr>
          <w:rFonts w:ascii="Arial" w:hAnsi="Arial" w:cs="Arial"/>
          <w:sz w:val="20"/>
          <w:szCs w:val="20"/>
        </w:rPr>
        <w:t>Social Sciences (Environmental Sciences)</w:t>
      </w:r>
      <w:r w:rsidRPr="00E6133D">
        <w:rPr>
          <w:rFonts w:ascii="Arial" w:hAnsi="Arial" w:cs="Arial"/>
          <w:sz w:val="20"/>
          <w:szCs w:val="20"/>
        </w:rPr>
        <w:t>.</w:t>
      </w:r>
    </w:p>
    <w:p w14:paraId="64C487EA" w14:textId="5B504A34" w:rsidR="005B4FE3" w:rsidRDefault="00E6133D" w:rsidP="00E6133D">
      <w:pPr>
        <w:rPr>
          <w:rFonts w:ascii="Arial" w:hAnsi="Arial" w:cs="Arial"/>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5B4FE3">
        <w:rPr>
          <w:rFonts w:ascii="Arial" w:hAnsi="Arial" w:cs="Arial"/>
          <w:sz w:val="20"/>
          <w:szCs w:val="20"/>
        </w:rPr>
        <w:t>hurricanes, educational attainment, standardized testing</w:t>
      </w:r>
    </w:p>
    <w:p w14:paraId="788EAF02" w14:textId="5520C222" w:rsidR="00E6133D" w:rsidRPr="005B4FE3" w:rsidRDefault="00E6133D" w:rsidP="00E6133D">
      <w:pPr>
        <w:rPr>
          <w:rFonts w:ascii="Arial" w:hAnsi="Arial" w:cs="Arial"/>
          <w:sz w:val="20"/>
          <w:szCs w:val="20"/>
        </w:rPr>
      </w:pPr>
      <w:r w:rsidRPr="00E6133D">
        <w:rPr>
          <w:rFonts w:ascii="Arial" w:hAnsi="Arial" w:cs="Arial"/>
          <w:b/>
          <w:sz w:val="20"/>
          <w:szCs w:val="20"/>
        </w:rPr>
        <w:t>This PDF file includes:</w:t>
      </w:r>
    </w:p>
    <w:p w14:paraId="14DCCC60" w14:textId="77777777" w:rsidR="00E6133D" w:rsidRPr="00E6133D" w:rsidRDefault="00E6133D" w:rsidP="00E6133D">
      <w:pPr>
        <w:ind w:left="720"/>
        <w:contextualSpacing/>
        <w:rPr>
          <w:rFonts w:ascii="Arial" w:hAnsi="Arial" w:cs="Arial"/>
          <w:sz w:val="20"/>
          <w:szCs w:val="20"/>
        </w:rPr>
      </w:pPr>
      <w:r w:rsidRPr="00E6133D">
        <w:rPr>
          <w:rFonts w:ascii="Arial" w:hAnsi="Arial" w:cs="Arial"/>
          <w:sz w:val="20"/>
          <w:szCs w:val="20"/>
        </w:rPr>
        <w:t>Main Text</w:t>
      </w:r>
    </w:p>
    <w:p w14:paraId="4EEAF45F" w14:textId="1F4F3D8E" w:rsidR="00474D11" w:rsidRDefault="00E6133D" w:rsidP="00474D11">
      <w:pPr>
        <w:ind w:left="720"/>
        <w:contextualSpacing/>
        <w:rPr>
          <w:rFonts w:ascii="Arial" w:hAnsi="Arial" w:cs="Arial"/>
          <w:sz w:val="20"/>
          <w:szCs w:val="20"/>
        </w:rPr>
      </w:pPr>
      <w:r w:rsidRPr="00E6133D">
        <w:rPr>
          <w:rFonts w:ascii="Arial" w:hAnsi="Arial" w:cs="Arial"/>
          <w:sz w:val="20"/>
          <w:szCs w:val="20"/>
        </w:rPr>
        <w:t xml:space="preserve">Figures 1 to </w:t>
      </w:r>
      <w:r w:rsidR="009626D1">
        <w:rPr>
          <w:rFonts w:ascii="Arial" w:hAnsi="Arial" w:cs="Arial"/>
          <w:sz w:val="20"/>
          <w:szCs w:val="20"/>
        </w:rPr>
        <w:t>5</w:t>
      </w:r>
    </w:p>
    <w:p w14:paraId="06589A43" w14:textId="4C66A4AC" w:rsidR="00E6133D" w:rsidRPr="00474D11" w:rsidRDefault="00E6133D" w:rsidP="00474D11">
      <w:pPr>
        <w:ind w:left="720"/>
        <w:contextualSpacing/>
        <w:rPr>
          <w:rFonts w:ascii="Arial" w:hAnsi="Arial" w:cs="Arial"/>
          <w:sz w:val="20"/>
          <w:szCs w:val="20"/>
        </w:rPr>
      </w:pPr>
      <w:r w:rsidRPr="00E6133D">
        <w:rPr>
          <w:rFonts w:ascii="Arial" w:hAnsi="Arial" w:cs="Arial"/>
          <w:sz w:val="20"/>
          <w:szCs w:val="20"/>
        </w:rPr>
        <w:t>Table 1</w:t>
      </w:r>
    </w:p>
    <w:p w14:paraId="632BD073" w14:textId="77777777" w:rsidR="00A34EBD" w:rsidRDefault="00A34EBD">
      <w:pPr>
        <w:rPr>
          <w:rFonts w:ascii="Arial" w:hAnsi="Arial" w:cs="Arial"/>
          <w:b/>
          <w:color w:val="000000"/>
          <w:sz w:val="20"/>
          <w:szCs w:val="20"/>
        </w:rPr>
      </w:pPr>
      <w:bookmarkStart w:id="1" w:name="30j0zll" w:colFirst="0" w:colLast="0"/>
      <w:bookmarkStart w:id="2" w:name="1fob9te" w:colFirst="0" w:colLast="0"/>
      <w:bookmarkEnd w:id="1"/>
      <w:bookmarkEnd w:id="2"/>
      <w:r>
        <w:rPr>
          <w:rFonts w:ascii="Arial" w:hAnsi="Arial" w:cs="Arial"/>
          <w:b/>
          <w:color w:val="000000"/>
          <w:sz w:val="20"/>
          <w:szCs w:val="20"/>
        </w:rPr>
        <w:br w:type="page"/>
      </w:r>
    </w:p>
    <w:p w14:paraId="1022AED8" w14:textId="6344D853" w:rsidR="00E6133D" w:rsidRPr="00980C22" w:rsidRDefault="00E6133D" w:rsidP="00E6133D">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lastRenderedPageBreak/>
        <w:t>Abstract</w:t>
      </w:r>
    </w:p>
    <w:p w14:paraId="05107EAA" w14:textId="670AB680" w:rsidR="003E4BD5" w:rsidRPr="003E4BD5" w:rsidRDefault="00B929E4" w:rsidP="003E4BD5">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Q</w:t>
      </w:r>
      <w:r w:rsidR="00545B4E">
        <w:rPr>
          <w:rFonts w:ascii="Arial" w:hAnsi="Arial" w:cs="Arial"/>
          <w:color w:val="000000"/>
          <w:sz w:val="20"/>
          <w:szCs w:val="20"/>
        </w:rPr>
        <w:t xml:space="preserve">uantifying </w:t>
      </w:r>
      <w:r w:rsidR="003E4BD5" w:rsidRPr="003E4BD5">
        <w:rPr>
          <w:rFonts w:ascii="Arial" w:hAnsi="Arial" w:cs="Arial"/>
          <w:color w:val="000000"/>
          <w:sz w:val="20"/>
          <w:szCs w:val="20"/>
        </w:rPr>
        <w:t xml:space="preserve">how </w:t>
      </w:r>
      <w:r w:rsidR="00F340E8">
        <w:rPr>
          <w:rFonts w:ascii="Arial" w:hAnsi="Arial" w:cs="Arial"/>
          <w:color w:val="000000"/>
          <w:sz w:val="20"/>
          <w:szCs w:val="20"/>
        </w:rPr>
        <w:t>hurricanes</w:t>
      </w:r>
      <w:r w:rsidR="003E4BD5" w:rsidRPr="003E4BD5">
        <w:rPr>
          <w:rFonts w:ascii="Arial" w:hAnsi="Arial" w:cs="Arial"/>
          <w:color w:val="000000"/>
          <w:sz w:val="20"/>
          <w:szCs w:val="20"/>
        </w:rPr>
        <w:t xml:space="preserve"> </w:t>
      </w:r>
      <w:r w:rsidR="00173221">
        <w:rPr>
          <w:rFonts w:ascii="Arial" w:hAnsi="Arial" w:cs="Arial"/>
          <w:color w:val="000000"/>
          <w:sz w:val="20"/>
          <w:szCs w:val="20"/>
        </w:rPr>
        <w:t>disrupt</w:t>
      </w:r>
      <w:r w:rsidR="00173221"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educational attainment is essential to </w:t>
      </w:r>
      <w:r w:rsidR="001E3D9A">
        <w:rPr>
          <w:rFonts w:ascii="Arial" w:hAnsi="Arial" w:cs="Arial"/>
          <w:color w:val="000000"/>
          <w:sz w:val="20"/>
          <w:szCs w:val="20"/>
        </w:rPr>
        <w:t>evaluating</w:t>
      </w:r>
      <w:r w:rsidR="001E3D9A" w:rsidRPr="003E4BD5">
        <w:rPr>
          <w:rFonts w:ascii="Arial" w:hAnsi="Arial" w:cs="Arial"/>
          <w:color w:val="000000"/>
          <w:sz w:val="20"/>
          <w:szCs w:val="20"/>
        </w:rPr>
        <w:t xml:space="preserve"> </w:t>
      </w:r>
      <w:r w:rsidR="007F1955">
        <w:rPr>
          <w:rFonts w:ascii="Arial" w:hAnsi="Arial" w:cs="Arial"/>
          <w:color w:val="000000"/>
          <w:sz w:val="20"/>
          <w:szCs w:val="20"/>
        </w:rPr>
        <w:t xml:space="preserve">the </w:t>
      </w:r>
      <w:r w:rsidR="003E4BD5" w:rsidRPr="003E4BD5">
        <w:rPr>
          <w:rFonts w:ascii="Arial" w:hAnsi="Arial" w:cs="Arial"/>
          <w:color w:val="000000"/>
          <w:sz w:val="20"/>
          <w:szCs w:val="20"/>
        </w:rPr>
        <w:t xml:space="preserve">burden of climate-related disasters. </w:t>
      </w:r>
      <w:r w:rsidR="005754A3">
        <w:rPr>
          <w:rFonts w:ascii="Arial" w:hAnsi="Arial" w:cs="Arial"/>
          <w:color w:val="000000"/>
          <w:sz w:val="20"/>
          <w:szCs w:val="20"/>
        </w:rPr>
        <w:t>Here, we</w:t>
      </w:r>
      <w:r w:rsidR="003E4BD5" w:rsidRPr="003E4BD5">
        <w:rPr>
          <w:rFonts w:ascii="Arial" w:hAnsi="Arial" w:cs="Arial"/>
          <w:color w:val="000000"/>
          <w:sz w:val="20"/>
          <w:szCs w:val="20"/>
        </w:rPr>
        <w:t xml:space="preserve"> examine the association between </w:t>
      </w:r>
      <w:r w:rsidR="001A7C43">
        <w:rPr>
          <w:rFonts w:ascii="Arial" w:hAnsi="Arial" w:cs="Arial"/>
          <w:color w:val="000000"/>
          <w:sz w:val="20"/>
          <w:szCs w:val="20"/>
        </w:rPr>
        <w:t>hurricane</w:t>
      </w:r>
      <w:r w:rsidR="008B3D11">
        <w:rPr>
          <w:rFonts w:ascii="Arial" w:hAnsi="Arial" w:cs="Arial"/>
          <w:color w:val="000000"/>
          <w:sz w:val="20"/>
          <w:szCs w:val="20"/>
        </w:rPr>
        <w:t>-force tropical cyclones</w:t>
      </w:r>
      <w:r w:rsidR="003E4BD5" w:rsidRPr="003E4BD5">
        <w:rPr>
          <w:rFonts w:ascii="Arial" w:hAnsi="Arial" w:cs="Arial"/>
          <w:color w:val="000000"/>
          <w:sz w:val="20"/>
          <w:szCs w:val="20"/>
        </w:rPr>
        <w:t xml:space="preserve"> and educational attainmen</w:t>
      </w:r>
      <w:r w:rsidR="008B3D11">
        <w:rPr>
          <w:rFonts w:ascii="Arial" w:hAnsi="Arial" w:cs="Arial"/>
          <w:color w:val="000000"/>
          <w:sz w:val="20"/>
          <w:szCs w:val="20"/>
        </w:rPr>
        <w:t>t</w:t>
      </w:r>
      <w:r w:rsidR="003E4BD5" w:rsidRPr="003E4BD5">
        <w:rPr>
          <w:rFonts w:ascii="Arial" w:hAnsi="Arial" w:cs="Arial"/>
          <w:color w:val="000000"/>
          <w:sz w:val="20"/>
          <w:szCs w:val="20"/>
        </w:rPr>
        <w:t xml:space="preserve"> among elementary and middle schoo</w:t>
      </w:r>
      <w:r w:rsidR="00E446B5">
        <w:rPr>
          <w:rFonts w:ascii="Arial" w:hAnsi="Arial" w:cs="Arial"/>
          <w:color w:val="000000"/>
          <w:sz w:val="20"/>
          <w:szCs w:val="20"/>
        </w:rPr>
        <w:t>l</w:t>
      </w:r>
      <w:r w:rsidR="003E4BD5" w:rsidRPr="003E4BD5">
        <w:rPr>
          <w:rFonts w:ascii="Arial" w:hAnsi="Arial" w:cs="Arial"/>
          <w:color w:val="000000"/>
          <w:sz w:val="20"/>
          <w:szCs w:val="20"/>
        </w:rPr>
        <w:t xml:space="preserve"> students in all affected areas in the United States</w:t>
      </w:r>
      <w:r w:rsidR="004C72F2">
        <w:rPr>
          <w:rFonts w:ascii="Arial" w:hAnsi="Arial" w:cs="Arial"/>
          <w:color w:val="000000"/>
          <w:sz w:val="20"/>
          <w:szCs w:val="20"/>
        </w:rPr>
        <w:t xml:space="preserve"> during </w:t>
      </w:r>
      <w:r w:rsidR="004C72F2" w:rsidRPr="003E4BD5">
        <w:rPr>
          <w:rFonts w:ascii="Arial" w:hAnsi="Arial" w:cs="Arial"/>
          <w:color w:val="000000"/>
          <w:sz w:val="20"/>
          <w:szCs w:val="20"/>
        </w:rPr>
        <w:t>200</w:t>
      </w:r>
      <w:r w:rsidR="004C72F2">
        <w:rPr>
          <w:rFonts w:ascii="Arial" w:hAnsi="Arial" w:cs="Arial"/>
          <w:color w:val="000000"/>
          <w:sz w:val="20"/>
          <w:szCs w:val="20"/>
        </w:rPr>
        <w:t>8/2009</w:t>
      </w:r>
      <w:r w:rsidR="004C72F2" w:rsidRPr="003E4BD5">
        <w:rPr>
          <w:rFonts w:ascii="Arial" w:hAnsi="Arial" w:cs="Arial"/>
          <w:color w:val="000000"/>
          <w:sz w:val="20"/>
          <w:szCs w:val="20"/>
        </w:rPr>
        <w:t>–</w:t>
      </w:r>
      <w:r w:rsidR="004C72F2">
        <w:rPr>
          <w:rFonts w:ascii="Arial" w:hAnsi="Arial" w:cs="Arial"/>
          <w:color w:val="000000"/>
          <w:sz w:val="20"/>
          <w:szCs w:val="20"/>
        </w:rPr>
        <w:t>2017/</w:t>
      </w:r>
      <w:r w:rsidR="004C72F2" w:rsidRPr="003E4BD5">
        <w:rPr>
          <w:rFonts w:ascii="Arial" w:hAnsi="Arial" w:cs="Arial"/>
          <w:color w:val="000000"/>
          <w:sz w:val="20"/>
          <w:szCs w:val="20"/>
        </w:rPr>
        <w:t>2018</w:t>
      </w:r>
      <w:r w:rsidR="003E4BD5" w:rsidRPr="003E4BD5">
        <w:rPr>
          <w:rFonts w:ascii="Arial" w:hAnsi="Arial" w:cs="Arial"/>
          <w:color w:val="000000"/>
          <w:sz w:val="20"/>
          <w:szCs w:val="20"/>
        </w:rPr>
        <w:t xml:space="preserve">. </w:t>
      </w:r>
      <w:r w:rsidR="008C0996">
        <w:rPr>
          <w:rFonts w:ascii="Arial" w:hAnsi="Arial" w:cs="Arial"/>
          <w:color w:val="000000"/>
          <w:sz w:val="20"/>
          <w:szCs w:val="20"/>
        </w:rPr>
        <w:t>E</w:t>
      </w:r>
      <w:r w:rsidR="003E4BD5" w:rsidRPr="003E4BD5">
        <w:rPr>
          <w:rFonts w:ascii="Arial" w:hAnsi="Arial" w:cs="Arial"/>
          <w:color w:val="000000"/>
          <w:sz w:val="20"/>
          <w:szCs w:val="20"/>
        </w:rPr>
        <w:t xml:space="preserve">ducation </w:t>
      </w:r>
      <w:r w:rsidR="008C0996">
        <w:rPr>
          <w:rFonts w:ascii="Arial" w:hAnsi="Arial" w:cs="Arial"/>
          <w:color w:val="000000"/>
          <w:sz w:val="20"/>
          <w:szCs w:val="20"/>
        </w:rPr>
        <w:t xml:space="preserve">was based </w:t>
      </w:r>
      <w:r w:rsidR="003E4BD5" w:rsidRPr="003E4BD5">
        <w:rPr>
          <w:rFonts w:ascii="Arial" w:hAnsi="Arial" w:cs="Arial"/>
          <w:color w:val="000000"/>
          <w:sz w:val="20"/>
          <w:szCs w:val="20"/>
        </w:rPr>
        <w:t xml:space="preserve">on county-level average standardized test scores in </w:t>
      </w:r>
      <w:r w:rsidR="00B1117A">
        <w:rPr>
          <w:rFonts w:ascii="Arial" w:hAnsi="Arial" w:cs="Arial"/>
          <w:color w:val="000000"/>
          <w:sz w:val="20"/>
          <w:szCs w:val="20"/>
        </w:rPr>
        <w:t>m</w:t>
      </w:r>
      <w:r w:rsidR="003E4BD5" w:rsidRPr="003E4BD5">
        <w:rPr>
          <w:rFonts w:ascii="Arial" w:hAnsi="Arial" w:cs="Arial"/>
          <w:color w:val="000000"/>
          <w:sz w:val="20"/>
          <w:szCs w:val="20"/>
        </w:rPr>
        <w:t xml:space="preserve">ath and reading/language arts (RLA). </w:t>
      </w:r>
      <w:r w:rsidR="00F340E8">
        <w:rPr>
          <w:rFonts w:ascii="Arial" w:hAnsi="Arial" w:cs="Arial"/>
          <w:color w:val="000000"/>
          <w:sz w:val="20"/>
          <w:szCs w:val="20"/>
        </w:rPr>
        <w:t>Hurricane-force tropical cyclone</w:t>
      </w:r>
      <w:r w:rsidR="009A5ED9">
        <w:rPr>
          <w:rFonts w:ascii="Arial" w:hAnsi="Arial" w:cs="Arial"/>
          <w:color w:val="000000"/>
          <w:sz w:val="20"/>
          <w:szCs w:val="20"/>
        </w:rPr>
        <w:t xml:space="preserve"> exposure</w:t>
      </w:r>
      <w:r w:rsidR="00D11117">
        <w:rPr>
          <w:rFonts w:ascii="Arial" w:hAnsi="Arial" w:cs="Arial"/>
          <w:color w:val="000000"/>
          <w:sz w:val="20"/>
          <w:szCs w:val="20"/>
        </w:rPr>
        <w:t xml:space="preserve"> was</w:t>
      </w:r>
      <w:r w:rsidR="003E4BD5" w:rsidRPr="003E4BD5">
        <w:rPr>
          <w:rFonts w:ascii="Arial" w:hAnsi="Arial" w:cs="Arial"/>
          <w:color w:val="000000"/>
          <w:sz w:val="20"/>
          <w:szCs w:val="20"/>
        </w:rPr>
        <w:t xml:space="preserve"> defined </w:t>
      </w:r>
      <w:r w:rsidR="00192DF0">
        <w:rPr>
          <w:rFonts w:ascii="Arial" w:hAnsi="Arial" w:cs="Arial"/>
          <w:color w:val="000000"/>
          <w:sz w:val="20"/>
          <w:szCs w:val="20"/>
        </w:rPr>
        <w:t>for</w:t>
      </w:r>
      <w:r w:rsidR="00192DF0" w:rsidRPr="003E4BD5">
        <w:rPr>
          <w:rFonts w:ascii="Arial" w:hAnsi="Arial" w:cs="Arial"/>
          <w:color w:val="000000"/>
          <w:sz w:val="20"/>
          <w:szCs w:val="20"/>
        </w:rPr>
        <w:t xml:space="preserve"> </w:t>
      </w:r>
      <w:r w:rsidR="003E4BD5" w:rsidRPr="003E4BD5">
        <w:rPr>
          <w:rFonts w:ascii="Arial" w:hAnsi="Arial" w:cs="Arial"/>
          <w:color w:val="000000"/>
          <w:sz w:val="20"/>
          <w:szCs w:val="20"/>
        </w:rPr>
        <w:t xml:space="preserve">counties </w:t>
      </w:r>
      <w:r w:rsidR="00872845">
        <w:rPr>
          <w:rFonts w:ascii="Arial" w:hAnsi="Arial" w:cs="Arial"/>
          <w:color w:val="000000"/>
          <w:sz w:val="20"/>
          <w:szCs w:val="20"/>
        </w:rPr>
        <w:t>that</w:t>
      </w:r>
      <w:r w:rsidR="00A042E9">
        <w:rPr>
          <w:rFonts w:ascii="Arial" w:hAnsi="Arial" w:cs="Arial"/>
          <w:color w:val="000000"/>
          <w:sz w:val="20"/>
          <w:szCs w:val="20"/>
        </w:rPr>
        <w:t xml:space="preserve"> experienced </w:t>
      </w:r>
      <w:r w:rsidR="003E4BD5" w:rsidRPr="003E4BD5">
        <w:rPr>
          <w:rFonts w:ascii="Arial" w:hAnsi="Arial" w:cs="Arial"/>
          <w:color w:val="000000"/>
          <w:sz w:val="20"/>
          <w:szCs w:val="20"/>
        </w:rPr>
        <w:t>a sustained maximal wind speed ≥</w:t>
      </w:r>
      <w:r w:rsidR="00F340E8">
        <w:rPr>
          <w:rFonts w:ascii="Arial" w:hAnsi="Arial" w:cs="Arial"/>
          <w:color w:val="000000"/>
          <w:sz w:val="20"/>
          <w:szCs w:val="20"/>
        </w:rPr>
        <w:t>6</w:t>
      </w:r>
      <w:r w:rsidR="003E4BD5" w:rsidRPr="003E4BD5">
        <w:rPr>
          <w:rFonts w:ascii="Arial" w:hAnsi="Arial" w:cs="Arial"/>
          <w:color w:val="000000"/>
          <w:sz w:val="20"/>
          <w:szCs w:val="20"/>
        </w:rPr>
        <w:t>4 knots.</w:t>
      </w:r>
      <w:r w:rsidR="008C0996">
        <w:rPr>
          <w:rFonts w:ascii="Arial" w:hAnsi="Arial" w:cs="Arial"/>
          <w:color w:val="000000"/>
          <w:sz w:val="20"/>
          <w:szCs w:val="20"/>
        </w:rPr>
        <w:t xml:space="preserve"> </w:t>
      </w:r>
      <w:r w:rsidR="006762E4">
        <w:rPr>
          <w:rFonts w:ascii="Arial" w:hAnsi="Arial" w:cs="Arial"/>
          <w:color w:val="000000"/>
          <w:sz w:val="20"/>
          <w:szCs w:val="20"/>
        </w:rPr>
        <w:t xml:space="preserve">We estimated the association between </w:t>
      </w:r>
      <w:r w:rsidR="00F340E8">
        <w:rPr>
          <w:rFonts w:ascii="Arial" w:hAnsi="Arial" w:cs="Arial"/>
          <w:color w:val="000000"/>
          <w:sz w:val="20"/>
          <w:szCs w:val="20"/>
        </w:rPr>
        <w:t xml:space="preserve">hurricane-force </w:t>
      </w:r>
      <w:r w:rsidR="006762E4">
        <w:rPr>
          <w:rFonts w:ascii="Arial" w:hAnsi="Arial" w:cs="Arial"/>
          <w:color w:val="000000"/>
          <w:sz w:val="20"/>
          <w:szCs w:val="20"/>
        </w:rPr>
        <w:t xml:space="preserve">tropical cyclone exposure </w:t>
      </w:r>
      <w:r w:rsidR="00334A29">
        <w:rPr>
          <w:rFonts w:ascii="Arial" w:hAnsi="Arial" w:cs="Arial"/>
          <w:color w:val="000000"/>
          <w:sz w:val="20"/>
          <w:szCs w:val="20"/>
        </w:rPr>
        <w:t xml:space="preserve">and long-term </w:t>
      </w:r>
      <w:r w:rsidR="005441A9">
        <w:rPr>
          <w:rFonts w:ascii="Arial" w:hAnsi="Arial" w:cs="Arial"/>
          <w:color w:val="000000"/>
          <w:sz w:val="20"/>
          <w:szCs w:val="20"/>
        </w:rPr>
        <w:t xml:space="preserve">test score </w:t>
      </w:r>
      <w:r w:rsidR="00334A29">
        <w:rPr>
          <w:rFonts w:ascii="Arial" w:hAnsi="Arial" w:cs="Arial"/>
          <w:color w:val="000000"/>
          <w:sz w:val="20"/>
          <w:szCs w:val="20"/>
        </w:rPr>
        <w:t>disruption using a Bayesian formulation of a</w:t>
      </w:r>
      <w:r w:rsidR="008C0996">
        <w:rPr>
          <w:rFonts w:ascii="Arial" w:hAnsi="Arial" w:cs="Arial"/>
          <w:color w:val="000000"/>
          <w:sz w:val="20"/>
          <w:szCs w:val="20"/>
        </w:rPr>
        <w:t xml:space="preserve"> </w:t>
      </w:r>
      <w:r w:rsidR="003E4BD5" w:rsidRPr="003E4BD5">
        <w:rPr>
          <w:rFonts w:ascii="Arial" w:hAnsi="Arial" w:cs="Arial"/>
          <w:color w:val="000000"/>
          <w:sz w:val="20"/>
          <w:szCs w:val="20"/>
        </w:rPr>
        <w:t>difference-in-differences model</w:t>
      </w:r>
      <w:r w:rsidR="00334A29">
        <w:rPr>
          <w:rFonts w:ascii="Arial" w:hAnsi="Arial" w:cs="Arial"/>
          <w:color w:val="000000"/>
          <w:sz w:val="20"/>
          <w:szCs w:val="20"/>
        </w:rPr>
        <w:t xml:space="preserve">, accounting </w:t>
      </w:r>
      <w:r w:rsidR="003E4BD5" w:rsidRPr="003E4BD5">
        <w:rPr>
          <w:rFonts w:ascii="Arial" w:hAnsi="Arial" w:cs="Arial"/>
          <w:color w:val="000000"/>
          <w:sz w:val="20"/>
          <w:szCs w:val="20"/>
        </w:rPr>
        <w:t>for time-varying covariates at the county and grade</w:t>
      </w:r>
      <w:r w:rsidR="007A7323">
        <w:rPr>
          <w:rFonts w:ascii="Arial" w:hAnsi="Arial" w:cs="Arial"/>
          <w:color w:val="000000"/>
          <w:sz w:val="20"/>
          <w:szCs w:val="20"/>
        </w:rPr>
        <w:t xml:space="preserve"> </w:t>
      </w:r>
      <w:r w:rsidR="003E4BD5" w:rsidRPr="003E4BD5">
        <w:rPr>
          <w:rFonts w:ascii="Arial" w:hAnsi="Arial" w:cs="Arial"/>
          <w:color w:val="000000"/>
          <w:sz w:val="20"/>
          <w:szCs w:val="20"/>
        </w:rPr>
        <w:t xml:space="preserve">cohort level. </w:t>
      </w:r>
      <w:r w:rsidR="00D52CC5">
        <w:rPr>
          <w:rFonts w:ascii="Arial" w:hAnsi="Arial" w:cs="Arial"/>
          <w:color w:val="000000"/>
          <w:sz w:val="20"/>
          <w:szCs w:val="20"/>
        </w:rPr>
        <w:t>For hurricane-exposed counties</w:t>
      </w:r>
      <w:r w:rsidR="008174CC">
        <w:rPr>
          <w:rFonts w:ascii="Arial" w:hAnsi="Arial" w:cs="Arial"/>
          <w:color w:val="000000"/>
          <w:sz w:val="20"/>
          <w:szCs w:val="20"/>
        </w:rPr>
        <w:t>,</w:t>
      </w:r>
      <w:r w:rsidR="000C5AAF">
        <w:rPr>
          <w:rFonts w:ascii="Arial" w:hAnsi="Arial" w:cs="Arial"/>
          <w:color w:val="000000"/>
          <w:sz w:val="20"/>
          <w:szCs w:val="20"/>
        </w:rPr>
        <w:t xml:space="preserve"> compared with the rest of the state</w:t>
      </w:r>
      <w:r w:rsidR="00D52CC5">
        <w:rPr>
          <w:rFonts w:ascii="Arial" w:hAnsi="Arial" w:cs="Arial"/>
          <w:color w:val="000000"/>
          <w:sz w:val="20"/>
          <w:szCs w:val="20"/>
        </w:rPr>
        <w:t>,</w:t>
      </w:r>
      <w:r w:rsidR="003E4BD5" w:rsidRPr="003E4BD5">
        <w:rPr>
          <w:rFonts w:ascii="Arial" w:hAnsi="Arial" w:cs="Arial"/>
          <w:color w:val="000000"/>
          <w:sz w:val="20"/>
          <w:szCs w:val="20"/>
        </w:rPr>
        <w:t xml:space="preserve"> </w:t>
      </w:r>
      <w:r w:rsidR="00D52CC5">
        <w:rPr>
          <w:rFonts w:ascii="Arial" w:hAnsi="Arial" w:cs="Arial"/>
          <w:color w:val="000000"/>
          <w:sz w:val="20"/>
          <w:szCs w:val="20"/>
        </w:rPr>
        <w:t xml:space="preserve">there were </w:t>
      </w:r>
      <w:r w:rsidR="00D52CC5">
        <w:rPr>
          <w:rFonts w:ascii="Arial" w:hAnsi="Arial" w:cs="Arial"/>
          <w:color w:val="000000"/>
          <w:sz w:val="20"/>
          <w:szCs w:val="20"/>
          <w:lang w:val="en-GB"/>
        </w:rPr>
        <w:t xml:space="preserve">worse </w:t>
      </w:r>
      <w:r w:rsidR="00184190">
        <w:rPr>
          <w:rFonts w:ascii="Arial" w:hAnsi="Arial" w:cs="Arial"/>
          <w:color w:val="000000"/>
          <w:sz w:val="20"/>
          <w:szCs w:val="20"/>
          <w:lang w:val="en-GB"/>
        </w:rPr>
        <w:t xml:space="preserve">test scores in </w:t>
      </w:r>
      <w:r w:rsidR="008C0996">
        <w:rPr>
          <w:rFonts w:ascii="Arial" w:hAnsi="Arial" w:cs="Arial"/>
          <w:color w:val="000000"/>
          <w:sz w:val="20"/>
          <w:szCs w:val="20"/>
          <w:lang w:val="en-GB"/>
        </w:rPr>
        <w:t>Texas</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-0.12; 95% Credible Interval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-0.20, -0.04</w:t>
      </w:r>
      <w:r w:rsidR="00C074E4">
        <w:rPr>
          <w:rFonts w:ascii="Arial" w:hAnsi="Arial" w:cs="Arial"/>
          <w:color w:val="000000"/>
          <w:sz w:val="20"/>
          <w:szCs w:val="20"/>
        </w:rPr>
        <w:t xml:space="preserve">; </w:t>
      </w:r>
      <w:r w:rsidR="00277E05">
        <w:rPr>
          <w:rFonts w:ascii="Arial" w:hAnsi="Arial" w:cs="Arial"/>
          <w:color w:val="000000"/>
          <w:sz w:val="20"/>
          <w:szCs w:val="20"/>
        </w:rPr>
        <w:t xml:space="preserve">posterior </w:t>
      </w:r>
      <w:r w:rsidR="00C074E4">
        <w:rPr>
          <w:rFonts w:ascii="Arial" w:hAnsi="Arial" w:cs="Arial"/>
          <w:color w:val="000000"/>
          <w:sz w:val="20"/>
          <w:szCs w:val="20"/>
        </w:rPr>
        <w:t>probability</w:t>
      </w:r>
      <w:r w:rsidR="00277E05">
        <w:rPr>
          <w:rFonts w:ascii="Arial" w:hAnsi="Arial" w:cs="Arial"/>
          <w:color w:val="000000"/>
          <w:sz w:val="20"/>
          <w:szCs w:val="20"/>
        </w:rPr>
        <w:t xml:space="preserve"> of </w:t>
      </w:r>
      <w:r w:rsidR="00E464F8">
        <w:rPr>
          <w:rFonts w:ascii="Arial" w:hAnsi="Arial" w:cs="Arial"/>
          <w:color w:val="000000"/>
          <w:sz w:val="20"/>
          <w:szCs w:val="20"/>
        </w:rPr>
        <w:t>negative</w:t>
      </w:r>
      <w:r w:rsidR="00277E05">
        <w:rPr>
          <w:rFonts w:ascii="Arial" w:hAnsi="Arial" w:cs="Arial"/>
          <w:color w:val="000000"/>
          <w:sz w:val="20"/>
          <w:szCs w:val="20"/>
        </w:rPr>
        <w:t xml:space="preserve"> association</w:t>
      </w:r>
      <w:r w:rsidR="00C074E4">
        <w:rPr>
          <w:rFonts w:ascii="Arial" w:hAnsi="Arial" w:cs="Arial"/>
          <w:color w:val="000000"/>
          <w:sz w:val="20"/>
          <w:szCs w:val="20"/>
        </w:rPr>
        <w:t xml:space="preserve"> </w:t>
      </w:r>
      <w:r w:rsidR="00242DF6">
        <w:rPr>
          <w:rFonts w:ascii="Arial" w:hAnsi="Arial" w:cs="Arial"/>
          <w:color w:val="000000"/>
          <w:sz w:val="20"/>
          <w:szCs w:val="20"/>
        </w:rPr>
        <w:t xml:space="preserve">= </w:t>
      </w:r>
      <w:r w:rsidR="00257A75">
        <w:rPr>
          <w:rFonts w:ascii="Arial" w:hAnsi="Arial" w:cs="Arial"/>
          <w:color w:val="000000"/>
          <w:sz w:val="20"/>
          <w:szCs w:val="20"/>
        </w:rPr>
        <w:t>99.9</w:t>
      </w:r>
      <w:r w:rsidR="00C074E4">
        <w:rPr>
          <w:rFonts w:ascii="Arial" w:hAnsi="Arial" w:cs="Arial"/>
          <w:color w:val="000000"/>
          <w:sz w:val="20"/>
          <w:szCs w:val="20"/>
        </w:rPr>
        <w:t>%</w:t>
      </w:r>
      <w:r w:rsidR="003334DF">
        <w:rPr>
          <w:rFonts w:ascii="Arial" w:hAnsi="Arial" w:cs="Arial"/>
          <w:color w:val="000000"/>
          <w:sz w:val="20"/>
          <w:szCs w:val="20"/>
        </w:rPr>
        <w:t>)</w:t>
      </w:r>
      <w:r w:rsidR="003334DF">
        <w:rPr>
          <w:rFonts w:ascii="Arial" w:hAnsi="Arial" w:cs="Arial"/>
          <w:color w:val="000000"/>
          <w:sz w:val="20"/>
          <w:szCs w:val="20"/>
          <w:lang w:val="en-GB"/>
        </w:rPr>
        <w:t xml:space="preserve"> </w:t>
      </w:r>
      <w:r w:rsidR="00184190">
        <w:rPr>
          <w:rFonts w:ascii="Arial" w:hAnsi="Arial" w:cs="Arial"/>
          <w:color w:val="000000"/>
          <w:sz w:val="20"/>
          <w:szCs w:val="20"/>
          <w:lang w:val="en-GB"/>
        </w:rPr>
        <w:t xml:space="preserve">and </w:t>
      </w:r>
      <w:r w:rsidR="008C0996">
        <w:rPr>
          <w:rFonts w:ascii="Arial" w:hAnsi="Arial" w:cs="Arial"/>
          <w:color w:val="000000"/>
          <w:sz w:val="20"/>
          <w:szCs w:val="20"/>
          <w:lang w:val="en-GB"/>
        </w:rPr>
        <w:t>North Carolina</w:t>
      </w:r>
      <w:r w:rsidR="00244C88">
        <w:rPr>
          <w:rFonts w:ascii="Arial" w:hAnsi="Arial" w:cs="Arial"/>
          <w:color w:val="000000"/>
          <w:sz w:val="20"/>
          <w:szCs w:val="20"/>
          <w:lang w:val="en-GB"/>
        </w:rPr>
        <w:t xml:space="preserve"> </w:t>
      </w:r>
      <w:r w:rsidR="003334DF">
        <w:rPr>
          <w:rFonts w:ascii="Arial" w:hAnsi="Arial" w:cs="Arial"/>
          <w:color w:val="000000"/>
          <w:sz w:val="20"/>
          <w:szCs w:val="20"/>
        </w:rPr>
        <w:t>(</w:t>
      </w:r>
      <w:r w:rsidR="003334DF">
        <w:rPr>
          <w:rFonts w:ascii="Arial" w:hAnsi="Arial" w:cs="Arial"/>
          <w:color w:val="000000"/>
          <w:sz w:val="20"/>
          <w:szCs w:val="20"/>
        </w:rPr>
        <w:sym w:font="Symbol" w:char="F062"/>
      </w:r>
      <w:r w:rsidR="003334DF">
        <w:rPr>
          <w:rFonts w:ascii="Arial" w:hAnsi="Arial" w:cs="Arial"/>
          <w:color w:val="000000"/>
          <w:sz w:val="20"/>
          <w:szCs w:val="20"/>
        </w:rPr>
        <w:t xml:space="preserve"> -0.15; 95% </w:t>
      </w:r>
      <w:proofErr w:type="spellStart"/>
      <w:r w:rsidR="003334DF">
        <w:rPr>
          <w:rFonts w:ascii="Arial" w:hAnsi="Arial" w:cs="Arial"/>
          <w:color w:val="000000"/>
          <w:sz w:val="20"/>
          <w:szCs w:val="20"/>
        </w:rPr>
        <w:t>CrI</w:t>
      </w:r>
      <w:proofErr w:type="spellEnd"/>
      <w:r w:rsidR="003334DF">
        <w:rPr>
          <w:rFonts w:ascii="Arial" w:hAnsi="Arial" w:cs="Arial"/>
          <w:color w:val="000000"/>
          <w:sz w:val="20"/>
          <w:szCs w:val="20"/>
        </w:rPr>
        <w:t xml:space="preserve"> -0.26, -0.04</w:t>
      </w:r>
      <w:r w:rsidR="00277E05">
        <w:rPr>
          <w:rFonts w:ascii="Arial" w:hAnsi="Arial" w:cs="Arial"/>
          <w:color w:val="000000"/>
          <w:sz w:val="20"/>
          <w:szCs w:val="20"/>
        </w:rPr>
        <w:t xml:space="preserve">; </w:t>
      </w:r>
      <w:r w:rsidR="00257A75">
        <w:rPr>
          <w:rFonts w:ascii="Arial" w:hAnsi="Arial" w:cs="Arial"/>
          <w:color w:val="000000"/>
          <w:sz w:val="20"/>
          <w:szCs w:val="20"/>
        </w:rPr>
        <w:t>PP&lt;0</w:t>
      </w:r>
      <w:r w:rsidR="00242DF6">
        <w:rPr>
          <w:rFonts w:ascii="Arial" w:hAnsi="Arial" w:cs="Arial"/>
          <w:color w:val="000000"/>
          <w:sz w:val="20"/>
          <w:szCs w:val="20"/>
        </w:rPr>
        <w:t xml:space="preserve">, </w:t>
      </w:r>
      <w:r w:rsidR="00257A75">
        <w:rPr>
          <w:rFonts w:ascii="Arial" w:hAnsi="Arial" w:cs="Arial"/>
          <w:color w:val="000000"/>
          <w:sz w:val="20"/>
          <w:szCs w:val="20"/>
        </w:rPr>
        <w:t>99.</w:t>
      </w:r>
      <w:r w:rsidR="00242DF6">
        <w:rPr>
          <w:rFonts w:ascii="Arial" w:hAnsi="Arial" w:cs="Arial"/>
          <w:color w:val="000000"/>
          <w:sz w:val="20"/>
          <w:szCs w:val="20"/>
        </w:rPr>
        <w:t>5</w:t>
      </w:r>
      <w:r w:rsidR="00277E05">
        <w:rPr>
          <w:rFonts w:ascii="Arial" w:hAnsi="Arial" w:cs="Arial"/>
          <w:color w:val="000000"/>
          <w:sz w:val="20"/>
          <w:szCs w:val="20"/>
        </w:rPr>
        <w:t>%</w:t>
      </w:r>
      <w:r w:rsidR="003334DF">
        <w:rPr>
          <w:rFonts w:ascii="Arial" w:hAnsi="Arial" w:cs="Arial"/>
          <w:color w:val="000000"/>
          <w:sz w:val="20"/>
          <w:szCs w:val="20"/>
        </w:rPr>
        <w:t>)</w:t>
      </w:r>
      <w:r w:rsidR="008C0996" w:rsidRPr="008C0996">
        <w:rPr>
          <w:rFonts w:ascii="Arial" w:hAnsi="Arial" w:cs="Arial"/>
          <w:color w:val="000000"/>
          <w:sz w:val="20"/>
          <w:szCs w:val="20"/>
          <w:lang w:val="en-GB"/>
        </w:rPr>
        <w:t xml:space="preserve">, </w:t>
      </w:r>
      <w:r w:rsidR="003407DE">
        <w:rPr>
          <w:rFonts w:ascii="Arial" w:hAnsi="Arial" w:cs="Arial"/>
          <w:color w:val="000000"/>
          <w:sz w:val="20"/>
          <w:szCs w:val="20"/>
          <w:lang w:val="en-GB"/>
        </w:rPr>
        <w:t xml:space="preserve">and better scores in </w:t>
      </w:r>
      <w:r w:rsidR="008C0996">
        <w:rPr>
          <w:rFonts w:ascii="Arial" w:hAnsi="Arial" w:cs="Arial"/>
          <w:color w:val="000000"/>
          <w:sz w:val="20"/>
          <w:szCs w:val="20"/>
          <w:lang w:val="en-GB"/>
        </w:rPr>
        <w:t>Florida</w:t>
      </w:r>
      <w:r w:rsidR="00522AF9">
        <w:rPr>
          <w:rFonts w:ascii="Arial" w:hAnsi="Arial" w:cs="Arial"/>
          <w:color w:val="000000"/>
          <w:sz w:val="20"/>
          <w:szCs w:val="20"/>
          <w:lang w:val="en-GB"/>
        </w:rPr>
        <w:t xml:space="preserve"> </w:t>
      </w:r>
      <w:r w:rsidR="00872845">
        <w:rPr>
          <w:rFonts w:ascii="Arial" w:hAnsi="Arial" w:cs="Arial"/>
          <w:color w:val="000000"/>
          <w:sz w:val="20"/>
          <w:szCs w:val="20"/>
        </w:rPr>
        <w:t>(</w:t>
      </w:r>
      <w:r w:rsidR="00872845">
        <w:rPr>
          <w:rFonts w:ascii="Arial" w:hAnsi="Arial" w:cs="Arial"/>
          <w:color w:val="000000"/>
          <w:sz w:val="20"/>
          <w:szCs w:val="20"/>
        </w:rPr>
        <w:sym w:font="Symbol" w:char="F062"/>
      </w:r>
      <w:r w:rsidR="00872845">
        <w:rPr>
          <w:rFonts w:ascii="Arial" w:hAnsi="Arial" w:cs="Arial"/>
          <w:color w:val="000000"/>
          <w:sz w:val="20"/>
          <w:szCs w:val="20"/>
        </w:rPr>
        <w:t xml:space="preserve"> 0.19; 95% </w:t>
      </w:r>
      <w:proofErr w:type="spellStart"/>
      <w:r w:rsidR="00872845">
        <w:rPr>
          <w:rFonts w:ascii="Arial" w:hAnsi="Arial" w:cs="Arial"/>
          <w:color w:val="000000"/>
          <w:sz w:val="20"/>
          <w:szCs w:val="20"/>
        </w:rPr>
        <w:t>CrI</w:t>
      </w:r>
      <w:proofErr w:type="spellEnd"/>
      <w:r w:rsidR="00872845">
        <w:rPr>
          <w:rFonts w:ascii="Arial" w:hAnsi="Arial" w:cs="Arial"/>
          <w:color w:val="000000"/>
          <w:sz w:val="20"/>
          <w:szCs w:val="20"/>
        </w:rPr>
        <w:t xml:space="preserve"> 0.11, 0.27</w:t>
      </w:r>
      <w:r w:rsidR="00277E05">
        <w:rPr>
          <w:rFonts w:ascii="Arial" w:hAnsi="Arial" w:cs="Arial"/>
          <w:color w:val="000000"/>
          <w:sz w:val="20"/>
          <w:szCs w:val="20"/>
        </w:rPr>
        <w:t>;</w:t>
      </w:r>
      <w:r w:rsidR="00B87249">
        <w:rPr>
          <w:rFonts w:ascii="Arial" w:hAnsi="Arial" w:cs="Arial"/>
          <w:color w:val="000000"/>
          <w:sz w:val="20"/>
          <w:szCs w:val="20"/>
        </w:rPr>
        <w:t xml:space="preserve"> posterior probability of positive association</w:t>
      </w:r>
      <w:r w:rsidR="00257A75">
        <w:rPr>
          <w:rFonts w:ascii="Arial" w:hAnsi="Arial" w:cs="Arial"/>
          <w:color w:val="000000"/>
          <w:sz w:val="20"/>
          <w:szCs w:val="20"/>
        </w:rPr>
        <w:t xml:space="preserve"> &gt;99.9</w:t>
      </w:r>
      <w:r w:rsidR="00277E05">
        <w:rPr>
          <w:rFonts w:ascii="Arial" w:hAnsi="Arial" w:cs="Arial"/>
          <w:color w:val="000000"/>
          <w:sz w:val="20"/>
          <w:szCs w:val="20"/>
        </w:rPr>
        <w:t>%</w:t>
      </w:r>
      <w:r w:rsidR="008C0996">
        <w:rPr>
          <w:rFonts w:ascii="Arial" w:hAnsi="Arial" w:cs="Arial"/>
          <w:color w:val="000000"/>
          <w:sz w:val="20"/>
          <w:szCs w:val="20"/>
          <w:lang w:val="en-GB"/>
        </w:rPr>
        <w:t>)</w:t>
      </w:r>
      <w:r w:rsidR="005E34FA">
        <w:rPr>
          <w:rFonts w:ascii="Arial" w:hAnsi="Arial" w:cs="Arial"/>
          <w:color w:val="000000"/>
          <w:sz w:val="20"/>
          <w:szCs w:val="20"/>
          <w:lang w:val="en-GB"/>
        </w:rPr>
        <w:t xml:space="preserve">. </w:t>
      </w:r>
      <w:r w:rsidR="00143A69">
        <w:rPr>
          <w:rFonts w:ascii="Arial" w:hAnsi="Arial" w:cs="Arial"/>
          <w:color w:val="000000"/>
          <w:sz w:val="20"/>
          <w:szCs w:val="20"/>
          <w:lang w:val="en-GB"/>
        </w:rPr>
        <w:t>Grade</w:t>
      </w:r>
      <w:r w:rsidR="007A7323">
        <w:rPr>
          <w:rFonts w:ascii="Arial" w:hAnsi="Arial" w:cs="Arial"/>
          <w:color w:val="000000"/>
          <w:sz w:val="20"/>
          <w:szCs w:val="20"/>
          <w:lang w:val="en-GB"/>
        </w:rPr>
        <w:t xml:space="preserve"> </w:t>
      </w:r>
      <w:r w:rsidR="00143A69">
        <w:rPr>
          <w:rFonts w:ascii="Arial" w:hAnsi="Arial" w:cs="Arial"/>
          <w:color w:val="000000"/>
          <w:sz w:val="20"/>
          <w:szCs w:val="20"/>
          <w:lang w:val="en-GB"/>
        </w:rPr>
        <w:t xml:space="preserve">cohorts and counties with </w:t>
      </w:r>
      <w:r w:rsidR="005441A9">
        <w:rPr>
          <w:rFonts w:ascii="Arial" w:hAnsi="Arial" w:cs="Arial"/>
          <w:color w:val="000000"/>
          <w:sz w:val="20"/>
          <w:szCs w:val="20"/>
          <w:lang w:val="en-GB"/>
        </w:rPr>
        <w:t>more</w:t>
      </w:r>
      <w:r w:rsidR="00143A69">
        <w:rPr>
          <w:rFonts w:ascii="Arial" w:hAnsi="Arial" w:cs="Arial"/>
          <w:color w:val="000000"/>
          <w:sz w:val="20"/>
          <w:szCs w:val="20"/>
          <w:lang w:val="en-GB"/>
        </w:rPr>
        <w:t xml:space="preserve"> r</w:t>
      </w:r>
      <w:r w:rsidR="005E34FA">
        <w:rPr>
          <w:rFonts w:ascii="Arial" w:hAnsi="Arial" w:cs="Arial"/>
          <w:color w:val="000000"/>
          <w:sz w:val="20"/>
          <w:szCs w:val="20"/>
          <w:lang w:val="en-GB"/>
        </w:rPr>
        <w:t xml:space="preserve">acial/ethnic minority, low socioeconomic status, and English language learner </w:t>
      </w:r>
      <w:r w:rsidR="00143A69">
        <w:rPr>
          <w:rFonts w:ascii="Arial" w:hAnsi="Arial" w:cs="Arial"/>
          <w:color w:val="000000"/>
          <w:sz w:val="20"/>
          <w:szCs w:val="20"/>
          <w:lang w:val="en-GB"/>
        </w:rPr>
        <w:t>students</w:t>
      </w:r>
      <w:r w:rsidR="008C0996">
        <w:rPr>
          <w:rFonts w:ascii="Arial" w:hAnsi="Arial" w:cs="Arial"/>
          <w:color w:val="000000"/>
          <w:sz w:val="20"/>
          <w:szCs w:val="20"/>
          <w:lang w:val="en-GB"/>
        </w:rPr>
        <w:t xml:space="preserve">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lower test scores</w:t>
      </w:r>
      <w:r w:rsidR="00B67703">
        <w:rPr>
          <w:rFonts w:ascii="Arial" w:hAnsi="Arial" w:cs="Arial"/>
          <w:color w:val="000000"/>
          <w:sz w:val="20"/>
          <w:szCs w:val="20"/>
          <w:lang w:val="en-GB"/>
        </w:rPr>
        <w:t xml:space="preserve"> (e.g., </w:t>
      </w:r>
      <w:r w:rsidR="002F6C6B">
        <w:rPr>
          <w:rFonts w:ascii="Arial" w:hAnsi="Arial" w:cs="Arial"/>
          <w:color w:val="000000"/>
          <w:sz w:val="20"/>
          <w:szCs w:val="20"/>
        </w:rPr>
        <w:sym w:font="Symbol" w:char="F062"/>
      </w:r>
      <w:r w:rsidR="002F6C6B">
        <w:rPr>
          <w:rFonts w:ascii="Arial" w:hAnsi="Arial" w:cs="Arial"/>
          <w:color w:val="000000"/>
          <w:sz w:val="20"/>
          <w:szCs w:val="20"/>
        </w:rPr>
        <w:t xml:space="preserve"> -0.57, -0.63, -0.51; </w:t>
      </w:r>
      <w:r w:rsidR="00257A75">
        <w:rPr>
          <w:rFonts w:ascii="Arial" w:hAnsi="Arial" w:cs="Arial"/>
          <w:color w:val="000000"/>
          <w:sz w:val="20"/>
          <w:szCs w:val="20"/>
        </w:rPr>
        <w:t>PP&lt;0,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for low SES students in RLA)</w:t>
      </w:r>
      <w:r w:rsidR="005E34FA">
        <w:rPr>
          <w:rFonts w:ascii="Arial" w:hAnsi="Arial" w:cs="Arial"/>
          <w:color w:val="000000"/>
          <w:sz w:val="20"/>
          <w:szCs w:val="20"/>
          <w:lang w:val="en-GB"/>
        </w:rPr>
        <w:t>, while</w:t>
      </w:r>
      <w:r w:rsidR="00143A69">
        <w:rPr>
          <w:rFonts w:ascii="Arial" w:hAnsi="Arial" w:cs="Arial"/>
          <w:color w:val="000000"/>
          <w:sz w:val="20"/>
          <w:szCs w:val="20"/>
          <w:lang w:val="en-GB"/>
        </w:rPr>
        <w:t xml:space="preserve"> </w:t>
      </w:r>
      <w:r w:rsidR="005441A9">
        <w:rPr>
          <w:rFonts w:ascii="Arial" w:hAnsi="Arial" w:cs="Arial"/>
          <w:color w:val="000000"/>
          <w:sz w:val="20"/>
          <w:szCs w:val="20"/>
          <w:lang w:val="en-GB"/>
        </w:rPr>
        <w:t>those</w:t>
      </w:r>
      <w:r w:rsidR="00143A69">
        <w:rPr>
          <w:rFonts w:ascii="Arial" w:hAnsi="Arial" w:cs="Arial"/>
          <w:color w:val="000000"/>
          <w:sz w:val="20"/>
          <w:szCs w:val="20"/>
          <w:lang w:val="en-GB"/>
        </w:rPr>
        <w:t xml:space="preserve"> with greater shares of</w:t>
      </w:r>
      <w:r w:rsidR="005E34FA">
        <w:rPr>
          <w:rFonts w:ascii="Arial" w:hAnsi="Arial" w:cs="Arial"/>
          <w:color w:val="000000"/>
          <w:sz w:val="20"/>
          <w:szCs w:val="20"/>
          <w:lang w:val="en-GB"/>
        </w:rPr>
        <w:t xml:space="preserve"> Asian </w:t>
      </w:r>
      <w:r w:rsidR="00143A69">
        <w:rPr>
          <w:rFonts w:ascii="Arial" w:hAnsi="Arial" w:cs="Arial"/>
          <w:color w:val="000000"/>
          <w:sz w:val="20"/>
          <w:szCs w:val="20"/>
          <w:lang w:val="en-GB"/>
        </w:rPr>
        <w:t>and</w:t>
      </w:r>
      <w:r w:rsidR="005E34FA">
        <w:rPr>
          <w:rFonts w:ascii="Arial" w:hAnsi="Arial" w:cs="Arial"/>
          <w:color w:val="000000"/>
          <w:sz w:val="20"/>
          <w:szCs w:val="20"/>
          <w:lang w:val="en-GB"/>
        </w:rPr>
        <w:t xml:space="preserve"> special education students and college</w:t>
      </w:r>
      <w:r w:rsidR="005A1444">
        <w:rPr>
          <w:rFonts w:ascii="Arial" w:hAnsi="Arial" w:cs="Arial"/>
          <w:color w:val="000000"/>
          <w:sz w:val="20"/>
          <w:szCs w:val="20"/>
          <w:lang w:val="en-GB"/>
        </w:rPr>
        <w:t>-</w:t>
      </w:r>
      <w:r w:rsidR="005E34FA">
        <w:rPr>
          <w:rFonts w:ascii="Arial" w:hAnsi="Arial" w:cs="Arial"/>
          <w:color w:val="000000"/>
          <w:sz w:val="20"/>
          <w:szCs w:val="20"/>
          <w:lang w:val="en-GB"/>
        </w:rPr>
        <w:t xml:space="preserve">educated adults </w:t>
      </w:r>
      <w:r w:rsidR="003334DF">
        <w:rPr>
          <w:rFonts w:ascii="Arial" w:hAnsi="Arial" w:cs="Arial"/>
          <w:color w:val="000000"/>
          <w:sz w:val="20"/>
          <w:szCs w:val="20"/>
          <w:lang w:val="en-GB"/>
        </w:rPr>
        <w:t xml:space="preserve">tended to </w:t>
      </w:r>
      <w:r w:rsidR="005441A9">
        <w:rPr>
          <w:rFonts w:ascii="Arial" w:hAnsi="Arial" w:cs="Arial"/>
          <w:color w:val="000000"/>
          <w:sz w:val="20"/>
          <w:szCs w:val="20"/>
          <w:lang w:val="en-GB"/>
        </w:rPr>
        <w:t>have higher scores</w:t>
      </w:r>
      <w:r w:rsidR="00143A69">
        <w:rPr>
          <w:rFonts w:ascii="Arial" w:hAnsi="Arial" w:cs="Arial"/>
          <w:color w:val="000000"/>
          <w:sz w:val="20"/>
          <w:szCs w:val="20"/>
          <w:lang w:val="en-GB"/>
        </w:rPr>
        <w:t xml:space="preserve"> (e.g.,</w:t>
      </w:r>
      <w:r w:rsidR="002F6C6B">
        <w:rPr>
          <w:rFonts w:ascii="Arial" w:hAnsi="Arial" w:cs="Arial"/>
          <w:color w:val="000000"/>
          <w:sz w:val="20"/>
          <w:szCs w:val="20"/>
          <w:lang w:val="en-GB"/>
        </w:rPr>
        <w:t xml:space="preserve"> </w:t>
      </w:r>
      <w:r w:rsidR="002F6C6B">
        <w:rPr>
          <w:rFonts w:ascii="Arial" w:hAnsi="Arial" w:cs="Arial"/>
          <w:color w:val="000000"/>
          <w:sz w:val="20"/>
          <w:szCs w:val="20"/>
        </w:rPr>
        <w:sym w:font="Symbol" w:char="F062"/>
      </w:r>
      <w:r w:rsidR="002F6C6B">
        <w:rPr>
          <w:rFonts w:ascii="Arial" w:hAnsi="Arial" w:cs="Arial"/>
          <w:color w:val="000000"/>
          <w:sz w:val="20"/>
          <w:szCs w:val="20"/>
        </w:rPr>
        <w:t xml:space="preserve"> 2.85; 95% </w:t>
      </w:r>
      <w:proofErr w:type="spellStart"/>
      <w:r w:rsidR="002F6C6B">
        <w:rPr>
          <w:rFonts w:ascii="Arial" w:hAnsi="Arial" w:cs="Arial"/>
          <w:color w:val="000000"/>
          <w:sz w:val="20"/>
          <w:szCs w:val="20"/>
        </w:rPr>
        <w:t>CrI</w:t>
      </w:r>
      <w:proofErr w:type="spellEnd"/>
      <w:r w:rsidR="002F6C6B">
        <w:rPr>
          <w:rFonts w:ascii="Arial" w:hAnsi="Arial" w:cs="Arial"/>
          <w:color w:val="000000"/>
          <w:sz w:val="20"/>
          <w:szCs w:val="20"/>
        </w:rPr>
        <w:t xml:space="preserve"> 1.95, 3.75; </w:t>
      </w:r>
      <w:r w:rsidR="00257A75">
        <w:rPr>
          <w:rFonts w:ascii="Arial" w:hAnsi="Arial" w:cs="Arial"/>
          <w:color w:val="000000"/>
          <w:sz w:val="20"/>
          <w:szCs w:val="20"/>
        </w:rPr>
        <w:t>PP&gt;0,</w:t>
      </w:r>
      <w:r w:rsidR="002F6C6B">
        <w:rPr>
          <w:rFonts w:ascii="Arial" w:hAnsi="Arial" w:cs="Arial"/>
          <w:color w:val="000000"/>
          <w:sz w:val="20"/>
          <w:szCs w:val="20"/>
        </w:rPr>
        <w:t xml:space="preserve"> </w:t>
      </w:r>
      <w:r w:rsidR="00257A75">
        <w:rPr>
          <w:rFonts w:ascii="Arial" w:hAnsi="Arial" w:cs="Arial"/>
          <w:color w:val="000000"/>
          <w:sz w:val="20"/>
          <w:szCs w:val="20"/>
        </w:rPr>
        <w:t>&gt;99.9</w:t>
      </w:r>
      <w:r w:rsidR="002F6C6B">
        <w:rPr>
          <w:rFonts w:ascii="Arial" w:hAnsi="Arial" w:cs="Arial"/>
          <w:color w:val="000000"/>
          <w:sz w:val="20"/>
          <w:szCs w:val="20"/>
        </w:rPr>
        <w:t xml:space="preserve">% for Asian students in </w:t>
      </w:r>
      <w:r w:rsidR="00B1117A">
        <w:rPr>
          <w:rFonts w:ascii="Arial" w:hAnsi="Arial" w:cs="Arial"/>
          <w:color w:val="000000"/>
          <w:sz w:val="20"/>
          <w:szCs w:val="20"/>
        </w:rPr>
        <w:t>m</w:t>
      </w:r>
      <w:r w:rsidR="002F6C6B">
        <w:rPr>
          <w:rFonts w:ascii="Arial" w:hAnsi="Arial" w:cs="Arial"/>
          <w:color w:val="000000"/>
          <w:sz w:val="20"/>
          <w:szCs w:val="20"/>
        </w:rPr>
        <w:t>ath)</w:t>
      </w:r>
      <w:r w:rsidR="008C0996">
        <w:rPr>
          <w:rFonts w:ascii="Arial" w:hAnsi="Arial" w:cs="Arial"/>
          <w:color w:val="000000"/>
          <w:sz w:val="20"/>
          <w:szCs w:val="20"/>
          <w:lang w:val="en-GB"/>
        </w:rPr>
        <w:t xml:space="preserve">. </w:t>
      </w:r>
      <w:r w:rsidR="005441A9">
        <w:rPr>
          <w:rFonts w:ascii="Arial" w:hAnsi="Arial" w:cs="Arial"/>
          <w:color w:val="000000"/>
          <w:sz w:val="20"/>
          <w:szCs w:val="20"/>
        </w:rPr>
        <w:t>D</w:t>
      </w:r>
      <w:r w:rsidR="003E4BD5" w:rsidRPr="003E4BD5">
        <w:rPr>
          <w:rFonts w:ascii="Arial" w:hAnsi="Arial" w:cs="Arial"/>
          <w:color w:val="000000"/>
          <w:sz w:val="20"/>
          <w:szCs w:val="20"/>
        </w:rPr>
        <w:t xml:space="preserve">isaster preparedness </w:t>
      </w:r>
      <w:r w:rsidR="00FF00AC">
        <w:rPr>
          <w:rFonts w:ascii="Arial" w:hAnsi="Arial" w:cs="Arial"/>
          <w:color w:val="000000"/>
          <w:sz w:val="20"/>
          <w:szCs w:val="20"/>
        </w:rPr>
        <w:t xml:space="preserve">must </w:t>
      </w:r>
      <w:r w:rsidR="005441A9">
        <w:rPr>
          <w:rFonts w:ascii="Arial" w:hAnsi="Arial" w:cs="Arial"/>
          <w:color w:val="000000"/>
          <w:sz w:val="20"/>
          <w:szCs w:val="20"/>
        </w:rPr>
        <w:t>maximize</w:t>
      </w:r>
      <w:r w:rsidR="003B1ADF">
        <w:rPr>
          <w:rFonts w:ascii="Arial" w:hAnsi="Arial" w:cs="Arial"/>
          <w:color w:val="000000"/>
          <w:sz w:val="20"/>
          <w:szCs w:val="20"/>
        </w:rPr>
        <w:t xml:space="preserve"> </w:t>
      </w:r>
      <w:r w:rsidR="003E4BD5" w:rsidRPr="003E4BD5">
        <w:rPr>
          <w:rFonts w:ascii="Arial" w:hAnsi="Arial" w:cs="Arial"/>
          <w:color w:val="000000"/>
          <w:sz w:val="20"/>
          <w:szCs w:val="20"/>
        </w:rPr>
        <w:t>resilience to climate-related stressors</w:t>
      </w:r>
      <w:r w:rsidR="00802920">
        <w:rPr>
          <w:rFonts w:ascii="Arial" w:hAnsi="Arial" w:cs="Arial"/>
          <w:color w:val="000000"/>
          <w:sz w:val="20"/>
          <w:szCs w:val="20"/>
        </w:rPr>
        <w:t>’ impacts</w:t>
      </w:r>
      <w:r w:rsidR="003E4BD5" w:rsidRPr="003E4BD5">
        <w:rPr>
          <w:rFonts w:ascii="Arial" w:hAnsi="Arial" w:cs="Arial"/>
          <w:color w:val="000000"/>
          <w:sz w:val="20"/>
          <w:szCs w:val="20"/>
        </w:rPr>
        <w:t xml:space="preserve"> on academic achievement.</w:t>
      </w:r>
    </w:p>
    <w:p w14:paraId="45398465" w14:textId="482C89D8" w:rsidR="00E6133D" w:rsidRPr="00980C22" w:rsidRDefault="00E6133D" w:rsidP="002F6C6B">
      <w:pPr>
        <w:keepNext/>
        <w:pBdr>
          <w:top w:val="nil"/>
          <w:left w:val="nil"/>
          <w:bottom w:val="nil"/>
          <w:right w:val="nil"/>
          <w:between w:val="nil"/>
        </w:pBdr>
        <w:tabs>
          <w:tab w:val="left" w:pos="6185"/>
        </w:tabs>
        <w:spacing w:before="240" w:after="60"/>
        <w:rPr>
          <w:rFonts w:ascii="Arial" w:hAnsi="Arial" w:cs="Arial"/>
          <w:b/>
          <w:color w:val="000000"/>
          <w:sz w:val="20"/>
          <w:szCs w:val="20"/>
        </w:rPr>
      </w:pPr>
      <w:r w:rsidRPr="00980C22">
        <w:rPr>
          <w:rFonts w:ascii="Arial" w:hAnsi="Arial" w:cs="Arial"/>
          <w:b/>
          <w:color w:val="000000"/>
          <w:sz w:val="20"/>
          <w:szCs w:val="20"/>
        </w:rPr>
        <w:t>Significance Statement</w:t>
      </w:r>
      <w:r w:rsidR="002F6C6B">
        <w:rPr>
          <w:rFonts w:ascii="Arial" w:hAnsi="Arial" w:cs="Arial"/>
          <w:b/>
          <w:color w:val="000000"/>
          <w:sz w:val="20"/>
          <w:szCs w:val="20"/>
        </w:rPr>
        <w:tab/>
      </w:r>
    </w:p>
    <w:p w14:paraId="53F26516" w14:textId="383C7E37" w:rsidR="008B0F51" w:rsidRPr="00980C22" w:rsidRDefault="008B0F51" w:rsidP="00E6133D">
      <w:pPr>
        <w:keepNext/>
        <w:pBdr>
          <w:top w:val="nil"/>
          <w:left w:val="nil"/>
          <w:bottom w:val="nil"/>
          <w:right w:val="nil"/>
          <w:between w:val="nil"/>
        </w:pBdr>
        <w:spacing w:before="240" w:after="60"/>
        <w:rPr>
          <w:rFonts w:ascii="Arial" w:hAnsi="Arial" w:cs="Arial"/>
          <w:color w:val="000000"/>
          <w:sz w:val="20"/>
          <w:szCs w:val="20"/>
        </w:rPr>
      </w:pPr>
      <w:r>
        <w:rPr>
          <w:rFonts w:ascii="Arial" w:hAnsi="Arial" w:cs="Arial"/>
          <w:color w:val="000000"/>
          <w:sz w:val="20"/>
          <w:szCs w:val="20"/>
        </w:rPr>
        <w:t xml:space="preserve">Children are vulnerable to the </w:t>
      </w:r>
      <w:r w:rsidR="003B1ADF">
        <w:rPr>
          <w:rFonts w:ascii="Arial" w:hAnsi="Arial" w:cs="Arial"/>
          <w:color w:val="000000"/>
          <w:sz w:val="20"/>
          <w:szCs w:val="20"/>
        </w:rPr>
        <w:t xml:space="preserve">impacts </w:t>
      </w:r>
      <w:r>
        <w:rPr>
          <w:rFonts w:ascii="Arial" w:hAnsi="Arial" w:cs="Arial"/>
          <w:color w:val="000000"/>
          <w:sz w:val="20"/>
          <w:szCs w:val="20"/>
        </w:rPr>
        <w:t xml:space="preserve">of </w:t>
      </w:r>
      <w:r w:rsidR="008C0996">
        <w:rPr>
          <w:rFonts w:ascii="Arial" w:hAnsi="Arial" w:cs="Arial"/>
          <w:color w:val="000000"/>
          <w:sz w:val="20"/>
          <w:szCs w:val="20"/>
        </w:rPr>
        <w:t xml:space="preserve">climate-related </w:t>
      </w:r>
      <w:r>
        <w:rPr>
          <w:rFonts w:ascii="Arial" w:hAnsi="Arial" w:cs="Arial"/>
          <w:color w:val="000000"/>
          <w:sz w:val="20"/>
          <w:szCs w:val="20"/>
        </w:rPr>
        <w:t xml:space="preserve">disasters, particularly </w:t>
      </w:r>
      <w:r w:rsidR="0074570B">
        <w:rPr>
          <w:rFonts w:ascii="Arial" w:hAnsi="Arial" w:cs="Arial"/>
          <w:color w:val="000000"/>
          <w:sz w:val="20"/>
          <w:szCs w:val="20"/>
        </w:rPr>
        <w:t>as it pertains</w:t>
      </w:r>
      <w:r>
        <w:rPr>
          <w:rFonts w:ascii="Arial" w:hAnsi="Arial" w:cs="Arial"/>
          <w:color w:val="000000"/>
          <w:sz w:val="20"/>
          <w:szCs w:val="20"/>
        </w:rPr>
        <w:t xml:space="preserve"> to their educational attainment. This paper is the first </w:t>
      </w:r>
      <w:r w:rsidR="00953357">
        <w:rPr>
          <w:rFonts w:ascii="Arial" w:hAnsi="Arial" w:cs="Arial"/>
          <w:color w:val="000000"/>
          <w:sz w:val="20"/>
          <w:szCs w:val="20"/>
        </w:rPr>
        <w:t>to comprehensively assess the disruptive</w:t>
      </w:r>
      <w:r w:rsidR="0074570B">
        <w:rPr>
          <w:rFonts w:ascii="Arial" w:hAnsi="Arial" w:cs="Arial"/>
          <w:color w:val="000000"/>
          <w:sz w:val="20"/>
          <w:szCs w:val="20"/>
        </w:rPr>
        <w:t xml:space="preserve"> </w:t>
      </w:r>
      <w:r w:rsidR="00953357">
        <w:rPr>
          <w:rFonts w:ascii="Arial" w:hAnsi="Arial" w:cs="Arial"/>
          <w:color w:val="000000"/>
          <w:sz w:val="20"/>
          <w:szCs w:val="20"/>
        </w:rPr>
        <w:t xml:space="preserve">effects of </w:t>
      </w:r>
      <w:r w:rsidR="00CD0630">
        <w:rPr>
          <w:rFonts w:ascii="Arial" w:hAnsi="Arial" w:cs="Arial"/>
          <w:color w:val="000000"/>
          <w:sz w:val="20"/>
          <w:szCs w:val="20"/>
        </w:rPr>
        <w:t>hurricanes</w:t>
      </w:r>
      <w:r w:rsidR="00953357">
        <w:rPr>
          <w:rFonts w:ascii="Arial" w:hAnsi="Arial" w:cs="Arial"/>
          <w:color w:val="000000"/>
          <w:sz w:val="20"/>
          <w:szCs w:val="20"/>
        </w:rPr>
        <w:t xml:space="preserve"> on educational outcomes</w:t>
      </w:r>
      <w:r w:rsidR="0074570B">
        <w:rPr>
          <w:rFonts w:ascii="Arial" w:hAnsi="Arial" w:cs="Arial"/>
          <w:color w:val="000000"/>
          <w:sz w:val="20"/>
          <w:szCs w:val="20"/>
        </w:rPr>
        <w:t xml:space="preserve"> among elementary- and middle school-aged students in</w:t>
      </w:r>
      <w:r w:rsidR="00953357">
        <w:rPr>
          <w:rFonts w:ascii="Arial" w:hAnsi="Arial" w:cs="Arial"/>
          <w:color w:val="000000"/>
          <w:sz w:val="20"/>
          <w:szCs w:val="20"/>
        </w:rPr>
        <w:t xml:space="preserve"> </w:t>
      </w:r>
      <w:r w:rsidR="0074570B">
        <w:rPr>
          <w:rFonts w:ascii="Arial" w:hAnsi="Arial" w:cs="Arial"/>
          <w:color w:val="000000"/>
          <w:sz w:val="20"/>
          <w:szCs w:val="20"/>
        </w:rPr>
        <w:t>all affected U</w:t>
      </w:r>
      <w:r w:rsidR="00B1117A">
        <w:rPr>
          <w:rFonts w:ascii="Arial" w:hAnsi="Arial" w:cs="Arial"/>
          <w:color w:val="000000"/>
          <w:sz w:val="20"/>
          <w:szCs w:val="20"/>
        </w:rPr>
        <w:t>nited States</w:t>
      </w:r>
      <w:r w:rsidR="0074570B">
        <w:rPr>
          <w:rFonts w:ascii="Arial" w:hAnsi="Arial" w:cs="Arial"/>
          <w:color w:val="000000"/>
          <w:sz w:val="20"/>
          <w:szCs w:val="20"/>
        </w:rPr>
        <w:t xml:space="preserve"> counties over a ten-year timeframe. </w:t>
      </w:r>
      <w:r>
        <w:rPr>
          <w:rFonts w:ascii="Arial" w:hAnsi="Arial" w:cs="Arial"/>
          <w:color w:val="000000"/>
          <w:sz w:val="20"/>
          <w:szCs w:val="20"/>
        </w:rPr>
        <w:t xml:space="preserve">We found that </w:t>
      </w:r>
      <w:r w:rsidR="00CD0630">
        <w:rPr>
          <w:rFonts w:ascii="Arial" w:hAnsi="Arial" w:cs="Arial"/>
          <w:color w:val="000000"/>
          <w:sz w:val="20"/>
          <w:szCs w:val="20"/>
        </w:rPr>
        <w:t xml:space="preserve">hurricane-force </w:t>
      </w:r>
      <w:r>
        <w:rPr>
          <w:rFonts w:ascii="Arial" w:hAnsi="Arial" w:cs="Arial"/>
          <w:color w:val="000000"/>
          <w:sz w:val="20"/>
          <w:szCs w:val="20"/>
        </w:rPr>
        <w:t xml:space="preserve">tropical cyclones had </w:t>
      </w:r>
      <w:r w:rsidR="0074570B">
        <w:rPr>
          <w:rFonts w:ascii="Arial" w:hAnsi="Arial" w:cs="Arial"/>
          <w:color w:val="000000"/>
          <w:sz w:val="20"/>
          <w:szCs w:val="20"/>
        </w:rPr>
        <w:t>differing</w:t>
      </w:r>
      <w:r>
        <w:rPr>
          <w:rFonts w:ascii="Arial" w:hAnsi="Arial" w:cs="Arial"/>
          <w:color w:val="000000"/>
          <w:sz w:val="20"/>
          <w:szCs w:val="20"/>
        </w:rPr>
        <w:t xml:space="preserve"> </w:t>
      </w:r>
      <w:r w:rsidR="003209BE">
        <w:rPr>
          <w:rFonts w:ascii="Arial" w:hAnsi="Arial" w:cs="Arial"/>
          <w:color w:val="000000"/>
          <w:sz w:val="20"/>
          <w:szCs w:val="20"/>
        </w:rPr>
        <w:t xml:space="preserve">impacts </w:t>
      </w:r>
      <w:r w:rsidR="00A757D3">
        <w:rPr>
          <w:rFonts w:ascii="Arial" w:hAnsi="Arial" w:cs="Arial"/>
          <w:color w:val="000000"/>
          <w:sz w:val="20"/>
          <w:szCs w:val="20"/>
        </w:rPr>
        <w:t>on standardized test score trajectories across states</w:t>
      </w:r>
      <w:r w:rsidR="002C4340">
        <w:rPr>
          <w:rFonts w:ascii="Arial" w:hAnsi="Arial" w:cs="Arial"/>
          <w:color w:val="000000"/>
          <w:sz w:val="20"/>
          <w:szCs w:val="20"/>
        </w:rPr>
        <w:t xml:space="preserve"> and that certain sociodemographic groups were at greater risk</w:t>
      </w:r>
      <w:r w:rsidR="0074570B">
        <w:rPr>
          <w:rFonts w:ascii="Arial" w:hAnsi="Arial" w:cs="Arial"/>
          <w:color w:val="000000"/>
          <w:sz w:val="20"/>
          <w:szCs w:val="20"/>
        </w:rPr>
        <w:t xml:space="preserve"> in educational lapses</w:t>
      </w:r>
      <w:r w:rsidR="002C4340">
        <w:rPr>
          <w:rFonts w:ascii="Arial" w:hAnsi="Arial" w:cs="Arial"/>
          <w:color w:val="000000"/>
          <w:sz w:val="20"/>
          <w:szCs w:val="20"/>
        </w:rPr>
        <w:t>.</w:t>
      </w:r>
      <w:r w:rsidR="00A757D3">
        <w:rPr>
          <w:rFonts w:ascii="Arial" w:hAnsi="Arial" w:cs="Arial"/>
          <w:color w:val="000000"/>
          <w:sz w:val="20"/>
          <w:szCs w:val="20"/>
        </w:rPr>
        <w:t xml:space="preserve"> </w:t>
      </w:r>
      <w:r w:rsidR="002C4340">
        <w:rPr>
          <w:rFonts w:ascii="Arial" w:hAnsi="Arial" w:cs="Arial"/>
          <w:color w:val="000000"/>
          <w:sz w:val="20"/>
          <w:szCs w:val="20"/>
        </w:rPr>
        <w:t>These results</w:t>
      </w:r>
      <w:r w:rsidR="00A757D3">
        <w:rPr>
          <w:rFonts w:ascii="Arial" w:hAnsi="Arial" w:cs="Arial"/>
          <w:color w:val="000000"/>
          <w:sz w:val="20"/>
          <w:szCs w:val="20"/>
        </w:rPr>
        <w:t xml:space="preserve"> indicate that child </w:t>
      </w:r>
      <w:r w:rsidR="00A146A3">
        <w:rPr>
          <w:rFonts w:ascii="Arial" w:hAnsi="Arial" w:cs="Arial"/>
          <w:color w:val="000000"/>
          <w:sz w:val="20"/>
          <w:szCs w:val="20"/>
        </w:rPr>
        <w:t>post-</w:t>
      </w:r>
      <w:r w:rsidR="002C4340">
        <w:rPr>
          <w:rFonts w:ascii="Arial" w:hAnsi="Arial" w:cs="Arial"/>
          <w:color w:val="000000"/>
          <w:sz w:val="20"/>
          <w:szCs w:val="20"/>
        </w:rPr>
        <w:t xml:space="preserve">disaster </w:t>
      </w:r>
      <w:r w:rsidR="00EE3FDA">
        <w:rPr>
          <w:rFonts w:ascii="Arial" w:hAnsi="Arial" w:cs="Arial"/>
          <w:color w:val="000000"/>
          <w:sz w:val="20"/>
          <w:szCs w:val="20"/>
        </w:rPr>
        <w:t xml:space="preserve">recovery </w:t>
      </w:r>
      <w:r w:rsidR="00587C18">
        <w:rPr>
          <w:rFonts w:ascii="Arial" w:hAnsi="Arial" w:cs="Arial"/>
          <w:color w:val="000000"/>
          <w:sz w:val="20"/>
          <w:szCs w:val="20"/>
        </w:rPr>
        <w:t xml:space="preserve">likely </w:t>
      </w:r>
      <w:r w:rsidR="00A757D3">
        <w:rPr>
          <w:rFonts w:ascii="Arial" w:hAnsi="Arial" w:cs="Arial"/>
          <w:color w:val="000000"/>
          <w:sz w:val="20"/>
          <w:szCs w:val="20"/>
        </w:rPr>
        <w:t>depend</w:t>
      </w:r>
      <w:r w:rsidR="006A3FD4">
        <w:rPr>
          <w:rFonts w:ascii="Arial" w:hAnsi="Arial" w:cs="Arial"/>
          <w:color w:val="000000"/>
          <w:sz w:val="20"/>
          <w:szCs w:val="20"/>
        </w:rPr>
        <w:t>s</w:t>
      </w:r>
      <w:r w:rsidR="00A757D3">
        <w:rPr>
          <w:rFonts w:ascii="Arial" w:hAnsi="Arial" w:cs="Arial"/>
          <w:color w:val="000000"/>
          <w:sz w:val="20"/>
          <w:szCs w:val="20"/>
        </w:rPr>
        <w:t xml:space="preserve"> on state-specific </w:t>
      </w:r>
      <w:r w:rsidR="006A3FD4">
        <w:rPr>
          <w:rFonts w:ascii="Arial" w:hAnsi="Arial" w:cs="Arial"/>
          <w:color w:val="000000"/>
          <w:sz w:val="20"/>
          <w:szCs w:val="20"/>
        </w:rPr>
        <w:t>education</w:t>
      </w:r>
      <w:r w:rsidR="00A757D3">
        <w:rPr>
          <w:rFonts w:ascii="Arial" w:hAnsi="Arial" w:cs="Arial"/>
          <w:color w:val="000000"/>
          <w:sz w:val="20"/>
          <w:szCs w:val="20"/>
        </w:rPr>
        <w:t xml:space="preserve"> policies</w:t>
      </w:r>
      <w:r w:rsidR="0074570B">
        <w:rPr>
          <w:rFonts w:ascii="Arial" w:hAnsi="Arial" w:cs="Arial"/>
          <w:color w:val="000000"/>
          <w:sz w:val="20"/>
          <w:szCs w:val="20"/>
        </w:rPr>
        <w:t xml:space="preserve"> in disaster contexts</w:t>
      </w:r>
      <w:r w:rsidR="00A757D3">
        <w:rPr>
          <w:rFonts w:ascii="Arial" w:hAnsi="Arial" w:cs="Arial"/>
          <w:color w:val="000000"/>
          <w:sz w:val="20"/>
          <w:szCs w:val="20"/>
        </w:rPr>
        <w:t>.</w:t>
      </w:r>
    </w:p>
    <w:p w14:paraId="7346EE0A"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046AB5D7" w14:textId="77777777" w:rsidR="0099263F" w:rsidRDefault="0099263F"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EBD6232" w14:textId="77777777" w:rsidR="00521B6F" w:rsidRDefault="00521B6F">
      <w:pPr>
        <w:rPr>
          <w:rFonts w:ascii="Arial" w:hAnsi="Arial" w:cs="Arial"/>
          <w:b/>
          <w:color w:val="000000"/>
          <w:sz w:val="20"/>
          <w:szCs w:val="20"/>
        </w:rPr>
      </w:pPr>
      <w:r>
        <w:rPr>
          <w:rFonts w:ascii="Arial" w:hAnsi="Arial" w:cs="Arial"/>
          <w:b/>
          <w:color w:val="000000"/>
          <w:sz w:val="20"/>
          <w:szCs w:val="20"/>
        </w:rPr>
        <w:br w:type="page"/>
      </w:r>
    </w:p>
    <w:p w14:paraId="119741A7" w14:textId="00393BF2" w:rsidR="00E6133D"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lastRenderedPageBreak/>
        <w:t>Main Text</w:t>
      </w:r>
    </w:p>
    <w:p w14:paraId="72BE508C" w14:textId="77777777" w:rsidR="00980C22" w:rsidRPr="00980C22" w:rsidRDefault="00980C22"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4903E3B2" w14:textId="0121014A" w:rsidR="00980C22"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Introduction</w:t>
      </w:r>
    </w:p>
    <w:p w14:paraId="69B28C53" w14:textId="29F76B46" w:rsidR="00FC4FA2" w:rsidRDefault="00D23620" w:rsidP="00885B55">
      <w:pPr>
        <w:keepNext/>
        <w:pBdr>
          <w:top w:val="nil"/>
          <w:left w:val="nil"/>
          <w:bottom w:val="nil"/>
          <w:right w:val="nil"/>
          <w:between w:val="nil"/>
        </w:pBdr>
        <w:spacing w:before="240" w:after="60"/>
        <w:rPr>
          <w:rFonts w:ascii="Arial" w:hAnsi="Arial" w:cs="Arial"/>
          <w:bCs/>
          <w:color w:val="000000"/>
          <w:sz w:val="20"/>
          <w:szCs w:val="20"/>
        </w:rPr>
      </w:pPr>
      <w:r w:rsidRPr="00D23620">
        <w:rPr>
          <w:rFonts w:ascii="Arial" w:hAnsi="Arial" w:cs="Arial"/>
          <w:bCs/>
          <w:color w:val="000000"/>
          <w:sz w:val="20"/>
          <w:szCs w:val="20"/>
          <w:lang w:val="en-GB"/>
        </w:rPr>
        <w:t>Tropical cyclones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such as hurricanes and tropical storms</w:t>
      </w:r>
      <w:r w:rsidR="00707C7F">
        <w:rPr>
          <w:rFonts w:ascii="Arial" w:hAnsi="Arial" w:cs="Arial"/>
          <w:bCs/>
          <w:color w:val="000000"/>
          <w:sz w:val="20"/>
          <w:szCs w:val="20"/>
          <w:lang w:val="en-GB"/>
        </w:rPr>
        <w:t>,</w:t>
      </w:r>
      <w:r w:rsidRPr="00D23620">
        <w:rPr>
          <w:rFonts w:ascii="Arial" w:hAnsi="Arial" w:cs="Arial"/>
          <w:bCs/>
          <w:color w:val="000000"/>
          <w:sz w:val="20"/>
          <w:szCs w:val="20"/>
          <w:lang w:val="en-GB"/>
        </w:rPr>
        <w:t xml:space="preserve"> are intense circular storms that originate over warm tropical oceans and are characterized by low atmospheric pressure and high windspeeds</w:t>
      </w:r>
      <w:r>
        <w:rPr>
          <w:rFonts w:ascii="Arial" w:hAnsi="Arial" w:cs="Arial"/>
          <w:bCs/>
          <w:color w:val="000000"/>
          <w:sz w:val="20"/>
          <w:szCs w:val="20"/>
          <w:lang w:val="en-GB"/>
        </w:rPr>
        <w:t xml:space="preserve">. </w:t>
      </w:r>
      <w:r w:rsidRPr="00D23620">
        <w:rPr>
          <w:rFonts w:ascii="Arial" w:hAnsi="Arial" w:cs="Arial"/>
          <w:bCs/>
          <w:color w:val="000000"/>
          <w:sz w:val="20"/>
          <w:szCs w:val="20"/>
          <w:lang w:val="en-GB"/>
        </w:rPr>
        <w:t>They draw energy from the sea surface and maintain strength as long as they remain over warm water</w:t>
      </w:r>
      <w:r w:rsidR="00966168">
        <w:rPr>
          <w:rFonts w:ascii="Arial" w:hAnsi="Arial" w:cs="Arial"/>
          <w:bCs/>
          <w:color w:val="000000"/>
          <w:sz w:val="20"/>
          <w:szCs w:val="20"/>
          <w:lang w:val="en-GB"/>
        </w:rPr>
        <w:t xml:space="preserve"> </w:t>
      </w:r>
      <w:r w:rsidR="00966168">
        <w:rPr>
          <w:rFonts w:ascii="Arial" w:hAnsi="Arial" w:cs="Arial"/>
          <w:bCs/>
          <w:color w:val="000000"/>
          <w:sz w:val="20"/>
          <w:szCs w:val="20"/>
        </w:rPr>
        <w:fldChar w:fldCharType="begin"/>
      </w:r>
      <w:r w:rsidR="00966168">
        <w:rPr>
          <w:rFonts w:ascii="Arial" w:hAnsi="Arial" w:cs="Arial"/>
          <w:bCs/>
          <w:color w:val="000000"/>
          <w:sz w:val="20"/>
          <w:szCs w:val="20"/>
        </w:rPr>
        <w:instrText xml:space="preserve"> ADDIN ZOTERO_ITEM CSL_CITATION {"citationID":"iWe08Swy","properties":{"formattedCitation":"(1)","plainCitation":"(1)","noteIndex":0},"citationItems":[{"id":2506,"uris":["http://zotero.org/groups/4923355/items/7YSMKGFE"],"itemData":{"id":2506,"type":"entry-encyclopedia","container-title":"Encyclopedia Britannica","title":"tropical cyclone","URL":"https://www.britannica.com/science/tropical-cyclone","author":[{"family":"Zehnder","given":"Joseph"}],"accessed":{"date-parts":[["2023",9,26]]},"issued":{"date-parts":[["2023",9,24]]}}}],"schema":"https://github.com/citation-style-language/schema/raw/master/csl-citation.json"} </w:instrText>
      </w:r>
      <w:r w:rsidR="00966168">
        <w:rPr>
          <w:rFonts w:ascii="Arial" w:hAnsi="Arial" w:cs="Arial"/>
          <w:bCs/>
          <w:color w:val="000000"/>
          <w:sz w:val="20"/>
          <w:szCs w:val="20"/>
        </w:rPr>
        <w:fldChar w:fldCharType="separate"/>
      </w:r>
      <w:r w:rsidR="00966168">
        <w:rPr>
          <w:rFonts w:ascii="Arial" w:hAnsi="Arial" w:cs="Arial"/>
          <w:bCs/>
          <w:noProof/>
          <w:color w:val="000000"/>
          <w:sz w:val="20"/>
          <w:szCs w:val="20"/>
        </w:rPr>
        <w:t>(1)</w:t>
      </w:r>
      <w:r w:rsidR="00966168">
        <w:rPr>
          <w:rFonts w:ascii="Arial" w:hAnsi="Arial" w:cs="Arial"/>
          <w:bCs/>
          <w:color w:val="000000"/>
          <w:sz w:val="20"/>
          <w:szCs w:val="20"/>
        </w:rPr>
        <w:fldChar w:fldCharType="end"/>
      </w:r>
      <w:r>
        <w:rPr>
          <w:rFonts w:ascii="Arial" w:hAnsi="Arial" w:cs="Arial"/>
          <w:bCs/>
          <w:color w:val="000000"/>
          <w:sz w:val="20"/>
          <w:szCs w:val="20"/>
          <w:lang w:val="en-GB"/>
        </w:rPr>
        <w:t xml:space="preserve">. </w:t>
      </w:r>
      <w:r w:rsidR="000E3180">
        <w:rPr>
          <w:rFonts w:ascii="Arial" w:hAnsi="Arial" w:cs="Arial"/>
          <w:bCs/>
          <w:color w:val="000000"/>
          <w:sz w:val="20"/>
          <w:szCs w:val="20"/>
        </w:rPr>
        <w:t>Tropical cyclones are very active in the United States; the 2020 Atlantic hurricane season was the most active on record</w:t>
      </w:r>
      <w:r w:rsidR="00736CE3">
        <w:rPr>
          <w:rFonts w:ascii="Arial" w:hAnsi="Arial" w:cs="Arial"/>
          <w:bCs/>
          <w:color w:val="000000"/>
          <w:sz w:val="20"/>
          <w:szCs w:val="20"/>
        </w:rPr>
        <w:t xml:space="preserve"> </w:t>
      </w:r>
      <w:r w:rsidR="00736CE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{"citationID":"C5m6TQK3","properties":{"formattedCitation":"(2)","plainCitation":"(2)","noteIndex":0},"citationItems":[{"id":2507,"uris":["http://zotero.org/groups/4923355/items/4WLMH63Y"],"itemData":{"id":2507,"type":"webpage","abstract":"Improved forecasts, extensive preparedness helped protect lives and property","container-title":"National Oceanic and Atmospheric Administration","language":"en","title":"Record-breaking Atlantic hurricane season draws to an end","URL":"https://www.noaa.gov/media-release/record-breaking-atlantic-hurricane-season-draws-to-end","accessed":{"date-parts":[["2023",9,26]]},"issued":{"date-parts":[["2020",11,24]]}}}],"schema":"https://github.com/citation-style-language/schema/raw/master/csl-citation.json"} </w:instrText>
      </w:r>
      <w:r w:rsidR="00736CE3">
        <w:rPr>
          <w:rFonts w:ascii="Arial" w:hAnsi="Arial" w:cs="Arial"/>
          <w:bCs/>
          <w:color w:val="000000"/>
          <w:sz w:val="20"/>
          <w:szCs w:val="20"/>
        </w:rPr>
        <w:fldChar w:fldCharType="separate"/>
      </w:r>
      <w:r w:rsidR="00736CE3">
        <w:rPr>
          <w:rFonts w:ascii="Arial" w:hAnsi="Arial" w:cs="Arial"/>
          <w:bCs/>
          <w:noProof/>
          <w:color w:val="000000"/>
          <w:sz w:val="20"/>
          <w:szCs w:val="20"/>
        </w:rPr>
        <w:t>(2)</w:t>
      </w:r>
      <w:r w:rsidR="00736CE3">
        <w:rPr>
          <w:rFonts w:ascii="Arial" w:hAnsi="Arial" w:cs="Arial"/>
          <w:bCs/>
          <w:color w:val="000000"/>
          <w:sz w:val="20"/>
          <w:szCs w:val="20"/>
        </w:rPr>
        <w:fldChar w:fldCharType="end"/>
      </w:r>
      <w:r w:rsidR="000E3180">
        <w:rPr>
          <w:rFonts w:ascii="Arial" w:hAnsi="Arial" w:cs="Arial"/>
          <w:bCs/>
          <w:color w:val="000000"/>
          <w:sz w:val="20"/>
          <w:szCs w:val="20"/>
        </w:rPr>
        <w:t xml:space="preserve">, and 2021 was the third time that the </w:t>
      </w:r>
      <w:r w:rsidR="00736CE3">
        <w:rPr>
          <w:rFonts w:ascii="Arial" w:hAnsi="Arial" w:cs="Arial"/>
          <w:bCs/>
          <w:color w:val="000000"/>
          <w:sz w:val="20"/>
          <w:szCs w:val="20"/>
        </w:rPr>
        <w:t xml:space="preserve">storm </w:t>
      </w:r>
      <w:r w:rsidR="000E3180">
        <w:rPr>
          <w:rFonts w:ascii="Arial" w:hAnsi="Arial" w:cs="Arial"/>
          <w:bCs/>
          <w:color w:val="000000"/>
          <w:sz w:val="20"/>
          <w:szCs w:val="20"/>
        </w:rPr>
        <w:t xml:space="preserve">naming system </w:t>
      </w:r>
      <w:r w:rsidR="00736CE3">
        <w:rPr>
          <w:rFonts w:ascii="Arial" w:hAnsi="Arial" w:cs="Arial"/>
          <w:bCs/>
          <w:color w:val="000000"/>
          <w:sz w:val="20"/>
          <w:szCs w:val="20"/>
        </w:rPr>
        <w:t>had ever been</w:t>
      </w:r>
      <w:r w:rsidR="000E3180">
        <w:rPr>
          <w:rFonts w:ascii="Arial" w:hAnsi="Arial" w:cs="Arial"/>
          <w:bCs/>
          <w:color w:val="000000"/>
          <w:sz w:val="20"/>
          <w:szCs w:val="20"/>
        </w:rPr>
        <w:t xml:space="preserve"> exhausted</w:t>
      </w:r>
      <w:r w:rsidR="00B25C33">
        <w:rPr>
          <w:rFonts w:ascii="Arial" w:hAnsi="Arial" w:cs="Arial"/>
          <w:bCs/>
          <w:color w:val="000000"/>
          <w:sz w:val="20"/>
          <w:szCs w:val="20"/>
        </w:rPr>
        <w:t xml:space="preserve"> </w:t>
      </w:r>
      <w:r w:rsidR="00B25C33">
        <w:rPr>
          <w:rFonts w:ascii="Arial" w:hAnsi="Arial" w:cs="Arial"/>
          <w:bCs/>
          <w:color w:val="000000"/>
          <w:sz w:val="20"/>
          <w:szCs w:val="20"/>
        </w:rPr>
        <w:fldChar w:fldCharType="begin"/>
      </w:r>
      <w:r w:rsidR="00B25C33">
        <w:rPr>
          <w:rFonts w:ascii="Arial" w:hAnsi="Arial" w:cs="Arial"/>
          <w:bCs/>
          <w:color w:val="000000"/>
          <w:sz w:val="20"/>
          <w:szCs w:val="20"/>
        </w:rPr>
        <w:instrText xml:space="preserve"> ADDIN ZOTERO_ITEM CSL_CITATION {"citationID":"UFNVk0zT","properties":{"formattedCitation":"(3)","plainCitation":"(3)","noteIndex":0},"citationItems":[{"id":2509,"uris":["http://zotero.org/groups/4923355/items/26DE7Z2Q"],"itemData":{"id":2509,"type":"webpage","container-title":"CW 39 Houston","language":"en","title":"2021 hurricane season uses up name list for only 3rd time in history","URL":"https://widget.airnow.gov/aq-dial-widget-primary-pollutant/?city=Houston&amp;state=TX&amp;country=USA","author":[{"family":"Harvey","given":"Star"}],"accessed":{"date-parts":[["2023",9,26]]},"issued":{"date-parts":[["2021",11,5]]}}}],"schema":"https://github.com/citation-style-language/schema/raw/master/csl-citation.json"} </w:instrText>
      </w:r>
      <w:r w:rsidR="00B25C33">
        <w:rPr>
          <w:rFonts w:ascii="Arial" w:hAnsi="Arial" w:cs="Arial"/>
          <w:bCs/>
          <w:color w:val="000000"/>
          <w:sz w:val="20"/>
          <w:szCs w:val="20"/>
        </w:rPr>
        <w:fldChar w:fldCharType="separate"/>
      </w:r>
      <w:r w:rsidR="00B25C33">
        <w:rPr>
          <w:rFonts w:ascii="Arial" w:hAnsi="Arial" w:cs="Arial"/>
          <w:bCs/>
          <w:noProof/>
          <w:color w:val="000000"/>
          <w:sz w:val="20"/>
          <w:szCs w:val="20"/>
        </w:rPr>
        <w:t>(3)</w:t>
      </w:r>
      <w:r w:rsidR="00B25C33">
        <w:rPr>
          <w:rFonts w:ascii="Arial" w:hAnsi="Arial" w:cs="Arial"/>
          <w:bCs/>
          <w:color w:val="000000"/>
          <w:sz w:val="20"/>
          <w:szCs w:val="20"/>
        </w:rPr>
        <w:fldChar w:fldCharType="end"/>
      </w:r>
      <w:r w:rsidR="00736CE3">
        <w:rPr>
          <w:rFonts w:ascii="Arial" w:hAnsi="Arial" w:cs="Arial"/>
          <w:bCs/>
          <w:color w:val="000000"/>
          <w:sz w:val="20"/>
          <w:szCs w:val="20"/>
        </w:rPr>
        <w:t>.</w:t>
      </w:r>
      <w:r w:rsidR="00B25C33">
        <w:rPr>
          <w:rFonts w:ascii="Arial" w:hAnsi="Arial" w:cs="Arial"/>
          <w:bCs/>
          <w:color w:val="000000"/>
          <w:sz w:val="20"/>
          <w:szCs w:val="20"/>
        </w:rPr>
        <w:t xml:space="preserve"> </w:t>
      </w:r>
      <w:r w:rsidR="00842541">
        <w:rPr>
          <w:rFonts w:ascii="Arial" w:hAnsi="Arial" w:cs="Arial"/>
          <w:bCs/>
          <w:color w:val="000000"/>
          <w:sz w:val="20"/>
          <w:szCs w:val="20"/>
        </w:rPr>
        <w:t>Tropical cyclones</w:t>
      </w:r>
      <w:r w:rsidR="00B25C33">
        <w:rPr>
          <w:rFonts w:ascii="Arial" w:hAnsi="Arial" w:cs="Arial"/>
          <w:bCs/>
          <w:color w:val="000000"/>
          <w:sz w:val="20"/>
          <w:szCs w:val="20"/>
        </w:rPr>
        <w:t xml:space="preserve"> will continue to pose a threat to the United States as </w:t>
      </w:r>
      <w:r w:rsidR="00BF4C57">
        <w:rPr>
          <w:rFonts w:ascii="Arial" w:hAnsi="Arial" w:cs="Arial"/>
          <w:bCs/>
          <w:color w:val="000000"/>
          <w:sz w:val="20"/>
          <w:szCs w:val="20"/>
        </w:rPr>
        <w:t xml:space="preserve">they make longer landfall and peak closer to land </w:t>
      </w:r>
      <w:r w:rsidR="00BF4C57">
        <w:rPr>
          <w:rFonts w:ascii="Arial" w:hAnsi="Arial" w:cs="Arial"/>
          <w:bCs/>
          <w:color w:val="000000"/>
          <w:sz w:val="20"/>
          <w:szCs w:val="20"/>
        </w:rPr>
        <w:fldChar w:fldCharType="begin"/>
      </w:r>
      <w:r w:rsidR="009325E8">
        <w:rPr>
          <w:rFonts w:ascii="Arial" w:hAnsi="Arial" w:cs="Arial"/>
          <w:bCs/>
          <w:color w:val="000000"/>
          <w:sz w:val="20"/>
          <w:szCs w:val="20"/>
        </w:rPr>
        <w:instrText xml:space="preserve"> ADDIN ZOTERO_ITEM CSL_CITATION {"citationID":"riweQS4s","properties":{"formattedCitation":"(4, 5)","plainCitation":"(4, 5)","noteIndex":0},"citationItems":[{"id":2511,"uris":["http://zotero.org/groups/4923355/items/TKRDMK6H"],"itemData":{"id":2511,"type":"article-journal","abstract":"Poleward migrations of tropical cyclones have been observed globally, but their impact on coastal areas remains unclear. We investigated the change in global tropical cyclone activity in coastal regions over the period 1982–2018. We found that the distance of tropical cyclone maximum intensity to land has decreased by about 30 kilometers per decade, and that the annual frequency of global tropical cyclones increases with proximity to land by about two additional cyclones per decade. Trend analysis reveals a robust migration of tropical cyclone activity toward coasts, concurrent with poleward migration of cyclone locations as well as a statistically significant westward shift. This zonal shift of tropical cyclone tracks may be mainly driven by global zonal changes in environmental steering flow.","container-title":"Science","DOI":"10.1126/science.abb9038","issue":"6528","note":"publisher: American Association for the Advancement of Science","page":"514-517","source":"science.org (Atypon)","title":"Recent migration of tropical cyclones toward coasts","URL":"https://www.science.org/doi/10.1126/science.abb9038","volume":"371","author":[{"family":"Wang","given":"Shuai"},{"family":"Toumi","given":"Ralf"}],"accessed":{"date-parts":[["2023",9,26]]},"issued":{"date-parts":[["2021",1,29]]}}},{"id":2513,"uris":["http://zotero.org/groups/4923355/items/W3AK3HPS"],"itemData":{"id":2513,"type":"article-journal","abstract":"Hurricanes decay more slowly on land as sea surface temperatures rise.","container-title":"Nature","DOI":"10.1038/d41586-020-03118-2","issue":"7833","language":"en","license":"2021 Nature","note":"Bandiera_abtest: a\nCg_type: News And Views\nnumber: 7833\npublisher: Nature Publishing Group\nSubject_term: Atmospheric science","page":"200-201","source":"www.nature.com","title":"Tropical cyclones could last longer after landfall in a warming world","URL":"https://www.nature.com/articles/d41586-020-03118-2","volume":"587","author":[{"family":"Chavas","given":"Dan"},{"family":"Chen","given":"Jie"}],"accessed":{"date-parts":[["2023",9,26]]},"issued":{"date-parts":[["2020",11]]}}}],"schema":"https://github.com/citation-style-language/schema/raw/master/csl-citation.json"} </w:instrText>
      </w:r>
      <w:r w:rsidR="00BF4C57">
        <w:rPr>
          <w:rFonts w:ascii="Arial" w:hAnsi="Arial" w:cs="Arial"/>
          <w:bCs/>
          <w:color w:val="000000"/>
          <w:sz w:val="20"/>
          <w:szCs w:val="20"/>
        </w:rPr>
        <w:fldChar w:fldCharType="separate"/>
      </w:r>
      <w:r w:rsidR="009325E8">
        <w:rPr>
          <w:rFonts w:ascii="Arial" w:hAnsi="Arial" w:cs="Arial"/>
          <w:bCs/>
          <w:noProof/>
          <w:color w:val="000000"/>
          <w:sz w:val="20"/>
          <w:szCs w:val="20"/>
        </w:rPr>
        <w:t>(4, 5)</w:t>
      </w:r>
      <w:r w:rsidR="00BF4C57">
        <w:rPr>
          <w:rFonts w:ascii="Arial" w:hAnsi="Arial" w:cs="Arial"/>
          <w:bCs/>
          <w:color w:val="000000"/>
          <w:sz w:val="20"/>
          <w:szCs w:val="20"/>
        </w:rPr>
        <w:fldChar w:fldCharType="end"/>
      </w:r>
      <w:r w:rsidR="00BF4C57">
        <w:rPr>
          <w:rFonts w:ascii="Arial" w:hAnsi="Arial" w:cs="Arial"/>
          <w:bCs/>
          <w:color w:val="000000"/>
          <w:sz w:val="20"/>
          <w:szCs w:val="20"/>
        </w:rPr>
        <w:t>.</w:t>
      </w:r>
      <w:r w:rsidR="00FC4FA2">
        <w:rPr>
          <w:rFonts w:ascii="Arial" w:hAnsi="Arial" w:cs="Arial"/>
          <w:bCs/>
          <w:color w:val="000000"/>
          <w:sz w:val="20"/>
          <w:szCs w:val="20"/>
          <w:lang w:val="en-GB"/>
        </w:rPr>
        <w:t xml:space="preserve"> </w:t>
      </w:r>
      <w:r>
        <w:rPr>
          <w:rFonts w:ascii="Arial" w:hAnsi="Arial" w:cs="Arial"/>
          <w:bCs/>
          <w:color w:val="000000"/>
          <w:sz w:val="20"/>
          <w:szCs w:val="20"/>
          <w:lang w:val="en-GB"/>
        </w:rPr>
        <w:t xml:space="preserve">Once tropical cyclones make landfall, </w:t>
      </w:r>
      <w:r w:rsidR="004740C6">
        <w:rPr>
          <w:rFonts w:ascii="Arial" w:hAnsi="Arial" w:cs="Arial"/>
          <w:bCs/>
          <w:color w:val="000000"/>
          <w:sz w:val="20"/>
          <w:szCs w:val="20"/>
          <w:lang w:val="en-GB"/>
        </w:rPr>
        <w:t>they</w:t>
      </w:r>
      <w:r>
        <w:rPr>
          <w:rFonts w:ascii="Arial" w:hAnsi="Arial" w:cs="Arial"/>
          <w:bCs/>
          <w:color w:val="000000"/>
          <w:sz w:val="20"/>
          <w:szCs w:val="20"/>
          <w:lang w:val="en-GB"/>
        </w:rPr>
        <w:t xml:space="preserve"> can be extremely disruptive and very destructive</w:t>
      </w:r>
      <w:r w:rsidR="0050144B">
        <w:rPr>
          <w:rFonts w:ascii="Arial" w:hAnsi="Arial" w:cs="Arial"/>
          <w:bCs/>
          <w:color w:val="000000"/>
          <w:sz w:val="20"/>
          <w:szCs w:val="20"/>
        </w:rPr>
        <w:t xml:space="preserve">. </w:t>
      </w:r>
      <w:r w:rsidR="00AC68A4">
        <w:rPr>
          <w:rFonts w:ascii="Arial" w:hAnsi="Arial" w:cs="Arial"/>
          <w:bCs/>
          <w:color w:val="000000"/>
          <w:sz w:val="20"/>
          <w:szCs w:val="20"/>
        </w:rPr>
        <w:t xml:space="preserve">From 1900 to 2017, hurricanes </w:t>
      </w:r>
      <w:r w:rsidR="000A1489">
        <w:rPr>
          <w:rFonts w:ascii="Arial" w:hAnsi="Arial" w:cs="Arial"/>
          <w:bCs/>
          <w:color w:val="000000"/>
          <w:sz w:val="20"/>
          <w:szCs w:val="20"/>
        </w:rPr>
        <w:t>inflicted</w:t>
      </w:r>
      <w:r w:rsidR="00AC68A4">
        <w:rPr>
          <w:rFonts w:ascii="Arial" w:hAnsi="Arial" w:cs="Arial"/>
          <w:bCs/>
          <w:color w:val="000000"/>
          <w:sz w:val="20"/>
          <w:szCs w:val="20"/>
        </w:rPr>
        <w:t xml:space="preserve"> $2 trillion in damages</w:t>
      </w:r>
      <w:r w:rsidR="00FC4FA2">
        <w:rPr>
          <w:rFonts w:ascii="Arial" w:hAnsi="Arial" w:cs="Arial"/>
          <w:bCs/>
          <w:color w:val="000000"/>
          <w:sz w:val="20"/>
          <w:szCs w:val="20"/>
        </w:rPr>
        <w:t>,</w:t>
      </w:r>
      <w:r w:rsidR="00AC68A4">
        <w:rPr>
          <w:rFonts w:ascii="Arial" w:hAnsi="Arial" w:cs="Arial"/>
          <w:bCs/>
          <w:color w:val="000000"/>
          <w:sz w:val="20"/>
          <w:szCs w:val="20"/>
        </w:rPr>
        <w:t xml:space="preserve"> </w:t>
      </w:r>
      <w:r w:rsidR="008344BD">
        <w:rPr>
          <w:rFonts w:ascii="Arial" w:hAnsi="Arial" w:cs="Arial"/>
          <w:bCs/>
          <w:color w:val="000000"/>
          <w:sz w:val="20"/>
          <w:szCs w:val="20"/>
        </w:rPr>
        <w:t>equating to</w:t>
      </w:r>
      <w:r w:rsidR="00AC68A4">
        <w:rPr>
          <w:rFonts w:ascii="Arial" w:hAnsi="Arial" w:cs="Arial"/>
          <w:bCs/>
          <w:color w:val="000000"/>
          <w:sz w:val="20"/>
          <w:szCs w:val="20"/>
        </w:rPr>
        <w:t xml:space="preserve"> $17 billion annually </w:t>
      </w:r>
      <w:r w:rsidR="00AC68A4">
        <w:rPr>
          <w:rFonts w:ascii="Arial" w:hAnsi="Arial" w:cs="Arial"/>
          <w:bCs/>
          <w:color w:val="000000"/>
          <w:sz w:val="20"/>
          <w:szCs w:val="20"/>
        </w:rPr>
        <w:fldChar w:fldCharType="begin"/>
      </w:r>
      <w:r w:rsidR="00AC68A4">
        <w:rPr>
          <w:rFonts w:ascii="Arial" w:hAnsi="Arial" w:cs="Arial"/>
          <w:bCs/>
          <w:color w:val="000000"/>
          <w:sz w:val="20"/>
          <w:szCs w:val="20"/>
        </w:rPr>
        <w:instrText xml:space="preserve"> ADDIN ZOTERO_ITEM CSL_CITATION {"citationID":"XSCeRNQD","properties":{"formattedCitation":"(6)","plainCitation":"(6)","noteIndex":0},"citationItems":[{"id":2515,"uris":["http://zotero.org/groups/4923355/items/W4UN2BE8"],"itemData":{"id":2515,"type":"article-journal","abstract":"Direct economic losses result when a hurricane encounters an exposed, vulnerable society. A normalization estimates direct economic losses from a historical extreme event if that same event was to occur under contemporary societal conditions. Under the global indicator framework of United Nations Sustainable Development Goals, the reduction of direct economic losses as a proportion of total economic activity is identified as a key indicator of progress in the mitigation of disaster impacts. Understanding loss trends in the context of development can therefore aid in assessing sustainable development. This analysis provides a major update to the leading dataset on normalized US hurricane losses in the continental United States from 1900 to 2017. Over this period, 197 hurricanes resulted in 206 landfalls with about US$2 trillion in normalized (2018) damage, or just under US$17 billion annually. Consistent with observed trends in the frequency and intensity of hurricane landfalls along the continental United States since 1900, the updated normalized loss estimates also show no trend. A more detailed comparison of trends in hurricanes and normalized losses over various periods in the twentieth century to 2017 demonstrates a very high degree of consistency.","container-title":"Nature Sustainability","DOI":"10.1038/s41893-018-0165-2","ISSN":"2398-9629","issue":"12","journalAbbreviation":"Nat Sustain","language":"en","license":"2018 The Author(s), under exclusive licence to Springer Nature Limited","note":"number: 12\npublisher: Nature Publishing Group","page":"808-813","source":"www.nature.com","title":"Normalized hurricane damage in the continental United States 1900–2017","URL":"https://www.nature.com/articles/s41893-018-0165-2","volume":"1","author":[{"family":"Weinkle","given":"Jessica"},{"family":"Landsea","given":"Chris"},{"family":"Collins","given":"Douglas"},{"family":"Musulin","given":"Rade"},{"family":"Crompton","given":"Ryan P."},{"family":"Klotzbach","given":"Philip J."},{"family":"Pielke","given":"Roger"}],"accessed":{"date-parts":[["2023",9,26]]},"issued":{"date-parts":[["2018",12]]}}}],"schema":"https://github.com/citation-style-language/schema/raw/master/csl-citation.json"} </w:instrText>
      </w:r>
      <w:r w:rsidR="00AC68A4">
        <w:rPr>
          <w:rFonts w:ascii="Arial" w:hAnsi="Arial" w:cs="Arial"/>
          <w:bCs/>
          <w:color w:val="000000"/>
          <w:sz w:val="20"/>
          <w:szCs w:val="20"/>
        </w:rPr>
        <w:fldChar w:fldCharType="separate"/>
      </w:r>
      <w:r w:rsidR="00AC68A4">
        <w:rPr>
          <w:rFonts w:ascii="Arial" w:hAnsi="Arial" w:cs="Arial"/>
          <w:bCs/>
          <w:noProof/>
          <w:color w:val="000000"/>
          <w:sz w:val="20"/>
          <w:szCs w:val="20"/>
        </w:rPr>
        <w:t>(6)</w:t>
      </w:r>
      <w:r w:rsidR="00AC68A4">
        <w:rPr>
          <w:rFonts w:ascii="Arial" w:hAnsi="Arial" w:cs="Arial"/>
          <w:bCs/>
          <w:color w:val="000000"/>
          <w:sz w:val="20"/>
          <w:szCs w:val="20"/>
        </w:rPr>
        <w:fldChar w:fldCharType="end"/>
      </w:r>
      <w:r w:rsidR="00AC68A4">
        <w:rPr>
          <w:rFonts w:ascii="Arial" w:hAnsi="Arial" w:cs="Arial"/>
          <w:bCs/>
          <w:color w:val="000000"/>
          <w:sz w:val="20"/>
          <w:szCs w:val="20"/>
        </w:rPr>
        <w:t>.</w:t>
      </w:r>
      <w:r w:rsidR="00984F4B">
        <w:rPr>
          <w:rFonts w:ascii="Arial" w:hAnsi="Arial" w:cs="Arial"/>
          <w:bCs/>
          <w:color w:val="000000"/>
          <w:sz w:val="20"/>
          <w:szCs w:val="20"/>
        </w:rPr>
        <w:t xml:space="preserve"> </w:t>
      </w:r>
    </w:p>
    <w:p w14:paraId="73812D63" w14:textId="49DAD059" w:rsidR="0084685D" w:rsidRDefault="00F266BA"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While </w:t>
      </w:r>
      <w:r w:rsidR="002E7CBC">
        <w:rPr>
          <w:rFonts w:ascii="Arial" w:hAnsi="Arial" w:cs="Arial"/>
          <w:bCs/>
          <w:color w:val="000000"/>
          <w:sz w:val="20"/>
          <w:szCs w:val="20"/>
        </w:rPr>
        <w:t>there is evidence</w:t>
      </w:r>
      <w:r>
        <w:rPr>
          <w:rFonts w:ascii="Arial" w:hAnsi="Arial" w:cs="Arial"/>
          <w:bCs/>
          <w:color w:val="000000"/>
          <w:sz w:val="20"/>
          <w:szCs w:val="20"/>
        </w:rPr>
        <w:t xml:space="preserve"> that </w:t>
      </w:r>
      <w:r w:rsidR="00B90723">
        <w:rPr>
          <w:rFonts w:ascii="Arial" w:hAnsi="Arial" w:cs="Arial"/>
          <w:bCs/>
          <w:color w:val="000000"/>
          <w:sz w:val="20"/>
          <w:szCs w:val="20"/>
        </w:rPr>
        <w:t>hurricanes</w:t>
      </w:r>
      <w:r>
        <w:rPr>
          <w:rFonts w:ascii="Arial" w:hAnsi="Arial" w:cs="Arial"/>
          <w:bCs/>
          <w:color w:val="000000"/>
          <w:sz w:val="20"/>
          <w:szCs w:val="20"/>
        </w:rPr>
        <w:t xml:space="preserve"> are </w:t>
      </w:r>
      <w:r w:rsidR="0079248B">
        <w:rPr>
          <w:rFonts w:ascii="Arial" w:hAnsi="Arial" w:cs="Arial"/>
          <w:bCs/>
          <w:color w:val="000000"/>
          <w:sz w:val="20"/>
          <w:szCs w:val="20"/>
        </w:rPr>
        <w:t>associated with</w:t>
      </w:r>
      <w:r>
        <w:rPr>
          <w:rFonts w:ascii="Arial" w:hAnsi="Arial" w:cs="Arial"/>
          <w:bCs/>
          <w:color w:val="000000"/>
          <w:sz w:val="20"/>
          <w:szCs w:val="20"/>
        </w:rPr>
        <w:t xml:space="preserve"> </w:t>
      </w:r>
      <w:r w:rsidR="00AD6149">
        <w:rPr>
          <w:rFonts w:ascii="Arial" w:hAnsi="Arial" w:cs="Arial"/>
          <w:bCs/>
          <w:color w:val="000000"/>
          <w:sz w:val="20"/>
          <w:szCs w:val="20"/>
        </w:rPr>
        <w:t>deaths</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{"citationID":"bRGA6iZ4","properties":{"formattedCitation":"(7, 8)","plainCitation":"(7, 8)","noteIndex":0},"citationItems":[{"id":2522,"uris":["http://zotero.org/groups/4923355/items/KY974YVE"],"itemData":{"id":2522,"type":"article-journal","abstract":"Tropical cyclones have a devastating effect on society, but a comprehensive assessment of their association with cause-specific mortality over multiple years of study is lacking.To comprehensively evaluate the association of county-level tropical cyclone exposure and death rates from various causes in the US.A retrospective observational study using a Bayesian conditional quasi-Poisson model to examine how tropical cyclones were associated with monthly death rates. Data from 33.6 million deaths in the US were collected from the National Center for Health Statistics over 31 years (1988-2018), including residents of the 1206 counties in the US that experienced at least 1 tropical cyclone during the study period.Tropical cyclone days per county-month, defined as number of days in a month with a sustained maximal wind speed 34 knots or greater.Monthly cause-specific county-level death rates by 6 underlying causes of death: cancers, cardiovascular diseases, infectious and parasitic diseases, injuries, neuropsychiatric conditions, and respiratory diseases. The model yielded information about the association between each additional cyclone day per month and monthly county-level mortality compared with the same county-month in different years, up to 6 months after tropical cyclones, and how these estimated associations varied by age, sex, and social vulnerability. The unit of analysis was county-month.There were 33 619 393 deaths in total (16 691 681 females and 16 927 712 males; 8 587 033 aged 0-64 years and 25 032 360 aged 65 years or older) from the 6 causes recorded in 1206 US counties. There was a median of 2 tropical cyclone days experienced in total in included US counties. Each additional cyclone day was associated with increased death rates in the month following the cyclone for injuries (3.7% [95% credible interval {CrI}, 2.5%-4.9%]; 2.0 [95% CrI, 1.3-2.7] additional deaths per 1 000 000 for 2018 monthly age-standardized median rate [DPM]; 54.3 to 56.3 DPM), infectious and parasitic diseases (1.8% [95% CrI, 0.1%-3.6%]; 0.2 [95% CrI, 0.0-0.4] additional DPM; 11.7 to 11.9 DPM), respiratory diseases (1.3% [95% CrI, 0.2%-2.4%]; 0.6 [95% CrI, 0.1-1.1] additional DPM; 44.9 to 45.5 DPM), cardiovascular diseases (1.2% [95% CrI, 0.6%-1.7%]; 1.5 [95% CrI, 0.8-2.2] additional DPM; 129.6 to 131.1 DPM), neuropsychiatric conditions (1.2% [95% CrI, 0.1%-2.4%]; 0.6 [95% CrI, 0.1-1.2] additional DPM; 52.1 to 52.7 DPM), with no change for cancers (−0.3% [95% CrI, −0.9% to 0.3%]; −0.3 [95% CrI, −0.9 to 0.3] additional DPM; 100.4 to 100.1 DPM).Among US counties that experienced at least 1 tropical cyclone from 1988-2018, each additional cyclone day per month was associated with modestly higher death rates in the months following the cyclone for several causes of death, including injuries, infectious and parasitic diseases, cardiovascular diseases, neuropsychiatric conditions, and respiratory diseases.","container-title":"JAMA","DOI":"10.1001/jama.2022.1682","ISSN":"0098-7484","issue":"10","journalAbbreviation":"JAMA","page":"946-955","source":"Silverchair","title":"Association of Tropical Cyclones With County-Level Mortality in the US","URL":"https://doi.org/10.1001/jama.2022.1682","volume":"327","author":[{"family":"Parks","given":"Robbie M."},{"family":"Benavides","given":"Jaime"},{"family":"Anderson","given":"G. Brooke"},{"family":"Nethery","given":"Rachel C."},{"family":"Navas-Acien","given":"Ana"},{"family":"Dominici","given":"Francesca"},{"family":"Ezzati","given":"Majid"},{"family":"Kioumourtzoglou","given":"Marianthi-Anna"}],"accessed":{"date-parts":[["2023",9,26]]},"issued":{"date-parts":[["2022",3,8]]}}},{"id":2525,"uris":["http://zotero.org/groups/4923355/items/2KTQ6XJ2"],"itemData":{"id":2525,"type":"article-journal","abstract":"Knowledge of excess deaths after tropical cyclones is critical to understanding their impacts, directly relevant to policies on preparedness and mitigation. We applied an ensemble of 16 Bayesian models to 40.7 million U.S. deaths and a comprehensive record of 179 tropical cyclones over 32 years (1988–2019) to estimate short-term all-cause excess deaths. The deadliest tropical cyclone was Hurricane Katrina in 2005, with 1491 [95% credible interval (CrI): 563, 3206] excess deaths (&gt;99% posterior probability of excess deaths), including 719 [95% CrI: 685, 752] in Orleans Parish, LA (&gt;99% probability). Where posterior probabilities of excess deaths were &gt;95%, there were 3112 [95% CrI: 2451, 3699] total post–hurricane force excess deaths and 15,590 [95% CrI: 12,084, 18,835] post–gale to violent storm force deaths; 83.1% of post–hurricane force and 70.0% of post–gale to violent storm force excess deaths occurred more recently (2004–2019); and 6.2% were in least socially vulnerable counties.","container-title":"Science Advances","DOI":"10.1126/sciadv.adg6633","issue":"33","note":"publisher: American Association for the Advancement of Science","page":"eadg6633","source":"science.org (Atypon)","title":"Short-term excess mortality following tropical cyclones in the United States","URL":"https://www.science.org/doi/full/10.1126/sciadv.adg6633","volume":"9","author":[{"family":"Parks","given":"Robbie M."},{"family":"Kontis","given":"Vasilis"},{"family":"Anderson","given":"G. Brooke"},{"family":"Baldwin","given":"Jane W."},{"family":"Danaei","given":"Goodarz"},{"family":"Toumi","given":"Ralf"},{"family":"Dominici","given":"Francesca"},{"family":"Ezzati","given":"Majid"},{"family":"Kioumourtzoglou","given":"Marianthi-Anna"}],"accessed":{"date-parts":[["2023",9,26]]},"issued":{"date-parts":[["2023",8,16]]}}}],"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(7, 8)</w:t>
      </w:r>
      <w:r w:rsidR="000A1489">
        <w:rPr>
          <w:rFonts w:ascii="Arial" w:hAnsi="Arial" w:cs="Arial"/>
          <w:bCs/>
          <w:color w:val="000000"/>
          <w:sz w:val="20"/>
          <w:szCs w:val="20"/>
        </w:rPr>
        <w:fldChar w:fldCharType="end"/>
      </w:r>
      <w:r w:rsidR="000A1489">
        <w:rPr>
          <w:rFonts w:ascii="Arial" w:hAnsi="Arial" w:cs="Arial"/>
          <w:bCs/>
          <w:color w:val="000000"/>
          <w:sz w:val="20"/>
          <w:szCs w:val="20"/>
        </w:rPr>
        <w:t xml:space="preserve"> and hospitalization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{"citationID":"zh2llPU7","properties":{"formattedCitation":"(9)","plainCitation":"(9)","noteIndex":0},"citationItems":[{"id":2523,"uris":["http://zotero.org/groups/4923355/items/DJ6TMPXV"],"itemData":{"id":2523,"type":"article-journal","abstract":"Hurricanes and other tropical cyclones have devastating effects on society. Previous case studies have quantified their impact on some health outcomes for particular tropical cyclones, but a comprehensive assessment over longer periods is currently missing. Here, we used data on 70 million Medicare hospitalizations and tropical cyclone exposures over 16 years (1999–2014). We formulated a conditional quasi-Poisson model to examine how tropical cyclone exposure (days greater than Beaufort scale gale-force wind speed; ≥34 knots) affect hospitalizations for 13 mutually-exclusive, clinically-meaningful causes. We found that tropical cyclone exposure was associated with average increases in hospitalizations from several causes over the week following exposure, including respiratory diseases (14.2%; 95% confidence interval [CI]: 10.9–17.9%); infectious and parasitic diseases (4.3%; 95%CI: 1.2–8.1%); and injuries (8.7%; 95%CI: 6.0–11.8%). Average decadal tropical cyclone exposure in all impacted counties would be associated with an estimated 16,772 (95%CI: 8,265–25,278) additional hospitalizations. Our findings demonstrate the need for targeted preparedness strategies for hospital personnel before, during, and after tropical cyclones.","container-title":"Nature Communications","DOI":"10.1038/s41467-021-21777-1","ISSN":"2041-1723","issue":"1","journalAbbreviation":"Nat Commun","language":"en","license":"2021 The Author(s)","note":"number: 1\npublisher: Nature Publishing Group","page":"1545","source":"www.nature.com","title":"Tropical cyclone exposure is associated with increased hospitalization rates in older adults","URL":"https://www.nature.com/articles/s41467-021-21777-1","volume":"12","author":[{"family":"Parks","given":"Robbie M."},{"family":"Anderson","given":"G. Brooke"},{"family":"Nethery","given":"Rachel C."},{"family":"Navas-Acien","given":"Ana"},{"family":"Dominici","given":"Francesca"},{"family":"Kioumourtzoglou","given":"Marianthi-Anna"}],"accessed":{"date-parts":[["2023",9,26]]},"issued":{"date-parts":[["2021",3,9]]}}}],"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(9)</w:t>
      </w:r>
      <w:r w:rsidR="000A1489">
        <w:rPr>
          <w:rFonts w:ascii="Arial" w:hAnsi="Arial" w:cs="Arial"/>
          <w:bCs/>
          <w:color w:val="000000"/>
          <w:sz w:val="20"/>
          <w:szCs w:val="20"/>
        </w:rPr>
        <w:fldChar w:fldCharType="end"/>
      </w:r>
      <w:r w:rsidR="002C6E7F">
        <w:rPr>
          <w:rFonts w:ascii="Arial" w:hAnsi="Arial" w:cs="Arial"/>
          <w:bCs/>
          <w:color w:val="000000"/>
          <w:sz w:val="20"/>
          <w:szCs w:val="20"/>
        </w:rPr>
        <w:t xml:space="preserve"> from many major causes</w:t>
      </w:r>
      <w:r>
        <w:rPr>
          <w:rFonts w:ascii="Arial" w:hAnsi="Arial" w:cs="Arial"/>
          <w:bCs/>
          <w:color w:val="000000"/>
          <w:sz w:val="20"/>
          <w:szCs w:val="20"/>
        </w:rPr>
        <w:t xml:space="preserve">, </w:t>
      </w:r>
      <w:r w:rsidR="002E7CBC">
        <w:rPr>
          <w:rFonts w:ascii="Arial" w:hAnsi="Arial" w:cs="Arial"/>
          <w:bCs/>
          <w:color w:val="000000"/>
          <w:sz w:val="20"/>
          <w:szCs w:val="20"/>
        </w:rPr>
        <w:t>less</w:t>
      </w:r>
      <w:r>
        <w:rPr>
          <w:rFonts w:ascii="Arial" w:hAnsi="Arial" w:cs="Arial"/>
          <w:bCs/>
          <w:color w:val="000000"/>
          <w:sz w:val="20"/>
          <w:szCs w:val="20"/>
        </w:rPr>
        <w:t xml:space="preserve"> is known about their</w:t>
      </w:r>
      <w:r w:rsidR="00130F53">
        <w:rPr>
          <w:rFonts w:ascii="Arial" w:hAnsi="Arial" w:cs="Arial"/>
          <w:bCs/>
          <w:color w:val="000000"/>
          <w:sz w:val="20"/>
          <w:szCs w:val="20"/>
        </w:rPr>
        <w:t xml:space="preserve"> </w:t>
      </w:r>
      <w:r w:rsidR="002E7CBC">
        <w:rPr>
          <w:rFonts w:ascii="Arial" w:hAnsi="Arial" w:cs="Arial"/>
          <w:bCs/>
          <w:color w:val="000000"/>
          <w:sz w:val="20"/>
          <w:szCs w:val="20"/>
        </w:rPr>
        <w:t xml:space="preserve">societal </w:t>
      </w:r>
      <w:r w:rsidR="00130F53">
        <w:rPr>
          <w:rFonts w:ascii="Arial" w:hAnsi="Arial" w:cs="Arial"/>
          <w:bCs/>
          <w:color w:val="000000"/>
          <w:sz w:val="20"/>
          <w:szCs w:val="20"/>
        </w:rPr>
        <w:t>burden</w:t>
      </w:r>
      <w:r w:rsidR="00E30D1C">
        <w:rPr>
          <w:rFonts w:ascii="Arial" w:hAnsi="Arial" w:cs="Arial"/>
          <w:bCs/>
          <w:color w:val="000000"/>
          <w:sz w:val="20"/>
          <w:szCs w:val="20"/>
        </w:rPr>
        <w:t xml:space="preserve"> </w:t>
      </w:r>
      <w:r>
        <w:rPr>
          <w:rFonts w:ascii="Arial" w:hAnsi="Arial" w:cs="Arial"/>
          <w:bCs/>
          <w:color w:val="000000"/>
          <w:sz w:val="20"/>
          <w:szCs w:val="20"/>
        </w:rPr>
        <w:t>on</w:t>
      </w:r>
      <w:r w:rsidR="00130F53">
        <w:rPr>
          <w:rFonts w:ascii="Arial" w:hAnsi="Arial" w:cs="Arial"/>
          <w:bCs/>
          <w:color w:val="000000"/>
          <w:sz w:val="20"/>
          <w:szCs w:val="20"/>
        </w:rPr>
        <w:t xml:space="preserve"> medium and long-term</w:t>
      </w:r>
      <w:r>
        <w:rPr>
          <w:rFonts w:ascii="Arial" w:hAnsi="Arial" w:cs="Arial"/>
          <w:bCs/>
          <w:color w:val="000000"/>
          <w:sz w:val="20"/>
          <w:szCs w:val="20"/>
        </w:rPr>
        <w:t xml:space="preserve"> mental and behavioral health</w:t>
      </w:r>
      <w:r w:rsidR="000A1489">
        <w:rPr>
          <w:rFonts w:ascii="Arial" w:hAnsi="Arial" w:cs="Arial"/>
          <w:bCs/>
          <w:color w:val="000000"/>
          <w:sz w:val="20"/>
          <w:szCs w:val="20"/>
        </w:rPr>
        <w:t xml:space="preserve"> </w:t>
      </w:r>
      <w:r w:rsidR="000A148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{"citationID":"207ThVeY","properties":{"formattedCitation":"(10)","plainCitation":"(10)","noteIndex":0},"citationItems":[{"id":2528,"uris":["http://zotero.org/groups/4923355/items/V3JHAS5W"],"itemData":{"id":2528,"type":"article-journal","container-title":"Environmental Health Perspectives","DOI":"10.1289/EHP12241","issue":"11","note":"publisher: Environmental Health Perspectives","page":"111306","source":"ehp.niehs.nih.gov (Atypon)","title":"Invited Perspective: Uncovering the Hidden Burden of Tropical Cyclones on Public Health Locally and Worldwide","title-short":"Invited Perspective","URL":"https://ehp.niehs.nih.gov/doi/full/10.1289/EHP12241","volume":"130","author":[{"family":"Parks","given":"Robbie M."},{"family":"Guinto","given":"Renzo R."}],"accessed":{"date-parts":[["2023",9,27]]}}}],"schema":"https://github.com/citation-style-language/schema/raw/master/csl-citation.json"} </w:instrText>
      </w:r>
      <w:r w:rsidR="000A1489">
        <w:rPr>
          <w:rFonts w:ascii="Arial" w:hAnsi="Arial" w:cs="Arial"/>
          <w:bCs/>
          <w:color w:val="000000"/>
          <w:sz w:val="20"/>
          <w:szCs w:val="20"/>
        </w:rPr>
        <w:fldChar w:fldCharType="separate"/>
      </w:r>
      <w:r w:rsidR="000A1489">
        <w:rPr>
          <w:rFonts w:ascii="Arial" w:hAnsi="Arial" w:cs="Arial"/>
          <w:bCs/>
          <w:noProof/>
          <w:color w:val="000000"/>
          <w:sz w:val="20"/>
          <w:szCs w:val="20"/>
        </w:rPr>
        <w:t>(10)</w:t>
      </w:r>
      <w:r w:rsidR="000A1489">
        <w:rPr>
          <w:rFonts w:ascii="Arial" w:hAnsi="Arial" w:cs="Arial"/>
          <w:bCs/>
          <w:color w:val="000000"/>
          <w:sz w:val="20"/>
          <w:szCs w:val="20"/>
        </w:rPr>
        <w:fldChar w:fldCharType="end"/>
      </w:r>
      <w:r>
        <w:rPr>
          <w:rFonts w:ascii="Arial" w:hAnsi="Arial" w:cs="Arial"/>
          <w:bCs/>
          <w:color w:val="000000"/>
          <w:sz w:val="20"/>
          <w:szCs w:val="20"/>
        </w:rPr>
        <w:t>.</w:t>
      </w:r>
      <w:r w:rsidR="00130F53">
        <w:rPr>
          <w:rFonts w:ascii="Arial" w:hAnsi="Arial" w:cs="Arial"/>
          <w:bCs/>
          <w:color w:val="000000"/>
          <w:sz w:val="20"/>
          <w:szCs w:val="20"/>
        </w:rPr>
        <w:t xml:space="preserve"> </w:t>
      </w:r>
      <w:r w:rsidR="007E1E31">
        <w:rPr>
          <w:rFonts w:ascii="Arial" w:hAnsi="Arial" w:cs="Arial"/>
          <w:bCs/>
          <w:color w:val="000000"/>
          <w:sz w:val="20"/>
          <w:szCs w:val="20"/>
        </w:rPr>
        <w:t>C</w:t>
      </w:r>
      <w:r w:rsidR="0079248B">
        <w:rPr>
          <w:rFonts w:ascii="Arial" w:hAnsi="Arial" w:cs="Arial"/>
          <w:bCs/>
          <w:color w:val="000000"/>
          <w:sz w:val="20"/>
          <w:szCs w:val="20"/>
        </w:rPr>
        <w:t>hildren</w:t>
      </w:r>
      <w:r w:rsidR="006B0D43">
        <w:rPr>
          <w:rFonts w:ascii="Arial" w:hAnsi="Arial" w:cs="Arial"/>
          <w:bCs/>
          <w:color w:val="000000"/>
          <w:sz w:val="20"/>
          <w:szCs w:val="20"/>
        </w:rPr>
        <w:t xml:space="preserve"> and adolescents</w:t>
      </w:r>
      <w:r w:rsidR="0079248B">
        <w:rPr>
          <w:rFonts w:ascii="Arial" w:hAnsi="Arial" w:cs="Arial"/>
          <w:bCs/>
          <w:color w:val="000000"/>
          <w:sz w:val="20"/>
          <w:szCs w:val="20"/>
        </w:rPr>
        <w:t xml:space="preserve">, </w:t>
      </w:r>
      <w:r w:rsidR="005E7257">
        <w:rPr>
          <w:rFonts w:ascii="Arial" w:hAnsi="Arial" w:cs="Arial"/>
          <w:bCs/>
          <w:color w:val="000000"/>
          <w:sz w:val="20"/>
          <w:szCs w:val="20"/>
        </w:rPr>
        <w:t>particularly</w:t>
      </w:r>
      <w:r w:rsidR="0079248B">
        <w:rPr>
          <w:rFonts w:ascii="Arial" w:hAnsi="Arial" w:cs="Arial"/>
          <w:bCs/>
          <w:color w:val="000000"/>
          <w:sz w:val="20"/>
          <w:szCs w:val="20"/>
        </w:rPr>
        <w:t xml:space="preserve"> </w:t>
      </w:r>
      <w:r w:rsidR="00927CD7">
        <w:rPr>
          <w:rFonts w:ascii="Arial" w:hAnsi="Arial" w:cs="Arial"/>
          <w:bCs/>
          <w:color w:val="000000"/>
          <w:sz w:val="20"/>
          <w:szCs w:val="20"/>
        </w:rPr>
        <w:t xml:space="preserve">susceptible </w:t>
      </w:r>
      <w:r w:rsidR="0079248B">
        <w:rPr>
          <w:rFonts w:ascii="Arial" w:hAnsi="Arial" w:cs="Arial"/>
          <w:bCs/>
          <w:color w:val="000000"/>
          <w:sz w:val="20"/>
          <w:szCs w:val="20"/>
        </w:rPr>
        <w:t xml:space="preserve">to </w:t>
      </w:r>
      <w:r w:rsidR="007E2704">
        <w:rPr>
          <w:rFonts w:ascii="Arial" w:hAnsi="Arial" w:cs="Arial"/>
          <w:bCs/>
          <w:color w:val="000000"/>
          <w:sz w:val="20"/>
          <w:szCs w:val="20"/>
        </w:rPr>
        <w:t xml:space="preserve">climate-related </w:t>
      </w:r>
      <w:r w:rsidR="0079248B">
        <w:rPr>
          <w:rFonts w:ascii="Arial" w:hAnsi="Arial" w:cs="Arial"/>
          <w:bCs/>
          <w:color w:val="000000"/>
          <w:sz w:val="20"/>
          <w:szCs w:val="20"/>
        </w:rPr>
        <w:t>disasters</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{"citationID":"85skK0ox","properties":{"formattedCitation":"(11)","plainCitation":"(11)","noteIndex":0},"citationItems":[{"id":2530,"uris":["http://zotero.org/groups/4923355/items/EQANIJYE"],"itemData":{"id":2530,"type":"chapter","abstract":"Although researchers have studied children’s reactions to disaster since the 1940s, this subfield has expanded tremendously over the past decade. In fact, nearly half of all studies on children and disaster have been published since 2010, and most of this recent scholarship has focused on a limited number of large-scale catastrophic events. This chapter highlights six major waves of research on children and disaster, including contributions to our understanding of (1) the effects of disaster on children’s mental health and behavioral reactions; (2) disaster exposure as it relates to physical health and well-being; (3) social vulnerability and sociodemographic characteristics; (4) the role of institutions and socio-ecological context in shaping children’s pre- and post-disaster outcomes; (5) resiliency, strengths, and capacities; and (6) children’s voices, perspectives, and actions across the disaster lifecycle. Throughout, the chapter emphasizes advances in methods, theory, policy, and practice. It concludes with recommendations for future research.","collection-title":"Handbooks of Sociology and Social Research","container-title":"Handbook of Disaster Research","event-place":"Cham","ISBN":"978-3-319-63254-4","language":"en","note":"DOI: 10.1007/978-3-319-63254-4_13","page":"243-262","publisher":"Springer International Publishing","publisher-place":"Cham","source":"Springer Link","title":"Children and Disasters","URL":"https://doi.org/10.1007/978-3-319-63254-4_13","author":[{"family":"Peek","given":"Lori"},{"family":"Abramson","given":"David M."},{"family":"Cox","given":"Robin S."},{"family":"Fothergill","given":"Alice"},{"family":"Tobin","given":"Jennifer"}],"editor":[{"family":"Rodríguez","given":"Havidán"},{"family":"Donner","given":"William"},{"family":"Trainor","given":"Joseph E."}],"accessed":{"date-parts":[["2023",9,28]]},"issued":{"date-parts":[["2018"]]}}}],"schema":"https://github.com/citation-style-language/schema/raw/master/csl-citation.json"}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(11)</w:t>
      </w:r>
      <w:r w:rsidR="00904829">
        <w:rPr>
          <w:rFonts w:ascii="Arial" w:hAnsi="Arial" w:cs="Arial"/>
          <w:bCs/>
          <w:color w:val="000000"/>
          <w:sz w:val="20"/>
          <w:szCs w:val="20"/>
        </w:rPr>
        <w:fldChar w:fldCharType="end"/>
      </w:r>
      <w:r w:rsidR="00C43A0D">
        <w:rPr>
          <w:rFonts w:ascii="Arial" w:hAnsi="Arial" w:cs="Arial"/>
          <w:bCs/>
          <w:color w:val="000000"/>
          <w:sz w:val="20"/>
          <w:szCs w:val="20"/>
        </w:rPr>
        <w:t>,</w:t>
      </w:r>
      <w:r w:rsidR="0079248B">
        <w:rPr>
          <w:rFonts w:ascii="Arial" w:hAnsi="Arial" w:cs="Arial"/>
          <w:bCs/>
          <w:color w:val="000000"/>
          <w:sz w:val="20"/>
          <w:szCs w:val="20"/>
        </w:rPr>
        <w:t xml:space="preserve"> will experience more frequent and severe </w:t>
      </w:r>
      <w:r w:rsidR="00262044">
        <w:rPr>
          <w:rFonts w:ascii="Arial" w:hAnsi="Arial" w:cs="Arial"/>
          <w:bCs/>
          <w:color w:val="000000"/>
          <w:sz w:val="20"/>
          <w:szCs w:val="20"/>
        </w:rPr>
        <w:t>hurricanes</w:t>
      </w:r>
      <w:r w:rsidR="0079248B">
        <w:rPr>
          <w:rFonts w:ascii="Arial" w:hAnsi="Arial" w:cs="Arial"/>
          <w:bCs/>
          <w:color w:val="000000"/>
          <w:sz w:val="20"/>
          <w:szCs w:val="20"/>
        </w:rPr>
        <w:t xml:space="preserve"> in their lifetimes than previous generations</w:t>
      </w:r>
      <w:r w:rsidR="005E7257">
        <w:rPr>
          <w:rFonts w:ascii="Arial" w:hAnsi="Arial" w:cs="Arial"/>
          <w:bCs/>
          <w:color w:val="000000"/>
          <w:sz w:val="20"/>
          <w:szCs w:val="20"/>
        </w:rPr>
        <w:t xml:space="preserve"> due to the effects of climate change</w:t>
      </w:r>
      <w:r w:rsidR="00904829">
        <w:rPr>
          <w:rFonts w:ascii="Arial" w:hAnsi="Arial" w:cs="Arial"/>
          <w:bCs/>
          <w:color w:val="000000"/>
          <w:sz w:val="20"/>
          <w:szCs w:val="20"/>
        </w:rPr>
        <w:t xml:space="preserve"> </w:t>
      </w:r>
      <w:r w:rsidR="00904829">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TMN01sCA","properties":{"formattedCitation":"(12)","plainCitation":"(12)","noteIndex":0},"citationItems":[{"id":2531,"uris":["http://zotero.org/groups/4923355/items/794RFUW2"],"itemData":{"id":2531,"type":"article-journal","container-title":"Science","DOI":"10.1126/science.abi7339","issue":"6564","note":"publisher: American Association for the Advancement of Science","page":"158-160","source":"science.org (Atypon)","title":"Intergenerational inequities in exposure to climate extremes","URL":"https://www.science.org/doi/10.1126/science.abi7339","volume":"374","author":[{"family":"Thiery","given":"Wim"},{"family":"Lange","given":"Stefan"},{"family":"Rogelj","given":"Joeri"},{"family":"Schleussner","given":"Carl-Friedrich"},{"family":"Gudmundsson","given":"Lukas"},{"family":"Seneviratne","given":"Sonia I."},{"family":"Andrijevic","given":"Marina"},{"family":"Frieler","given":"Katja"},{"family":"Emanuel","given":"Kerry"},{"family":"Geiger","given":"Tobias"},{"family":"Bresch","given":"David N."},{"family":"Zhao","given":"Fang"},{"family":"Willner","given":"Sven N."},{"family":"Büchner","given":"Matthias"},{"family":"Volkholz","given":"Jan"},{"family":"Bauer","given":"Nico"},{"family":"Chang","given":"Jinfeng"},{"family":"Ciais","given":"Philippe"},{"family":"Dury","given":"Marie"},{"family":"François","given":"Louis"},{"family":"Grillakis","given":"Manolis"},{"family":"Gosling","given":"Simon N."},{"family":"Hanasaki","given":"Naota"},{"family":"Hickler","given":"Thomas"},{"family":"Huber","given":"Veronika"},{"family":"Ito","given":"Akihiko"},{"family":"Jägermeyr","given":"Jonas"},{"family":"Khabarov","given":"Nikolay"},{"family":"Koutroulis","given":"Aristeidis"},{"family":"Liu","given":"Wenfeng"},{"family":"Lutz","given":"Wolfgang"},{"family":"Mengel","given":"Matthias"},{"family":"Müller","given":"Christoph"},{"family":"Ostberg","given":"Sebastian"},{"family":"Reyer","given":"Christopher P. O."},{"family":"Stacke","given":"Tobias"},{"family":"Wada","given":"Yoshihide"}],"accessed":{"date-parts":[["2023",9,28]]},"issued":{"date-parts":[["2021",10,8]]}}}],"schema":"https://github.com/citation-style-language/schema/raw/master/csl-citation.json"} </w:instrText>
      </w:r>
      <w:r w:rsidR="00904829">
        <w:rPr>
          <w:rFonts w:ascii="Arial" w:hAnsi="Arial" w:cs="Arial"/>
          <w:bCs/>
          <w:color w:val="000000"/>
          <w:sz w:val="20"/>
          <w:szCs w:val="20"/>
        </w:rPr>
        <w:fldChar w:fldCharType="separate"/>
      </w:r>
      <w:r w:rsidR="000A1489">
        <w:rPr>
          <w:rFonts w:ascii="Arial" w:hAnsi="Arial" w:cs="Arial"/>
          <w:bCs/>
          <w:noProof/>
          <w:color w:val="000000"/>
          <w:sz w:val="20"/>
          <w:szCs w:val="20"/>
        </w:rPr>
        <w:t>(12)</w:t>
      </w:r>
      <w:r w:rsidR="00904829">
        <w:rPr>
          <w:rFonts w:ascii="Arial" w:hAnsi="Arial" w:cs="Arial"/>
          <w:bCs/>
          <w:color w:val="000000"/>
          <w:sz w:val="20"/>
          <w:szCs w:val="20"/>
        </w:rPr>
        <w:fldChar w:fldCharType="end"/>
      </w:r>
      <w:r w:rsidR="0079248B">
        <w:rPr>
          <w:rFonts w:ascii="Arial" w:hAnsi="Arial" w:cs="Arial"/>
          <w:bCs/>
          <w:color w:val="000000"/>
          <w:sz w:val="20"/>
          <w:szCs w:val="20"/>
        </w:rPr>
        <w:t>.</w:t>
      </w:r>
      <w:r w:rsidR="00904829">
        <w:rPr>
          <w:rFonts w:ascii="Arial" w:hAnsi="Arial" w:cs="Arial"/>
          <w:bCs/>
          <w:color w:val="000000"/>
          <w:sz w:val="20"/>
          <w:szCs w:val="20"/>
        </w:rPr>
        <w:t xml:space="preserve"> </w:t>
      </w:r>
      <w:r w:rsidR="00262044">
        <w:rPr>
          <w:rFonts w:ascii="Arial" w:hAnsi="Arial" w:cs="Arial"/>
          <w:bCs/>
          <w:color w:val="000000"/>
          <w:sz w:val="20"/>
          <w:szCs w:val="20"/>
        </w:rPr>
        <w:t>Hurricanes</w:t>
      </w:r>
      <w:r w:rsidR="00DC78EB">
        <w:rPr>
          <w:rFonts w:ascii="Arial" w:hAnsi="Arial" w:cs="Arial"/>
          <w:bCs/>
          <w:color w:val="000000"/>
          <w:sz w:val="20"/>
          <w:szCs w:val="20"/>
        </w:rPr>
        <w:t xml:space="preserve"> that destroy school buildings</w:t>
      </w:r>
      <w:r w:rsidR="008D26C1">
        <w:rPr>
          <w:rFonts w:ascii="Arial" w:hAnsi="Arial" w:cs="Arial"/>
          <w:bCs/>
          <w:color w:val="000000"/>
          <w:sz w:val="20"/>
          <w:szCs w:val="20"/>
        </w:rPr>
        <w:t xml:space="preserve"> </w:t>
      </w:r>
      <w:r w:rsidR="00DC78EB">
        <w:rPr>
          <w:rFonts w:ascii="Arial" w:hAnsi="Arial" w:cs="Arial"/>
          <w:bCs/>
          <w:color w:val="000000"/>
          <w:sz w:val="20"/>
          <w:szCs w:val="20"/>
        </w:rPr>
        <w:t xml:space="preserve">and displace students and teachers may cause </w:t>
      </w:r>
      <w:r w:rsidR="001642CE">
        <w:rPr>
          <w:rFonts w:ascii="Arial" w:hAnsi="Arial" w:cs="Arial"/>
          <w:bCs/>
          <w:color w:val="000000"/>
          <w:sz w:val="20"/>
          <w:szCs w:val="20"/>
        </w:rPr>
        <w:t xml:space="preserve">children </w:t>
      </w:r>
      <w:r w:rsidR="00DC78EB">
        <w:rPr>
          <w:rFonts w:ascii="Arial" w:hAnsi="Arial" w:cs="Arial"/>
          <w:bCs/>
          <w:color w:val="000000"/>
          <w:sz w:val="20"/>
          <w:szCs w:val="20"/>
        </w:rPr>
        <w:t>to</w:t>
      </w:r>
      <w:r w:rsidR="001642CE">
        <w:rPr>
          <w:rFonts w:ascii="Arial" w:hAnsi="Arial" w:cs="Arial"/>
          <w:bCs/>
          <w:color w:val="000000"/>
          <w:sz w:val="20"/>
          <w:szCs w:val="20"/>
        </w:rPr>
        <w:t xml:space="preserve"> miss school, have poor</w:t>
      </w:r>
      <w:r w:rsidR="002B1A3A">
        <w:rPr>
          <w:rFonts w:ascii="Arial" w:hAnsi="Arial" w:cs="Arial"/>
          <w:bCs/>
          <w:color w:val="000000"/>
          <w:sz w:val="20"/>
          <w:szCs w:val="20"/>
        </w:rPr>
        <w:t>er</w:t>
      </w:r>
      <w:r w:rsidR="001642CE">
        <w:rPr>
          <w:rFonts w:ascii="Arial" w:hAnsi="Arial" w:cs="Arial"/>
          <w:bCs/>
          <w:color w:val="000000"/>
          <w:sz w:val="20"/>
          <w:szCs w:val="20"/>
        </w:rPr>
        <w:t xml:space="preserve"> academic performance and delayed progress, or fail to complete their education altogether</w:t>
      </w:r>
      <w:r w:rsidR="00DC78EB">
        <w:rPr>
          <w:rFonts w:ascii="Arial" w:hAnsi="Arial" w:cs="Arial"/>
          <w:bCs/>
          <w:color w:val="000000"/>
          <w:sz w:val="20"/>
          <w:szCs w:val="20"/>
        </w:rPr>
        <w:t xml:space="preserve"> </w:t>
      </w:r>
      <w:r w:rsidR="00BB58C5">
        <w:rPr>
          <w:rFonts w:ascii="Arial" w:hAnsi="Arial" w:cs="Arial"/>
          <w:bCs/>
          <w:color w:val="000000"/>
          <w:sz w:val="20"/>
          <w:szCs w:val="20"/>
        </w:rPr>
        <w:fldChar w:fldCharType="begin"/>
      </w:r>
      <w:r w:rsidR="000A1489">
        <w:rPr>
          <w:rFonts w:ascii="Arial" w:hAnsi="Arial" w:cs="Arial"/>
          <w:bCs/>
          <w:color w:val="000000"/>
          <w:sz w:val="20"/>
          <w:szCs w:val="20"/>
        </w:rPr>
        <w:instrText xml:space="preserve"> ADDIN ZOTERO_ITEM CSL_CITATION {"citationID":"grCq05FK","properties":{"formattedCitation":"(13)","plainCitation":"(13)","noteIndex":0},"citationItems":[{"id":2533,"uris":["http://zotero.org/groups/4923355/items/BYCBUGSM"],"itemData":{"id":2533,"type":"article-journal","abstract":"This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schema":"https://github.com/citation-style-language/schema/raw/master/csl-citation.json"} </w:instrText>
      </w:r>
      <w:r w:rsidR="00BB58C5">
        <w:rPr>
          <w:rFonts w:ascii="Arial" w:hAnsi="Arial" w:cs="Arial"/>
          <w:bCs/>
          <w:color w:val="000000"/>
          <w:sz w:val="20"/>
          <w:szCs w:val="20"/>
        </w:rPr>
        <w:fldChar w:fldCharType="separate"/>
      </w:r>
      <w:r w:rsidR="000A1489">
        <w:rPr>
          <w:rFonts w:ascii="Arial" w:hAnsi="Arial" w:cs="Arial"/>
          <w:bCs/>
          <w:noProof/>
          <w:color w:val="000000"/>
          <w:sz w:val="20"/>
          <w:szCs w:val="20"/>
        </w:rPr>
        <w:t>(13)</w:t>
      </w:r>
      <w:r w:rsidR="00BB58C5">
        <w:rPr>
          <w:rFonts w:ascii="Arial" w:hAnsi="Arial" w:cs="Arial"/>
          <w:bCs/>
          <w:color w:val="000000"/>
          <w:sz w:val="20"/>
          <w:szCs w:val="20"/>
        </w:rPr>
        <w:fldChar w:fldCharType="end"/>
      </w:r>
      <w:r w:rsidR="00BB58C5">
        <w:rPr>
          <w:rFonts w:ascii="Arial" w:hAnsi="Arial" w:cs="Arial"/>
          <w:bCs/>
          <w:color w:val="000000"/>
          <w:sz w:val="20"/>
          <w:szCs w:val="20"/>
        </w:rPr>
        <w:t xml:space="preserve">. </w:t>
      </w:r>
      <w:r w:rsidR="00984F4B">
        <w:rPr>
          <w:rFonts w:ascii="Arial" w:hAnsi="Arial" w:cs="Arial"/>
          <w:bCs/>
          <w:color w:val="000000"/>
          <w:sz w:val="20"/>
          <w:szCs w:val="20"/>
        </w:rPr>
        <w:t xml:space="preserve">Hurricane Katrina in 2005, for example, displaced </w:t>
      </w:r>
      <w:r w:rsidR="00D90C6B">
        <w:rPr>
          <w:rFonts w:ascii="Arial" w:hAnsi="Arial" w:cs="Arial"/>
          <w:bCs/>
          <w:color w:val="000000"/>
          <w:sz w:val="20"/>
          <w:szCs w:val="20"/>
        </w:rPr>
        <w:t>348,000 students across</w:t>
      </w:r>
      <w:r w:rsidR="00984F4B">
        <w:rPr>
          <w:rFonts w:ascii="Arial" w:hAnsi="Arial" w:cs="Arial"/>
          <w:bCs/>
          <w:color w:val="000000"/>
          <w:sz w:val="20"/>
          <w:szCs w:val="20"/>
        </w:rPr>
        <w:t xml:space="preserve"> </w:t>
      </w:r>
      <w:r w:rsidR="00D90C6B">
        <w:rPr>
          <w:rFonts w:ascii="Arial" w:hAnsi="Arial" w:cs="Arial"/>
          <w:bCs/>
          <w:color w:val="000000"/>
          <w:sz w:val="20"/>
          <w:szCs w:val="20"/>
        </w:rPr>
        <w:t xml:space="preserve">Louisiana, Mississippi, and Alabama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{"citationID":"g1hBIU6o","properties":{"formattedCitation":"(14)","plainCitation":"(14)","noteIndex":0},"citationItems":[{"id":2544,"uris":["http://zotero.org/groups/4923355/items/EJC6JN6R"],"itemData":{"id":2544,"type":"article-journal","abstract":"Hurricane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(14)</w:t>
      </w:r>
      <w:r w:rsidR="00D90C6B">
        <w:rPr>
          <w:rFonts w:ascii="Arial" w:hAnsi="Arial" w:cs="Arial"/>
          <w:bCs/>
          <w:color w:val="000000"/>
          <w:sz w:val="20"/>
          <w:szCs w:val="20"/>
        </w:rPr>
        <w:fldChar w:fldCharType="end"/>
      </w:r>
      <w:r w:rsidR="00D90C6B">
        <w:rPr>
          <w:rFonts w:ascii="Arial" w:hAnsi="Arial" w:cs="Arial"/>
          <w:bCs/>
          <w:color w:val="000000"/>
          <w:sz w:val="20"/>
          <w:szCs w:val="20"/>
        </w:rPr>
        <w:t xml:space="preserve">, </w:t>
      </w:r>
      <w:r w:rsidR="00984F4B">
        <w:rPr>
          <w:rFonts w:ascii="Arial" w:hAnsi="Arial" w:cs="Arial"/>
          <w:bCs/>
          <w:color w:val="000000"/>
          <w:sz w:val="20"/>
          <w:szCs w:val="20"/>
        </w:rPr>
        <w:t>and destroyed nearly 80 percent of New Orleans’s public school buildings</w:t>
      </w:r>
      <w:r w:rsidR="00D90C6B">
        <w:rPr>
          <w:rFonts w:ascii="Arial" w:hAnsi="Arial" w:cs="Arial"/>
          <w:bCs/>
          <w:color w:val="000000"/>
          <w:sz w:val="20"/>
          <w:szCs w:val="20"/>
        </w:rPr>
        <w:t xml:space="preserve"> </w:t>
      </w:r>
      <w:r w:rsidR="00D90C6B">
        <w:rPr>
          <w:rFonts w:ascii="Arial" w:hAnsi="Arial" w:cs="Arial"/>
          <w:bCs/>
          <w:color w:val="000000"/>
          <w:sz w:val="20"/>
          <w:szCs w:val="20"/>
        </w:rPr>
        <w:fldChar w:fldCharType="begin"/>
      </w:r>
      <w:r w:rsidR="00D90C6B">
        <w:rPr>
          <w:rFonts w:ascii="Arial" w:hAnsi="Arial" w:cs="Arial"/>
          <w:bCs/>
          <w:color w:val="000000"/>
          <w:sz w:val="20"/>
          <w:szCs w:val="20"/>
        </w:rPr>
        <w:instrText xml:space="preserve"> ADDIN ZOTERO_ITEM CSL_CITATION {"citationID":"8pIFnzdu","properties":{"formattedCitation":"(15)","plainCitation":"(15)","noteIndex":0},"citationItems":[{"id":2520,"uris":["http://zotero.org/groups/4923355/items/RDY32GVQ"],"itemData":{"id":2520,"type":"post-weblog","container-title":"HuffPost Voices","title":"These Are The Schools That Hurricane Katrina Destroyed","URL":"https://www.huffpost.com/entry/new-orleans-schools-hurricane-katrina_n_55cba766e4b0f73b20bb9a13","author":[{"family":"Klein","given":"Rebecca"}],"accessed":{"date-parts":[["2023",9,26]]},"issued":{"date-parts":[["2015",8,26]]}}}],"schema":"https://github.com/citation-style-language/schema/raw/master/csl-citation.json"} </w:instrText>
      </w:r>
      <w:r w:rsidR="00D90C6B">
        <w:rPr>
          <w:rFonts w:ascii="Arial" w:hAnsi="Arial" w:cs="Arial"/>
          <w:bCs/>
          <w:color w:val="000000"/>
          <w:sz w:val="20"/>
          <w:szCs w:val="20"/>
        </w:rPr>
        <w:fldChar w:fldCharType="separate"/>
      </w:r>
      <w:r w:rsidR="00D90C6B">
        <w:rPr>
          <w:rFonts w:ascii="Arial" w:hAnsi="Arial" w:cs="Arial"/>
          <w:bCs/>
          <w:noProof/>
          <w:color w:val="000000"/>
          <w:sz w:val="20"/>
          <w:szCs w:val="20"/>
        </w:rPr>
        <w:t>(15)</w:t>
      </w:r>
      <w:r w:rsidR="00D90C6B">
        <w:rPr>
          <w:rFonts w:ascii="Arial" w:hAnsi="Arial" w:cs="Arial"/>
          <w:bCs/>
          <w:color w:val="000000"/>
          <w:sz w:val="20"/>
          <w:szCs w:val="20"/>
        </w:rPr>
        <w:fldChar w:fldCharType="end"/>
      </w:r>
      <w:r w:rsidR="00984F4B">
        <w:rPr>
          <w:rFonts w:ascii="Arial" w:hAnsi="Arial" w:cs="Arial"/>
          <w:bCs/>
          <w:color w:val="000000"/>
          <w:sz w:val="20"/>
          <w:szCs w:val="20"/>
        </w:rPr>
        <w:t>.</w:t>
      </w:r>
      <w:r w:rsidR="00E55507">
        <w:rPr>
          <w:rFonts w:ascii="Arial" w:hAnsi="Arial" w:cs="Arial"/>
          <w:bCs/>
          <w:color w:val="000000"/>
          <w:sz w:val="20"/>
          <w:szCs w:val="20"/>
        </w:rPr>
        <w:t xml:space="preserve"> </w:t>
      </w:r>
      <w:r w:rsidR="00225387">
        <w:rPr>
          <w:rFonts w:ascii="Arial" w:hAnsi="Arial" w:cs="Arial"/>
          <w:bCs/>
          <w:color w:val="000000"/>
          <w:sz w:val="20"/>
          <w:szCs w:val="20"/>
        </w:rPr>
        <w:t xml:space="preserve">The strongest </w:t>
      </w:r>
      <w:r w:rsidR="008877F0">
        <w:rPr>
          <w:rFonts w:ascii="Arial" w:hAnsi="Arial" w:cs="Arial"/>
          <w:bCs/>
          <w:color w:val="000000"/>
          <w:sz w:val="20"/>
          <w:szCs w:val="20"/>
        </w:rPr>
        <w:t xml:space="preserve">tropical cyclones (hurricane-force winds) </w:t>
      </w:r>
      <w:r w:rsidR="00A4014A">
        <w:rPr>
          <w:rFonts w:ascii="Arial" w:hAnsi="Arial" w:cs="Arial"/>
          <w:bCs/>
          <w:color w:val="000000"/>
          <w:sz w:val="20"/>
          <w:szCs w:val="20"/>
        </w:rPr>
        <w:t xml:space="preserve">have </w:t>
      </w:r>
      <w:r w:rsidR="00225387">
        <w:rPr>
          <w:rFonts w:ascii="Arial" w:hAnsi="Arial" w:cs="Arial"/>
          <w:bCs/>
          <w:color w:val="000000"/>
          <w:sz w:val="20"/>
          <w:szCs w:val="20"/>
        </w:rPr>
        <w:t>had</w:t>
      </w:r>
      <w:r w:rsidR="00A4014A">
        <w:rPr>
          <w:rFonts w:ascii="Arial" w:hAnsi="Arial" w:cs="Arial"/>
          <w:bCs/>
          <w:color w:val="000000"/>
          <w:sz w:val="20"/>
          <w:szCs w:val="20"/>
        </w:rPr>
        <w:t xml:space="preserve"> </w:t>
      </w:r>
      <w:r w:rsidR="00225387">
        <w:rPr>
          <w:rFonts w:ascii="Arial" w:hAnsi="Arial" w:cs="Arial"/>
          <w:bCs/>
          <w:color w:val="000000"/>
          <w:sz w:val="20"/>
          <w:szCs w:val="20"/>
        </w:rPr>
        <w:t>long</w:t>
      </w:r>
      <w:r w:rsidR="00BE275F">
        <w:rPr>
          <w:rFonts w:ascii="Arial" w:hAnsi="Arial" w:cs="Arial"/>
          <w:bCs/>
          <w:color w:val="000000"/>
          <w:sz w:val="20"/>
          <w:szCs w:val="20"/>
        </w:rPr>
        <w:t>-</w:t>
      </w:r>
      <w:r w:rsidR="00A4014A">
        <w:rPr>
          <w:rFonts w:ascii="Arial" w:hAnsi="Arial" w:cs="Arial"/>
          <w:bCs/>
          <w:color w:val="000000"/>
          <w:sz w:val="20"/>
          <w:szCs w:val="20"/>
        </w:rPr>
        <w:t xml:space="preserve">lasting deleterious </w:t>
      </w:r>
      <w:r w:rsidR="00225387">
        <w:rPr>
          <w:rFonts w:ascii="Arial" w:hAnsi="Arial" w:cs="Arial"/>
          <w:bCs/>
          <w:color w:val="000000"/>
          <w:sz w:val="20"/>
          <w:szCs w:val="20"/>
        </w:rPr>
        <w:t>impacts</w:t>
      </w:r>
      <w:r w:rsidR="00A4014A">
        <w:rPr>
          <w:rFonts w:ascii="Arial" w:hAnsi="Arial" w:cs="Arial"/>
          <w:bCs/>
          <w:color w:val="000000"/>
          <w:sz w:val="20"/>
          <w:szCs w:val="20"/>
        </w:rPr>
        <w:t xml:space="preserve"> on education</w:t>
      </w:r>
      <w:r w:rsidR="00225387">
        <w:rPr>
          <w:rFonts w:ascii="Arial" w:hAnsi="Arial" w:cs="Arial"/>
          <w:bCs/>
          <w:color w:val="000000"/>
          <w:sz w:val="20"/>
          <w:szCs w:val="20"/>
        </w:rPr>
        <w:t xml:space="preserve"> systems</w:t>
      </w:r>
      <w:r w:rsidR="00A4014A">
        <w:rPr>
          <w:rFonts w:ascii="Arial" w:hAnsi="Arial" w:cs="Arial"/>
          <w:bCs/>
          <w:color w:val="000000"/>
          <w:sz w:val="20"/>
          <w:szCs w:val="20"/>
        </w:rPr>
        <w:t xml:space="preserve"> </w:t>
      </w:r>
      <w:r w:rsidR="00225387">
        <w:rPr>
          <w:rFonts w:ascii="Arial" w:hAnsi="Arial" w:cs="Arial"/>
          <w:bCs/>
          <w:color w:val="000000"/>
          <w:sz w:val="20"/>
          <w:szCs w:val="20"/>
        </w:rPr>
        <w:t>i</w:t>
      </w:r>
      <w:r w:rsidR="00A4014A">
        <w:rPr>
          <w:rFonts w:ascii="Arial" w:hAnsi="Arial" w:cs="Arial"/>
          <w:bCs/>
          <w:color w:val="000000"/>
          <w:sz w:val="20"/>
          <w:szCs w:val="20"/>
        </w:rPr>
        <w:t>n highly impacted communities</w:t>
      </w:r>
      <w:r w:rsidR="00225387">
        <w:rPr>
          <w:rFonts w:ascii="Arial" w:hAnsi="Arial" w:cs="Arial"/>
          <w:bCs/>
          <w:color w:val="000000"/>
          <w:sz w:val="20"/>
          <w:szCs w:val="20"/>
        </w:rPr>
        <w:t xml:space="preserve"> throughout the United States </w:t>
      </w:r>
      <w:r w:rsidR="00225387">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{"citationID":"hnxXh5TQ","properties":{"formattedCitation":"(16)","plainCitation":"(16)","noteIndex":0},"citationItems":[{"id":2713,"uris":["http://zotero.org/groups/4923355/items/FC6GSBTV"],"itemData":{"id":2713,"type":"article-journal","abstract":"Purpose The purpose of this paper is to identify and describe the long-term impacts of hurricanes on schools and discuss approaches to improving recovery efforts. Design/methodology/approach Interviews with 20 school districts in Texas and North Carolina after Hurricanes Harvey (2017) and Matthew (2016). In total, 115 interviews were conducted with teachers, principals, district superintendents and representatives from state education agencies. Interview questions focused on the impact of storms and strategies for recovery. Findings The authors uncovered three long-term impacts of hurricanes on schools: (1) constrained instructional time, (2) increased social-emotional needs and (3) the need to support educators. Research limitations/implications This paper focuses on two storms, in two states, in two successive years. Data collection occurred in Texas, one academic year after the storm. As compared to the North Carolina, data collection occurred almost two academic years after the storm. Practical implications This paper illuminates strategies for stakeholders to implement and expedite hurricane recovery through; (1) updating curricula plans, (2) providing long-term counselors and (3) supporting educators in and out of school. Originality/value To date, very few studies have explored the ways in which schools face long-term impacts following a disaster. This paper provides insight to the challenges that prolong the impacts of disasters and impede recovery in schools. With hurricanes and related disasters continuing to affect schooling communities, more research is needed to identify the best ways to support schools, months to years after an event.","container-title":"Disaster Prevention and Management: An International Journal","DOI":"10.1108/DPM-03-2020-0055","ISSN":"0965-3562","issue":"3","note":"publisher: Emerald Publishing Limited","page":"264-278","source":"Emerald Insight","title":"The storm after the storm: the long-term lingering impacts of hurricanes on schools","title-short":"The storm after the storm","URL":"https://doi.org/10.1108/DPM-03-2020-0055","volume":"30","author":[{"family":"Davis","given":"Cassandra R."},{"family":"Cannon","given":"Sarah R."},{"family":"Fuller","given":"Sarah C."}],"accessed":{"date-parts":[["2023",10,24]]},"issued":{"date-parts":[["2021",1,1]]}}}],"schema":"https://github.com/citation-style-language/schema/raw/master/csl-citation.json"} </w:instrText>
      </w:r>
      <w:r w:rsidR="00225387">
        <w:rPr>
          <w:rFonts w:ascii="Arial" w:hAnsi="Arial" w:cs="Arial"/>
          <w:bCs/>
          <w:color w:val="000000"/>
          <w:sz w:val="20"/>
          <w:szCs w:val="20"/>
        </w:rPr>
        <w:fldChar w:fldCharType="separate"/>
      </w:r>
      <w:r w:rsidR="00225387">
        <w:rPr>
          <w:rFonts w:ascii="Arial" w:hAnsi="Arial" w:cs="Arial"/>
          <w:bCs/>
          <w:noProof/>
          <w:color w:val="000000"/>
          <w:sz w:val="20"/>
          <w:szCs w:val="20"/>
        </w:rPr>
        <w:t>(16)</w:t>
      </w:r>
      <w:r w:rsidR="00225387">
        <w:rPr>
          <w:rFonts w:ascii="Arial" w:hAnsi="Arial" w:cs="Arial"/>
          <w:bCs/>
          <w:color w:val="000000"/>
          <w:sz w:val="20"/>
          <w:szCs w:val="20"/>
        </w:rPr>
        <w:fldChar w:fldCharType="end"/>
      </w:r>
      <w:r w:rsidR="00A4014A">
        <w:rPr>
          <w:rFonts w:ascii="Arial" w:hAnsi="Arial" w:cs="Arial"/>
          <w:bCs/>
          <w:color w:val="000000"/>
          <w:sz w:val="20"/>
          <w:szCs w:val="20"/>
        </w:rPr>
        <w:t xml:space="preserve">. </w:t>
      </w:r>
    </w:p>
    <w:p w14:paraId="506F5B16" w14:textId="570B9ED5" w:rsidR="00885B55" w:rsidRPr="00735BBE" w:rsidRDefault="00DD06D2" w:rsidP="00885B55">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Several studies</w:t>
      </w:r>
      <w:r w:rsidR="00885B55">
        <w:rPr>
          <w:rFonts w:ascii="Arial" w:hAnsi="Arial" w:cs="Arial"/>
          <w:bCs/>
          <w:color w:val="000000"/>
          <w:sz w:val="20"/>
          <w:szCs w:val="20"/>
        </w:rPr>
        <w:t>, most of which examined the aftermath of Hurricanes Katrina and Rita,</w:t>
      </w:r>
      <w:r w:rsidR="00A80063">
        <w:rPr>
          <w:rFonts w:ascii="Arial" w:hAnsi="Arial" w:cs="Arial"/>
          <w:bCs/>
          <w:color w:val="000000"/>
          <w:sz w:val="20"/>
          <w:szCs w:val="20"/>
        </w:rPr>
        <w:t xml:space="preserve"> ha</w:t>
      </w:r>
      <w:r>
        <w:rPr>
          <w:rFonts w:ascii="Arial" w:hAnsi="Arial" w:cs="Arial"/>
          <w:bCs/>
          <w:color w:val="000000"/>
          <w:sz w:val="20"/>
          <w:szCs w:val="20"/>
        </w:rPr>
        <w:t>ve</w:t>
      </w:r>
      <w:r w:rsidR="00BB58C5">
        <w:rPr>
          <w:rFonts w:ascii="Arial" w:hAnsi="Arial" w:cs="Arial"/>
          <w:bCs/>
          <w:color w:val="000000"/>
          <w:sz w:val="20"/>
          <w:szCs w:val="20"/>
        </w:rPr>
        <w:t xml:space="preserve"> identified the adverse effects </w:t>
      </w:r>
      <w:r w:rsidR="0084685D">
        <w:rPr>
          <w:rFonts w:ascii="Arial" w:hAnsi="Arial" w:cs="Arial"/>
          <w:bCs/>
          <w:color w:val="000000"/>
          <w:sz w:val="20"/>
          <w:szCs w:val="20"/>
        </w:rPr>
        <w:t xml:space="preserve">of </w:t>
      </w:r>
      <w:r w:rsidR="00833A54">
        <w:rPr>
          <w:rFonts w:ascii="Arial" w:hAnsi="Arial" w:cs="Arial"/>
          <w:bCs/>
          <w:color w:val="000000"/>
          <w:sz w:val="20"/>
          <w:szCs w:val="20"/>
        </w:rPr>
        <w:t xml:space="preserve">major hurricanes on student </w:t>
      </w:r>
      <w:r w:rsidR="00A80063">
        <w:rPr>
          <w:rFonts w:ascii="Arial" w:hAnsi="Arial" w:cs="Arial"/>
          <w:bCs/>
          <w:color w:val="000000"/>
          <w:sz w:val="20"/>
          <w:szCs w:val="20"/>
        </w:rPr>
        <w:t>educational outcomes</w:t>
      </w:r>
      <w:r w:rsidR="00885B55">
        <w:rPr>
          <w:rFonts w:ascii="Arial" w:hAnsi="Arial" w:cs="Arial"/>
          <w:bCs/>
          <w:color w:val="000000"/>
          <w:sz w:val="20"/>
          <w:szCs w:val="20"/>
        </w:rPr>
        <w:t xml:space="preserve"> such as academic achievement</w:t>
      </w:r>
      <w:r w:rsidR="00D90C6B">
        <w:rPr>
          <w:rFonts w:ascii="Arial" w:hAnsi="Arial" w:cs="Arial"/>
          <w:bCs/>
          <w:color w:val="000000"/>
          <w:sz w:val="20"/>
          <w:szCs w:val="20"/>
        </w:rPr>
        <w:t>,</w:t>
      </w:r>
      <w:r w:rsidR="00885B55">
        <w:rPr>
          <w:rFonts w:ascii="Arial" w:hAnsi="Arial" w:cs="Arial"/>
          <w:bCs/>
          <w:color w:val="000000"/>
          <w:sz w:val="20"/>
          <w:szCs w:val="20"/>
        </w:rPr>
        <w:t xml:space="preserve"> negative behaviors, and school attendance</w:t>
      </w:r>
      <w:r w:rsidR="00C16083">
        <w:rPr>
          <w:rFonts w:ascii="Arial" w:hAnsi="Arial" w:cs="Arial"/>
          <w:bCs/>
          <w:color w:val="000000"/>
          <w:sz w:val="20"/>
          <w:szCs w:val="20"/>
        </w:rPr>
        <w:t xml:space="preserve"> </w:t>
      </w:r>
      <w:r w:rsidR="00C16083">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{"citationID":"oukmFJye","properties":{"formattedCitation":"(17\\uc0\\u8211{}21)","plainCitation":"(17–21)","noteIndex":0},"citationItems":[{"id":2542,"uris":["http://zotero.org/groups/4923355/items/A2EZP9QD"],"itemData":{"id":2542,"type":"article-journal","abstract":"Despite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16083">
        <w:rPr>
          <w:rFonts w:ascii="Arial" w:hAnsi="Arial" w:cs="Arial"/>
          <w:bCs/>
          <w:color w:val="000000"/>
          <w:sz w:val="20"/>
          <w:szCs w:val="20"/>
        </w:rPr>
        <w:fldChar w:fldCharType="separate"/>
      </w:r>
      <w:r w:rsidR="00225387" w:rsidRPr="00225387">
        <w:rPr>
          <w:rFonts w:ascii="Arial" w:hAnsi="Arial" w:cs="Arial"/>
          <w:color w:val="000000"/>
          <w:sz w:val="20"/>
        </w:rPr>
        <w:t>(17–21)</w:t>
      </w:r>
      <w:r w:rsidR="00C16083">
        <w:rPr>
          <w:rFonts w:ascii="Arial" w:hAnsi="Arial" w:cs="Arial"/>
          <w:bCs/>
          <w:color w:val="000000"/>
          <w:sz w:val="20"/>
          <w:szCs w:val="20"/>
        </w:rPr>
        <w:fldChar w:fldCharType="end"/>
      </w:r>
      <w:r w:rsidR="00885B55">
        <w:rPr>
          <w:rFonts w:ascii="Arial" w:hAnsi="Arial" w:cs="Arial"/>
          <w:bCs/>
          <w:color w:val="000000"/>
          <w:sz w:val="20"/>
          <w:szCs w:val="20"/>
        </w:rPr>
        <w:t>.</w:t>
      </w:r>
      <w:r w:rsidR="00D90C6B">
        <w:rPr>
          <w:rFonts w:ascii="Arial" w:hAnsi="Arial" w:cs="Arial"/>
          <w:bCs/>
          <w:color w:val="000000"/>
          <w:sz w:val="20"/>
          <w:szCs w:val="20"/>
        </w:rPr>
        <w:t xml:space="preserve"> </w:t>
      </w:r>
      <w:r w:rsidR="00885B55">
        <w:rPr>
          <w:rFonts w:ascii="Arial" w:hAnsi="Arial" w:cs="Arial"/>
          <w:bCs/>
          <w:color w:val="000000"/>
          <w:sz w:val="20"/>
          <w:szCs w:val="20"/>
        </w:rPr>
        <w:t xml:space="preserve">Despite this research, no study to date has comprehensively assessed the impact of </w:t>
      </w:r>
      <w:r w:rsidR="00C66253">
        <w:rPr>
          <w:rFonts w:ascii="Arial" w:hAnsi="Arial" w:cs="Arial"/>
          <w:bCs/>
          <w:color w:val="000000"/>
          <w:sz w:val="20"/>
          <w:szCs w:val="20"/>
        </w:rPr>
        <w:t>hurricanes</w:t>
      </w:r>
      <w:r w:rsidR="00885B55">
        <w:rPr>
          <w:rFonts w:ascii="Arial" w:hAnsi="Arial" w:cs="Arial"/>
          <w:bCs/>
          <w:color w:val="000000"/>
          <w:sz w:val="20"/>
          <w:szCs w:val="20"/>
        </w:rPr>
        <w:t xml:space="preserve"> on educational attainment over multiple years of study across the entire United States. Here, we examine the association between </w:t>
      </w:r>
      <w:r w:rsidR="00C66253">
        <w:rPr>
          <w:rFonts w:ascii="Arial" w:hAnsi="Arial" w:cs="Arial"/>
          <w:bCs/>
          <w:color w:val="000000"/>
          <w:sz w:val="20"/>
          <w:szCs w:val="20"/>
        </w:rPr>
        <w:t xml:space="preserve">hurricane-force </w:t>
      </w:r>
      <w:r w:rsidR="00885B55">
        <w:rPr>
          <w:rFonts w:ascii="Arial" w:hAnsi="Arial" w:cs="Arial"/>
          <w:bCs/>
          <w:color w:val="000000"/>
          <w:sz w:val="20"/>
          <w:szCs w:val="20"/>
        </w:rPr>
        <w:t xml:space="preserve">tropical cyclones and educational attainment among elementary- and middle school-age students in all affected counties of the United States. Our objectives are to (1) </w:t>
      </w:r>
      <w:r w:rsidR="00847288">
        <w:rPr>
          <w:rFonts w:ascii="Arial" w:hAnsi="Arial" w:cs="Arial"/>
          <w:color w:val="000000"/>
          <w:sz w:val="20"/>
          <w:szCs w:val="20"/>
        </w:rPr>
        <w:t xml:space="preserve">estimate the association between </w:t>
      </w:r>
      <w:r w:rsidR="00C66253">
        <w:rPr>
          <w:rFonts w:ascii="Arial" w:hAnsi="Arial" w:cs="Arial"/>
          <w:color w:val="000000"/>
          <w:sz w:val="20"/>
          <w:szCs w:val="20"/>
        </w:rPr>
        <w:t xml:space="preserve">hurricane-force </w:t>
      </w:r>
      <w:r w:rsidR="00847288">
        <w:rPr>
          <w:rFonts w:ascii="Arial" w:hAnsi="Arial" w:cs="Arial"/>
          <w:color w:val="000000"/>
          <w:sz w:val="20"/>
          <w:szCs w:val="20"/>
        </w:rPr>
        <w:t xml:space="preserve">tropical cyclone exposure and long-term disruption to </w:t>
      </w:r>
      <w:r w:rsidR="00735F2A">
        <w:rPr>
          <w:rFonts w:ascii="Arial" w:hAnsi="Arial" w:cs="Arial"/>
          <w:color w:val="000000"/>
          <w:sz w:val="20"/>
          <w:szCs w:val="20"/>
        </w:rPr>
        <w:t>m</w:t>
      </w:r>
      <w:r w:rsidR="00194FFD">
        <w:rPr>
          <w:rFonts w:ascii="Arial" w:hAnsi="Arial" w:cs="Arial"/>
          <w:color w:val="000000"/>
          <w:sz w:val="20"/>
          <w:szCs w:val="20"/>
        </w:rPr>
        <w:t xml:space="preserve">ath and </w:t>
      </w:r>
      <w:r w:rsidR="00110D26">
        <w:rPr>
          <w:rFonts w:ascii="Arial" w:hAnsi="Arial" w:cs="Arial"/>
          <w:color w:val="000000"/>
          <w:sz w:val="20"/>
          <w:szCs w:val="20"/>
        </w:rPr>
        <w:t>r</w:t>
      </w:r>
      <w:r w:rsidR="00194FFD">
        <w:rPr>
          <w:rFonts w:ascii="Arial" w:hAnsi="Arial" w:cs="Arial"/>
          <w:color w:val="000000"/>
          <w:sz w:val="20"/>
          <w:szCs w:val="20"/>
        </w:rPr>
        <w:t>eading/</w:t>
      </w:r>
      <w:r w:rsidR="00110D26">
        <w:rPr>
          <w:rFonts w:ascii="Arial" w:hAnsi="Arial" w:cs="Arial"/>
          <w:color w:val="000000"/>
          <w:sz w:val="20"/>
          <w:szCs w:val="20"/>
        </w:rPr>
        <w:t>l</w:t>
      </w:r>
      <w:r w:rsidR="00194FFD">
        <w:rPr>
          <w:rFonts w:ascii="Arial" w:hAnsi="Arial" w:cs="Arial"/>
          <w:color w:val="000000"/>
          <w:sz w:val="20"/>
          <w:szCs w:val="20"/>
        </w:rPr>
        <w:t xml:space="preserve">anguage </w:t>
      </w:r>
      <w:r w:rsidR="00110D26">
        <w:rPr>
          <w:rFonts w:ascii="Arial" w:hAnsi="Arial" w:cs="Arial"/>
          <w:color w:val="000000"/>
          <w:sz w:val="20"/>
          <w:szCs w:val="20"/>
        </w:rPr>
        <w:t>a</w:t>
      </w:r>
      <w:r w:rsidR="00194FFD">
        <w:rPr>
          <w:rFonts w:ascii="Arial" w:hAnsi="Arial" w:cs="Arial"/>
          <w:color w:val="000000"/>
          <w:sz w:val="20"/>
          <w:szCs w:val="20"/>
        </w:rPr>
        <w:t xml:space="preserve">rts (RLA) </w:t>
      </w:r>
      <w:r w:rsidR="00847288">
        <w:rPr>
          <w:rFonts w:ascii="Arial" w:hAnsi="Arial" w:cs="Arial"/>
          <w:color w:val="000000"/>
          <w:sz w:val="20"/>
          <w:szCs w:val="20"/>
        </w:rPr>
        <w:t xml:space="preserve">test scores </w:t>
      </w:r>
      <w:r w:rsidR="00194FFD">
        <w:rPr>
          <w:rFonts w:ascii="Arial" w:hAnsi="Arial" w:cs="Arial"/>
          <w:color w:val="000000"/>
          <w:sz w:val="20"/>
          <w:szCs w:val="20"/>
        </w:rPr>
        <w:t>in U</w:t>
      </w:r>
      <w:r w:rsidR="00735F2A">
        <w:rPr>
          <w:rFonts w:ascii="Arial" w:hAnsi="Arial" w:cs="Arial"/>
          <w:color w:val="000000"/>
          <w:sz w:val="20"/>
          <w:szCs w:val="20"/>
        </w:rPr>
        <w:t>nited States</w:t>
      </w:r>
      <w:r w:rsidR="00194FFD">
        <w:rPr>
          <w:rFonts w:ascii="Arial" w:hAnsi="Arial" w:cs="Arial"/>
          <w:color w:val="000000"/>
          <w:sz w:val="20"/>
          <w:szCs w:val="20"/>
        </w:rPr>
        <w:t xml:space="preserve"> counties </w:t>
      </w:r>
      <w:r w:rsidR="00847288">
        <w:rPr>
          <w:rFonts w:ascii="Arial" w:hAnsi="Arial" w:cs="Arial"/>
          <w:color w:val="000000"/>
          <w:sz w:val="20"/>
          <w:szCs w:val="20"/>
        </w:rPr>
        <w:t xml:space="preserve">using a Bayesian formulation of a </w:t>
      </w:r>
      <w:r w:rsidR="00847288" w:rsidRPr="003E4BD5">
        <w:rPr>
          <w:rFonts w:ascii="Arial" w:hAnsi="Arial" w:cs="Arial"/>
          <w:color w:val="000000"/>
          <w:sz w:val="20"/>
          <w:szCs w:val="20"/>
        </w:rPr>
        <w:t>difference-in-differences model</w:t>
      </w:r>
      <w:r w:rsidR="00885B55">
        <w:rPr>
          <w:rFonts w:ascii="Arial" w:hAnsi="Arial" w:cs="Arial"/>
          <w:bCs/>
          <w:color w:val="000000"/>
          <w:sz w:val="20"/>
          <w:szCs w:val="20"/>
        </w:rPr>
        <w:t xml:space="preserve">, and (2) </w:t>
      </w:r>
      <w:r w:rsidR="00847288">
        <w:rPr>
          <w:rFonts w:ascii="Arial" w:hAnsi="Arial" w:cs="Arial"/>
          <w:bCs/>
          <w:color w:val="000000"/>
          <w:sz w:val="20"/>
          <w:szCs w:val="20"/>
        </w:rPr>
        <w:t>to evaluate how these effects vary by state</w:t>
      </w:r>
      <w:r w:rsidR="00885B55">
        <w:rPr>
          <w:rFonts w:ascii="Arial" w:hAnsi="Arial" w:cs="Arial"/>
          <w:bCs/>
          <w:color w:val="000000"/>
          <w:sz w:val="20"/>
          <w:szCs w:val="20"/>
        </w:rPr>
        <w:t xml:space="preserve">. </w:t>
      </w:r>
    </w:p>
    <w:p w14:paraId="18549092" w14:textId="77777777" w:rsidR="00885B55" w:rsidRDefault="00885B55" w:rsidP="00885B55">
      <w:pPr>
        <w:keepNext/>
        <w:pBdr>
          <w:top w:val="nil"/>
          <w:left w:val="nil"/>
          <w:bottom w:val="nil"/>
          <w:right w:val="nil"/>
          <w:between w:val="nil"/>
        </w:pBdr>
        <w:spacing w:before="240" w:after="60"/>
        <w:contextualSpacing/>
        <w:rPr>
          <w:rFonts w:ascii="Arial" w:hAnsi="Arial" w:cs="Arial"/>
          <w:b/>
          <w:color w:val="000000"/>
          <w:sz w:val="20"/>
          <w:szCs w:val="20"/>
        </w:rPr>
      </w:pPr>
    </w:p>
    <w:p w14:paraId="07903C02" w14:textId="6C446E9E" w:rsidR="00E6133D" w:rsidRPr="00980C22" w:rsidRDefault="00E6133D" w:rsidP="00885B55">
      <w:pPr>
        <w:keepNext/>
        <w:pBdr>
          <w:top w:val="nil"/>
          <w:left w:val="nil"/>
          <w:bottom w:val="nil"/>
          <w:right w:val="nil"/>
          <w:between w:val="nil"/>
        </w:pBdr>
        <w:spacing w:before="240" w:after="60"/>
        <w:contextualSpacing/>
        <w:rPr>
          <w:rFonts w:ascii="Arial" w:hAnsi="Arial" w:cs="Arial"/>
          <w:b/>
          <w:color w:val="000000"/>
          <w:sz w:val="20"/>
          <w:szCs w:val="20"/>
        </w:rPr>
      </w:pPr>
      <w:r w:rsidRPr="00980C22">
        <w:rPr>
          <w:rFonts w:ascii="Arial" w:hAnsi="Arial" w:cs="Arial"/>
          <w:b/>
          <w:color w:val="000000"/>
          <w:sz w:val="20"/>
          <w:szCs w:val="20"/>
        </w:rPr>
        <w:t>Results</w:t>
      </w:r>
    </w:p>
    <w:p w14:paraId="435AD305" w14:textId="77777777" w:rsidR="00980C22" w:rsidRDefault="00980C22"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12649B79" w14:textId="12676BF2" w:rsidR="008B6E2D" w:rsidRPr="008B6E2D" w:rsidRDefault="008B6E2D"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Summary Statistics</w:t>
      </w:r>
    </w:p>
    <w:p w14:paraId="44047564" w14:textId="68A59C92" w:rsidR="00FE0582" w:rsidRDefault="00786634" w:rsidP="00FE0582">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There were no discernable differences in</w:t>
      </w:r>
      <w:r w:rsidR="0014782F">
        <w:rPr>
          <w:rFonts w:ascii="Arial" w:hAnsi="Arial" w:cs="Arial"/>
          <w:color w:val="000000"/>
          <w:sz w:val="20"/>
          <w:szCs w:val="20"/>
        </w:rPr>
        <w:t xml:space="preserve"> </w:t>
      </w:r>
      <w:r w:rsidR="006F2689">
        <w:rPr>
          <w:rFonts w:ascii="Arial" w:hAnsi="Arial" w:cs="Arial"/>
          <w:color w:val="000000"/>
          <w:sz w:val="20"/>
          <w:szCs w:val="20"/>
        </w:rPr>
        <w:t xml:space="preserve">average </w:t>
      </w:r>
      <w:r w:rsidR="0014782F">
        <w:rPr>
          <w:rFonts w:ascii="Arial" w:hAnsi="Arial" w:cs="Arial"/>
          <w:color w:val="000000"/>
          <w:sz w:val="20"/>
          <w:szCs w:val="20"/>
        </w:rPr>
        <w:t>standardized</w:t>
      </w:r>
      <w:r>
        <w:rPr>
          <w:rFonts w:ascii="Arial" w:hAnsi="Arial" w:cs="Arial"/>
          <w:color w:val="000000"/>
          <w:sz w:val="20"/>
          <w:szCs w:val="20"/>
        </w:rPr>
        <w:t xml:space="preserve"> test score distribution</w:t>
      </w:r>
      <w:r w:rsidR="0014782F">
        <w:rPr>
          <w:rFonts w:ascii="Arial" w:hAnsi="Arial" w:cs="Arial"/>
          <w:color w:val="000000"/>
          <w:sz w:val="20"/>
          <w:szCs w:val="20"/>
        </w:rPr>
        <w:t>s between 2009 and 2018</w:t>
      </w:r>
      <w:r w:rsidR="006F2689">
        <w:rPr>
          <w:rFonts w:ascii="Arial" w:hAnsi="Arial" w:cs="Arial"/>
          <w:color w:val="000000"/>
          <w:sz w:val="20"/>
          <w:szCs w:val="20"/>
        </w:rPr>
        <w:t xml:space="preserve"> </w:t>
      </w:r>
      <w:r w:rsidR="00A2116E">
        <w:rPr>
          <w:rFonts w:ascii="Arial" w:hAnsi="Arial" w:cs="Arial"/>
          <w:color w:val="000000"/>
          <w:sz w:val="20"/>
          <w:szCs w:val="20"/>
        </w:rPr>
        <w:t>(e.g.,</w:t>
      </w:r>
      <w:r w:rsidR="00562263">
        <w:rPr>
          <w:rFonts w:ascii="Arial" w:hAnsi="Arial" w:cs="Arial"/>
          <w:color w:val="000000"/>
          <w:sz w:val="20"/>
          <w:szCs w:val="20"/>
        </w:rPr>
        <w:t xml:space="preserve"> the median average </w:t>
      </w:r>
      <w:r w:rsidR="00CB7F4B">
        <w:rPr>
          <w:rFonts w:ascii="Arial" w:hAnsi="Arial" w:cs="Arial"/>
          <w:color w:val="000000"/>
          <w:sz w:val="20"/>
          <w:szCs w:val="20"/>
        </w:rPr>
        <w:t>m</w:t>
      </w:r>
      <w:r w:rsidR="00562263">
        <w:rPr>
          <w:rFonts w:ascii="Arial" w:hAnsi="Arial" w:cs="Arial"/>
          <w:color w:val="000000"/>
          <w:sz w:val="20"/>
          <w:szCs w:val="20"/>
        </w:rPr>
        <w:t xml:space="preserve">ath score for fifth-grade cohorts was </w:t>
      </w:r>
      <w:commentRangeStart w:id="3"/>
      <w:r w:rsidR="00562263">
        <w:rPr>
          <w:rFonts w:ascii="Arial" w:hAnsi="Arial" w:cs="Arial"/>
          <w:color w:val="000000"/>
          <w:sz w:val="20"/>
          <w:szCs w:val="20"/>
        </w:rPr>
        <w:t xml:space="preserve">4.80 in 2009 and 4.79 </w:t>
      </w:r>
      <w:commentRangeEnd w:id="3"/>
      <w:r w:rsidR="00A5261E">
        <w:rPr>
          <w:rStyle w:val="CommentReference"/>
          <w:rFonts w:ascii="Times New Roman" w:eastAsia="Times New Roman" w:hAnsi="Times New Roman" w:cs="Times New Roman"/>
        </w:rPr>
        <w:commentReference w:id="3"/>
      </w:r>
      <w:r w:rsidR="00562263">
        <w:rPr>
          <w:rFonts w:ascii="Arial" w:hAnsi="Arial" w:cs="Arial"/>
          <w:color w:val="000000"/>
          <w:sz w:val="20"/>
          <w:szCs w:val="20"/>
        </w:rPr>
        <w:t>in 2018)</w:t>
      </w:r>
      <w:r w:rsidR="00FE0582">
        <w:rPr>
          <w:rFonts w:ascii="Arial" w:hAnsi="Arial" w:cs="Arial"/>
          <w:color w:val="000000"/>
          <w:sz w:val="20"/>
          <w:szCs w:val="20"/>
        </w:rPr>
        <w:t xml:space="preserve"> (Table 1)</w:t>
      </w:r>
      <w:r w:rsidR="00562263">
        <w:rPr>
          <w:rFonts w:ascii="Arial" w:hAnsi="Arial" w:cs="Arial"/>
          <w:color w:val="000000"/>
          <w:sz w:val="20"/>
          <w:szCs w:val="20"/>
        </w:rPr>
        <w:t>.</w:t>
      </w:r>
      <w:r w:rsidR="00561E5F">
        <w:rPr>
          <w:rFonts w:ascii="Arial" w:hAnsi="Arial" w:cs="Arial"/>
          <w:color w:val="000000"/>
          <w:sz w:val="20"/>
          <w:szCs w:val="20"/>
        </w:rPr>
        <w:t xml:space="preserve"> </w:t>
      </w:r>
      <w:r w:rsidR="008B6E2D">
        <w:rPr>
          <w:rFonts w:ascii="Arial" w:hAnsi="Arial" w:cs="Arial"/>
          <w:color w:val="000000"/>
          <w:sz w:val="20"/>
          <w:szCs w:val="20"/>
        </w:rPr>
        <w:t xml:space="preserve">However, the </w:t>
      </w:r>
      <w:r w:rsidR="00562263">
        <w:rPr>
          <w:rFonts w:ascii="Arial" w:hAnsi="Arial" w:cs="Arial"/>
          <w:color w:val="000000"/>
          <w:sz w:val="20"/>
          <w:szCs w:val="20"/>
        </w:rPr>
        <w:t xml:space="preserve">median average </w:t>
      </w:r>
      <w:r w:rsidR="008B6E2D">
        <w:rPr>
          <w:rFonts w:ascii="Arial" w:hAnsi="Arial" w:cs="Arial"/>
          <w:color w:val="000000"/>
          <w:sz w:val="20"/>
          <w:szCs w:val="20"/>
        </w:rPr>
        <w:t xml:space="preserve">proportions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w:t>
      </w:r>
      <w:r w:rsidR="008B6E2D">
        <w:rPr>
          <w:rFonts w:ascii="Arial" w:hAnsi="Arial" w:cs="Arial"/>
          <w:color w:val="000000"/>
          <w:sz w:val="20"/>
          <w:szCs w:val="20"/>
        </w:rPr>
        <w:t>students receiving free lunch</w:t>
      </w:r>
      <w:r w:rsidR="00A9094A">
        <w:rPr>
          <w:rFonts w:ascii="Arial" w:hAnsi="Arial" w:cs="Arial"/>
          <w:color w:val="000000"/>
          <w:sz w:val="20"/>
          <w:szCs w:val="20"/>
        </w:rPr>
        <w:t xml:space="preserve"> increased from </w:t>
      </w:r>
      <w:r w:rsidR="00562263">
        <w:rPr>
          <w:rFonts w:ascii="Arial" w:hAnsi="Arial" w:cs="Arial"/>
          <w:color w:val="000000"/>
          <w:sz w:val="20"/>
          <w:szCs w:val="20"/>
        </w:rPr>
        <w:t xml:space="preserve">40.5% in </w:t>
      </w:r>
      <w:r w:rsidR="00A9094A">
        <w:rPr>
          <w:rFonts w:ascii="Arial" w:hAnsi="Arial" w:cs="Arial"/>
          <w:color w:val="000000"/>
          <w:sz w:val="20"/>
          <w:szCs w:val="20"/>
        </w:rPr>
        <w:t xml:space="preserve">2009 to </w:t>
      </w:r>
      <w:r w:rsidR="00562263">
        <w:rPr>
          <w:rFonts w:ascii="Arial" w:hAnsi="Arial" w:cs="Arial"/>
          <w:color w:val="000000"/>
          <w:sz w:val="20"/>
          <w:szCs w:val="20"/>
        </w:rPr>
        <w:t xml:space="preserve">49.0% in </w:t>
      </w:r>
      <w:r w:rsidR="00A9094A">
        <w:rPr>
          <w:rFonts w:ascii="Arial" w:hAnsi="Arial" w:cs="Arial"/>
          <w:color w:val="000000"/>
          <w:sz w:val="20"/>
          <w:szCs w:val="20"/>
        </w:rPr>
        <w:t>2018</w:t>
      </w:r>
      <w:r w:rsidR="005F3F05">
        <w:rPr>
          <w:rFonts w:ascii="Arial" w:hAnsi="Arial" w:cs="Arial"/>
          <w:color w:val="000000"/>
          <w:sz w:val="20"/>
          <w:szCs w:val="20"/>
        </w:rPr>
        <w:t>,</w:t>
      </w:r>
      <w:r w:rsidR="008B6E2D">
        <w:rPr>
          <w:rFonts w:ascii="Arial" w:hAnsi="Arial" w:cs="Arial"/>
          <w:color w:val="000000"/>
          <w:sz w:val="20"/>
          <w:szCs w:val="20"/>
        </w:rPr>
        <w:t xml:space="preserve"> </w:t>
      </w:r>
      <w:r w:rsidR="00D2045D">
        <w:rPr>
          <w:rFonts w:ascii="Arial" w:hAnsi="Arial" w:cs="Arial"/>
          <w:color w:val="000000"/>
          <w:sz w:val="20"/>
          <w:szCs w:val="20"/>
        </w:rPr>
        <w:t xml:space="preserve">as did </w:t>
      </w:r>
      <w:r w:rsidR="00562263">
        <w:rPr>
          <w:rFonts w:ascii="Arial" w:hAnsi="Arial" w:cs="Arial"/>
          <w:color w:val="000000"/>
          <w:sz w:val="20"/>
          <w:szCs w:val="20"/>
        </w:rPr>
        <w:t xml:space="preserve">the average percentage of </w:t>
      </w:r>
      <w:r w:rsidR="005F3F05">
        <w:rPr>
          <w:rFonts w:ascii="Arial" w:hAnsi="Arial" w:cs="Arial"/>
          <w:color w:val="000000"/>
          <w:sz w:val="20"/>
          <w:szCs w:val="20"/>
        </w:rPr>
        <w:t>grade</w:t>
      </w:r>
      <w:r w:rsidR="007A7323">
        <w:rPr>
          <w:rFonts w:ascii="Arial" w:hAnsi="Arial" w:cs="Arial"/>
          <w:color w:val="000000"/>
          <w:sz w:val="20"/>
          <w:szCs w:val="20"/>
        </w:rPr>
        <w:t xml:space="preserve"> </w:t>
      </w:r>
      <w:r w:rsidR="005F3F05">
        <w:rPr>
          <w:rFonts w:ascii="Arial" w:hAnsi="Arial" w:cs="Arial"/>
          <w:color w:val="000000"/>
          <w:sz w:val="20"/>
          <w:szCs w:val="20"/>
        </w:rPr>
        <w:t xml:space="preserve">cohort students </w:t>
      </w:r>
      <w:r w:rsidR="008B6E2D">
        <w:rPr>
          <w:rFonts w:ascii="Arial" w:hAnsi="Arial" w:cs="Arial"/>
          <w:color w:val="000000"/>
          <w:sz w:val="20"/>
          <w:szCs w:val="20"/>
        </w:rPr>
        <w:t xml:space="preserve">considered </w:t>
      </w:r>
      <w:proofErr w:type="gramStart"/>
      <w:r w:rsidR="008B6E2D">
        <w:rPr>
          <w:rFonts w:ascii="Arial" w:hAnsi="Arial" w:cs="Arial"/>
          <w:color w:val="000000"/>
          <w:sz w:val="20"/>
          <w:szCs w:val="20"/>
        </w:rPr>
        <w:t>economically disadvantaged</w:t>
      </w:r>
      <w:proofErr w:type="gramEnd"/>
      <w:r w:rsidR="00562263">
        <w:rPr>
          <w:rFonts w:ascii="Arial" w:hAnsi="Arial" w:cs="Arial"/>
          <w:color w:val="000000"/>
          <w:sz w:val="20"/>
          <w:szCs w:val="20"/>
        </w:rPr>
        <w:t xml:space="preserve"> (2009 median = 51.0%; 2018 median = 57.2%).</w:t>
      </w:r>
      <w:r w:rsidR="00D2045D">
        <w:rPr>
          <w:rFonts w:ascii="Arial" w:hAnsi="Arial" w:cs="Arial"/>
          <w:color w:val="000000"/>
          <w:sz w:val="20"/>
          <w:szCs w:val="20"/>
        </w:rPr>
        <w:t xml:space="preserve"> </w:t>
      </w:r>
      <w:r w:rsidR="00562263">
        <w:rPr>
          <w:rFonts w:ascii="Arial" w:hAnsi="Arial" w:cs="Arial"/>
          <w:color w:val="000000"/>
          <w:sz w:val="20"/>
          <w:szCs w:val="20"/>
        </w:rPr>
        <w:t>In addition, the average median percentage of grade</w:t>
      </w:r>
      <w:r w:rsidR="007A7323">
        <w:rPr>
          <w:rFonts w:ascii="Arial" w:hAnsi="Arial" w:cs="Arial"/>
          <w:color w:val="000000"/>
          <w:sz w:val="20"/>
          <w:szCs w:val="20"/>
        </w:rPr>
        <w:t xml:space="preserve"> </w:t>
      </w:r>
      <w:r w:rsidR="00562263">
        <w:rPr>
          <w:rFonts w:ascii="Arial" w:hAnsi="Arial" w:cs="Arial"/>
          <w:color w:val="000000"/>
          <w:sz w:val="20"/>
          <w:szCs w:val="20"/>
        </w:rPr>
        <w:t>cohort students identifying as Hispanic increased over twofold from 3.0% in 2009 to 6.5% in 2018</w:t>
      </w:r>
      <w:r w:rsidR="00FE0582">
        <w:rPr>
          <w:rFonts w:ascii="Arial" w:hAnsi="Arial" w:cs="Arial"/>
          <w:color w:val="000000"/>
          <w:sz w:val="20"/>
          <w:szCs w:val="20"/>
        </w:rPr>
        <w:t xml:space="preserve"> (Table 1)</w:t>
      </w:r>
      <w:r w:rsidR="00562263">
        <w:rPr>
          <w:rFonts w:ascii="Arial" w:hAnsi="Arial" w:cs="Arial"/>
          <w:color w:val="000000"/>
          <w:sz w:val="20"/>
          <w:szCs w:val="20"/>
        </w:rPr>
        <w:t>. At the</w:t>
      </w:r>
      <w:r w:rsidR="008B6E2D">
        <w:rPr>
          <w:rFonts w:ascii="Arial" w:hAnsi="Arial" w:cs="Arial"/>
          <w:color w:val="000000"/>
          <w:sz w:val="20"/>
          <w:szCs w:val="20"/>
        </w:rPr>
        <w:t xml:space="preserve"> </w:t>
      </w:r>
      <w:r w:rsidR="005F3F05">
        <w:rPr>
          <w:rFonts w:ascii="Arial" w:hAnsi="Arial" w:cs="Arial"/>
          <w:color w:val="000000"/>
          <w:sz w:val="20"/>
          <w:szCs w:val="20"/>
        </w:rPr>
        <w:t>county</w:t>
      </w:r>
      <w:r w:rsidR="00562263">
        <w:rPr>
          <w:rFonts w:ascii="Arial" w:hAnsi="Arial" w:cs="Arial"/>
          <w:color w:val="000000"/>
          <w:sz w:val="20"/>
          <w:szCs w:val="20"/>
        </w:rPr>
        <w:t xml:space="preserve"> level, the median average proportion of</w:t>
      </w:r>
      <w:r w:rsidR="005F3F05">
        <w:rPr>
          <w:rFonts w:ascii="Arial" w:hAnsi="Arial" w:cs="Arial"/>
          <w:color w:val="000000"/>
          <w:sz w:val="20"/>
          <w:szCs w:val="20"/>
        </w:rPr>
        <w:t xml:space="preserve"> </w:t>
      </w:r>
      <w:r w:rsidR="008B6E2D">
        <w:rPr>
          <w:rFonts w:ascii="Arial" w:hAnsi="Arial" w:cs="Arial"/>
          <w:color w:val="000000"/>
          <w:sz w:val="20"/>
          <w:szCs w:val="20"/>
        </w:rPr>
        <w:t>adult</w:t>
      </w:r>
      <w:r w:rsidR="00375715">
        <w:rPr>
          <w:rFonts w:ascii="Arial" w:hAnsi="Arial" w:cs="Arial"/>
          <w:color w:val="000000"/>
          <w:sz w:val="20"/>
          <w:szCs w:val="20"/>
        </w:rPr>
        <w:t xml:space="preserve"> residents</w:t>
      </w:r>
      <w:r w:rsidR="008B6E2D">
        <w:rPr>
          <w:rFonts w:ascii="Arial" w:hAnsi="Arial" w:cs="Arial"/>
          <w:color w:val="000000"/>
          <w:sz w:val="20"/>
          <w:szCs w:val="20"/>
        </w:rPr>
        <w:t xml:space="preserve"> with a college degree</w:t>
      </w:r>
      <w:r w:rsidR="007840BE">
        <w:rPr>
          <w:rFonts w:ascii="Arial" w:hAnsi="Arial" w:cs="Arial"/>
          <w:color w:val="000000"/>
          <w:sz w:val="20"/>
          <w:szCs w:val="20"/>
        </w:rPr>
        <w:t xml:space="preserve"> </w:t>
      </w:r>
      <w:r w:rsidR="008B6E2D">
        <w:rPr>
          <w:rFonts w:ascii="Arial" w:hAnsi="Arial" w:cs="Arial"/>
          <w:color w:val="000000"/>
          <w:sz w:val="20"/>
          <w:szCs w:val="20"/>
        </w:rPr>
        <w:t xml:space="preserve">increased from </w:t>
      </w:r>
      <w:r w:rsidR="00562263">
        <w:rPr>
          <w:rFonts w:ascii="Arial" w:hAnsi="Arial" w:cs="Arial"/>
          <w:color w:val="000000"/>
          <w:sz w:val="20"/>
          <w:szCs w:val="20"/>
        </w:rPr>
        <w:t xml:space="preserve">15.8% in </w:t>
      </w:r>
      <w:r w:rsidR="008B6E2D">
        <w:rPr>
          <w:rFonts w:ascii="Arial" w:hAnsi="Arial" w:cs="Arial"/>
          <w:color w:val="000000"/>
          <w:sz w:val="20"/>
          <w:szCs w:val="20"/>
        </w:rPr>
        <w:t xml:space="preserve">2009 to </w:t>
      </w:r>
      <w:r w:rsidR="00562263">
        <w:rPr>
          <w:rFonts w:ascii="Arial" w:hAnsi="Arial" w:cs="Arial"/>
          <w:color w:val="000000"/>
          <w:sz w:val="20"/>
          <w:szCs w:val="20"/>
        </w:rPr>
        <w:t xml:space="preserve">18.1% in </w:t>
      </w:r>
      <w:r w:rsidR="008B6E2D">
        <w:rPr>
          <w:rFonts w:ascii="Arial" w:hAnsi="Arial" w:cs="Arial"/>
          <w:color w:val="000000"/>
          <w:sz w:val="20"/>
          <w:szCs w:val="20"/>
        </w:rPr>
        <w:t>2018</w:t>
      </w:r>
      <w:r w:rsidR="00FE0582">
        <w:rPr>
          <w:rFonts w:ascii="Arial" w:hAnsi="Arial" w:cs="Arial"/>
          <w:color w:val="000000"/>
          <w:sz w:val="20"/>
          <w:szCs w:val="20"/>
        </w:rPr>
        <w:t xml:space="preserve"> (Table 1)</w:t>
      </w:r>
      <w:r w:rsidR="008B6E2D">
        <w:rPr>
          <w:rFonts w:ascii="Arial" w:hAnsi="Arial" w:cs="Arial"/>
          <w:color w:val="000000"/>
          <w:sz w:val="20"/>
          <w:szCs w:val="20"/>
        </w:rPr>
        <w:t xml:space="preserve">. </w:t>
      </w:r>
      <w:r w:rsidR="009E70D4">
        <w:rPr>
          <w:rFonts w:ascii="Arial" w:hAnsi="Arial" w:cs="Arial"/>
          <w:color w:val="000000"/>
          <w:sz w:val="20"/>
          <w:szCs w:val="20"/>
        </w:rPr>
        <w:t xml:space="preserve">There were </w:t>
      </w:r>
      <w:r w:rsidR="00FB097B">
        <w:rPr>
          <w:rFonts w:ascii="Arial" w:hAnsi="Arial" w:cs="Arial"/>
          <w:color w:val="000000"/>
          <w:sz w:val="20"/>
          <w:szCs w:val="20"/>
        </w:rPr>
        <w:t>74 counties exposed to hurricane-force tropical cyclones over the course of the study period (Figure 1).</w:t>
      </w:r>
    </w:p>
    <w:p w14:paraId="2EEDDA6C" w14:textId="77777777" w:rsidR="00806C72" w:rsidRDefault="00806C72" w:rsidP="00FE0582">
      <w:pPr>
        <w:keepNext/>
        <w:pBdr>
          <w:top w:val="nil"/>
          <w:left w:val="nil"/>
          <w:bottom w:val="nil"/>
          <w:right w:val="nil"/>
          <w:between w:val="nil"/>
        </w:pBdr>
        <w:spacing w:before="240" w:after="60"/>
        <w:contextualSpacing/>
        <w:jc w:val="both"/>
        <w:rPr>
          <w:rFonts w:ascii="Arial" w:hAnsi="Arial" w:cs="Arial"/>
          <w:color w:val="000000"/>
          <w:sz w:val="20"/>
          <w:szCs w:val="20"/>
        </w:rPr>
      </w:pPr>
    </w:p>
    <w:p w14:paraId="56259326" w14:textId="77777777" w:rsidR="00806C72" w:rsidRDefault="00806C72" w:rsidP="00806C72">
      <w:pPr>
        <w:keepNext/>
        <w:pBdr>
          <w:top w:val="nil"/>
          <w:left w:val="nil"/>
          <w:bottom w:val="nil"/>
          <w:right w:val="nil"/>
          <w:between w:val="nil"/>
        </w:pBdr>
        <w:spacing w:before="240" w:after="60"/>
        <w:contextualSpacing/>
        <w:jc w:val="both"/>
        <w:rPr>
          <w:rFonts w:ascii="Arial" w:hAnsi="Arial" w:cs="Arial"/>
          <w:i/>
          <w:iCs/>
          <w:color w:val="000000"/>
          <w:sz w:val="20"/>
          <w:szCs w:val="20"/>
        </w:rPr>
      </w:pPr>
      <w:r>
        <w:rPr>
          <w:rFonts w:ascii="Arial" w:hAnsi="Arial" w:cs="Arial"/>
          <w:i/>
          <w:iCs/>
          <w:color w:val="000000"/>
          <w:sz w:val="20"/>
          <w:szCs w:val="20"/>
        </w:rPr>
        <w:t>Association of Covariates with Test Scores</w:t>
      </w:r>
    </w:p>
    <w:p w14:paraId="2DDFD17D" w14:textId="510BDCF4" w:rsidR="00C446D5" w:rsidRDefault="00806C72"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We observed several notable associations between grade</w:t>
      </w:r>
      <w:r w:rsidR="007A7323">
        <w:rPr>
          <w:rFonts w:ascii="Arial" w:hAnsi="Arial" w:cs="Arial"/>
          <w:color w:val="000000"/>
          <w:sz w:val="20"/>
          <w:szCs w:val="20"/>
        </w:rPr>
        <w:t xml:space="preserve"> </w:t>
      </w:r>
      <w:r>
        <w:rPr>
          <w:rFonts w:ascii="Arial" w:hAnsi="Arial" w:cs="Arial"/>
          <w:color w:val="000000"/>
          <w:sz w:val="20"/>
          <w:szCs w:val="20"/>
        </w:rPr>
        <w:t>cohort and county-level sociodemographic characteristics and average standardized test scores</w:t>
      </w:r>
      <w:r w:rsidR="00A511B7">
        <w:rPr>
          <w:rFonts w:ascii="Arial" w:hAnsi="Arial" w:cs="Arial"/>
          <w:color w:val="000000"/>
          <w:sz w:val="20"/>
          <w:szCs w:val="20"/>
        </w:rPr>
        <w:t xml:space="preserve"> (Figures </w:t>
      </w:r>
      <w:r w:rsidR="00194FFD">
        <w:rPr>
          <w:rFonts w:ascii="Arial" w:hAnsi="Arial" w:cs="Arial"/>
          <w:color w:val="000000"/>
          <w:sz w:val="20"/>
          <w:szCs w:val="20"/>
        </w:rPr>
        <w:t>2</w:t>
      </w:r>
      <w:r w:rsidR="00A511B7">
        <w:rPr>
          <w:rFonts w:ascii="Arial" w:hAnsi="Arial" w:cs="Arial"/>
          <w:color w:val="000000"/>
          <w:sz w:val="20"/>
          <w:szCs w:val="20"/>
        </w:rPr>
        <w:t xml:space="preserve"> and </w:t>
      </w:r>
      <w:r w:rsidR="00194FFD">
        <w:rPr>
          <w:rFonts w:ascii="Arial" w:hAnsi="Arial" w:cs="Arial"/>
          <w:color w:val="000000"/>
          <w:sz w:val="20"/>
          <w:szCs w:val="20"/>
        </w:rPr>
        <w:t>3</w:t>
      </w:r>
      <w:r w:rsidR="00A511B7">
        <w:rPr>
          <w:rFonts w:ascii="Arial" w:hAnsi="Arial" w:cs="Arial"/>
          <w:color w:val="000000"/>
          <w:sz w:val="20"/>
          <w:szCs w:val="20"/>
        </w:rPr>
        <w:t>)</w:t>
      </w:r>
      <w:r>
        <w:rPr>
          <w:rFonts w:ascii="Arial" w:hAnsi="Arial" w:cs="Arial"/>
          <w:color w:val="000000"/>
          <w:sz w:val="20"/>
          <w:szCs w:val="20"/>
        </w:rPr>
        <w:t xml:space="preserve">. </w:t>
      </w:r>
      <w:r w:rsidR="00670448">
        <w:rPr>
          <w:rFonts w:ascii="Arial" w:hAnsi="Arial" w:cs="Arial"/>
          <w:color w:val="000000"/>
          <w:sz w:val="20"/>
          <w:szCs w:val="20"/>
        </w:rPr>
        <w:t>Grade</w:t>
      </w:r>
      <w:r w:rsidR="007A7323">
        <w:rPr>
          <w:rFonts w:ascii="Arial" w:hAnsi="Arial" w:cs="Arial"/>
          <w:color w:val="000000"/>
          <w:sz w:val="20"/>
          <w:szCs w:val="20"/>
        </w:rPr>
        <w:t xml:space="preserve"> </w:t>
      </w:r>
      <w:r w:rsidR="00670448">
        <w:rPr>
          <w:rFonts w:ascii="Arial" w:hAnsi="Arial" w:cs="Arial"/>
          <w:color w:val="000000"/>
          <w:sz w:val="20"/>
          <w:szCs w:val="20"/>
        </w:rPr>
        <w:t>cohorts with greater proportions of racial/ethnic minority students tended to perform worse than average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cohorts in both </w:t>
      </w:r>
      <w:r w:rsidR="00CB7F4B">
        <w:rPr>
          <w:rFonts w:ascii="Arial" w:hAnsi="Arial" w:cs="Arial"/>
          <w:color w:val="000000"/>
          <w:sz w:val="20"/>
          <w:szCs w:val="20"/>
        </w:rPr>
        <w:lastRenderedPageBreak/>
        <w:t>m</w:t>
      </w:r>
      <w:r w:rsidR="00670448">
        <w:rPr>
          <w:rFonts w:ascii="Arial" w:hAnsi="Arial" w:cs="Arial"/>
          <w:color w:val="000000"/>
          <w:sz w:val="20"/>
          <w:szCs w:val="20"/>
        </w:rPr>
        <w:t xml:space="preserve">ath and </w:t>
      </w:r>
      <w:r w:rsidR="00110D26">
        <w:rPr>
          <w:rFonts w:ascii="Arial" w:hAnsi="Arial" w:cs="Arial"/>
          <w:color w:val="000000"/>
          <w:sz w:val="20"/>
          <w:szCs w:val="20"/>
        </w:rPr>
        <w:t>r</w:t>
      </w:r>
      <w:r w:rsidR="00670448">
        <w:rPr>
          <w:rFonts w:ascii="Arial" w:hAnsi="Arial" w:cs="Arial"/>
          <w:color w:val="000000"/>
          <w:sz w:val="20"/>
          <w:szCs w:val="20"/>
        </w:rPr>
        <w:t>eading/</w:t>
      </w:r>
      <w:r w:rsidR="00110D26">
        <w:rPr>
          <w:rFonts w:ascii="Arial" w:hAnsi="Arial" w:cs="Arial"/>
          <w:color w:val="000000"/>
          <w:sz w:val="20"/>
          <w:szCs w:val="20"/>
        </w:rPr>
        <w:t>l</w:t>
      </w:r>
      <w:r w:rsidR="00670448">
        <w:rPr>
          <w:rFonts w:ascii="Arial" w:hAnsi="Arial" w:cs="Arial"/>
          <w:color w:val="000000"/>
          <w:sz w:val="20"/>
          <w:szCs w:val="20"/>
        </w:rPr>
        <w:t xml:space="preserve">anguage </w:t>
      </w:r>
      <w:r w:rsidR="00110D26">
        <w:rPr>
          <w:rFonts w:ascii="Arial" w:hAnsi="Arial" w:cs="Arial"/>
          <w:color w:val="000000"/>
          <w:sz w:val="20"/>
          <w:szCs w:val="20"/>
        </w:rPr>
        <w:t>a</w:t>
      </w:r>
      <w:r w:rsidR="00670448">
        <w:rPr>
          <w:rFonts w:ascii="Arial" w:hAnsi="Arial" w:cs="Arial"/>
          <w:color w:val="000000"/>
          <w:sz w:val="20"/>
          <w:szCs w:val="20"/>
        </w:rPr>
        <w:t>rt</w:t>
      </w:r>
      <w:r w:rsidR="00CB7F4B">
        <w:rPr>
          <w:rFonts w:ascii="Arial" w:hAnsi="Arial" w:cs="Arial"/>
          <w:color w:val="000000"/>
          <w:sz w:val="20"/>
          <w:szCs w:val="20"/>
        </w:rPr>
        <w:t>s</w:t>
      </w:r>
      <w:r w:rsidR="00670448">
        <w:rPr>
          <w:rFonts w:ascii="Arial" w:hAnsi="Arial" w:cs="Arial"/>
          <w:color w:val="000000"/>
          <w:sz w:val="20"/>
          <w:szCs w:val="20"/>
        </w:rPr>
        <w:t>. A hypothetical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that was 100% American Indian/Alaska Native students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at least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-1.17; 95% </w:t>
      </w:r>
      <w:r w:rsidR="00561E5F">
        <w:rPr>
          <w:rFonts w:ascii="Arial" w:hAnsi="Arial" w:cs="Arial"/>
          <w:color w:val="000000"/>
          <w:sz w:val="20"/>
          <w:szCs w:val="20"/>
        </w:rPr>
        <w:t>Credible Interval (</w:t>
      </w:r>
      <w:proofErr w:type="spellStart"/>
      <w:r w:rsidR="00670448">
        <w:rPr>
          <w:rFonts w:ascii="Arial" w:hAnsi="Arial" w:cs="Arial"/>
          <w:color w:val="000000"/>
          <w:sz w:val="20"/>
          <w:szCs w:val="20"/>
        </w:rPr>
        <w:t>CrI</w:t>
      </w:r>
      <w:proofErr w:type="spellEnd"/>
      <w:r w:rsidR="00561E5F">
        <w:rPr>
          <w:rFonts w:ascii="Arial" w:hAnsi="Arial" w:cs="Arial"/>
          <w:color w:val="000000"/>
          <w:sz w:val="20"/>
          <w:szCs w:val="20"/>
        </w:rPr>
        <w:t>)</w:t>
      </w:r>
      <w:r w:rsidR="00670448">
        <w:rPr>
          <w:rFonts w:ascii="Arial" w:hAnsi="Arial" w:cs="Arial"/>
          <w:color w:val="000000"/>
          <w:sz w:val="20"/>
          <w:szCs w:val="20"/>
        </w:rPr>
        <w:t xml:space="preserve"> -1.99, -0.35; </w:t>
      </w:r>
      <w:r w:rsidR="00561E5F">
        <w:rPr>
          <w:rFonts w:ascii="Arial" w:hAnsi="Arial" w:cs="Arial"/>
          <w:color w:val="000000"/>
          <w:sz w:val="20"/>
          <w:szCs w:val="20"/>
        </w:rPr>
        <w:t xml:space="preserve">posterior probability of </w:t>
      </w:r>
      <w:r w:rsidR="00FA74E8">
        <w:rPr>
          <w:rFonts w:ascii="Arial" w:hAnsi="Arial" w:cs="Arial"/>
          <w:color w:val="000000"/>
          <w:sz w:val="20"/>
          <w:szCs w:val="20"/>
        </w:rPr>
        <w:t>negative</w:t>
      </w:r>
      <w:r w:rsidR="00561E5F">
        <w:rPr>
          <w:rFonts w:ascii="Arial" w:hAnsi="Arial" w:cs="Arial"/>
          <w:color w:val="000000"/>
          <w:sz w:val="20"/>
          <w:szCs w:val="20"/>
        </w:rPr>
        <w:t xml:space="preserve"> association </w:t>
      </w:r>
      <w:r w:rsidR="004C7F45">
        <w:rPr>
          <w:rFonts w:ascii="Arial" w:hAnsi="Arial" w:cs="Arial"/>
          <w:color w:val="000000"/>
          <w:sz w:val="20"/>
          <w:szCs w:val="20"/>
        </w:rPr>
        <w:t xml:space="preserve">= </w:t>
      </w:r>
      <w:r w:rsidR="00FA74E8">
        <w:rPr>
          <w:rFonts w:ascii="Arial" w:hAnsi="Arial" w:cs="Arial"/>
          <w:color w:val="000000"/>
          <w:sz w:val="20"/>
          <w:szCs w:val="20"/>
        </w:rPr>
        <w:t>99.</w:t>
      </w:r>
      <w:r w:rsidR="004C7F45">
        <w:rPr>
          <w:rFonts w:ascii="Arial" w:hAnsi="Arial" w:cs="Arial"/>
          <w:color w:val="000000"/>
          <w:sz w:val="20"/>
          <w:szCs w:val="20"/>
        </w:rPr>
        <w:t>8</w:t>
      </w:r>
      <w:r w:rsidR="00670448">
        <w:rPr>
          <w:rFonts w:ascii="Arial" w:hAnsi="Arial" w:cs="Arial"/>
          <w:color w:val="000000"/>
          <w:sz w:val="20"/>
          <w:szCs w:val="20"/>
        </w:rPr>
        <w:t>%) and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-1.70;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-2.41, -0.99; </w:t>
      </w:r>
      <w:r w:rsidR="00FA74E8">
        <w:rPr>
          <w:rFonts w:ascii="Arial" w:hAnsi="Arial" w:cs="Arial"/>
          <w:color w:val="000000"/>
          <w:sz w:val="20"/>
          <w:szCs w:val="20"/>
        </w:rPr>
        <w:t>PP&lt;0, &gt;99.9</w:t>
      </w:r>
      <w:r w:rsidR="00670448">
        <w:rPr>
          <w:rFonts w:ascii="Arial" w:hAnsi="Arial" w:cs="Arial"/>
          <w:color w:val="000000"/>
          <w:sz w:val="20"/>
          <w:szCs w:val="20"/>
        </w:rPr>
        <w:t>%). A 100% Hispanic grade</w:t>
      </w:r>
      <w:r w:rsidR="007A7323">
        <w:rPr>
          <w:rFonts w:ascii="Arial" w:hAnsi="Arial" w:cs="Arial"/>
          <w:color w:val="000000"/>
          <w:sz w:val="20"/>
          <w:szCs w:val="20"/>
        </w:rPr>
        <w:t xml:space="preserve"> </w:t>
      </w:r>
      <w:r w:rsidR="00670448">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670448">
        <w:rPr>
          <w:rFonts w:ascii="Arial" w:hAnsi="Arial" w:cs="Arial"/>
          <w:color w:val="000000"/>
          <w:sz w:val="20"/>
          <w:szCs w:val="20"/>
        </w:rPr>
        <w:t>perform</w:t>
      </w:r>
      <w:r w:rsidR="00C446D5">
        <w:rPr>
          <w:rFonts w:ascii="Arial" w:hAnsi="Arial" w:cs="Arial"/>
          <w:color w:val="000000"/>
          <w:sz w:val="20"/>
          <w:szCs w:val="20"/>
        </w:rPr>
        <w:t>ed</w:t>
      </w:r>
      <w:r w:rsidR="00670448">
        <w:rPr>
          <w:rFonts w:ascii="Arial" w:hAnsi="Arial" w:cs="Arial"/>
          <w:color w:val="000000"/>
          <w:sz w:val="20"/>
          <w:szCs w:val="20"/>
        </w:rPr>
        <w:t xml:space="preserve"> nearly one grade level below average in </w:t>
      </w:r>
      <w:r w:rsidR="00594A4C">
        <w:rPr>
          <w:rFonts w:ascii="Arial" w:hAnsi="Arial" w:cs="Arial"/>
          <w:color w:val="000000"/>
          <w:sz w:val="20"/>
          <w:szCs w:val="20"/>
        </w:rPr>
        <w:t>m</w:t>
      </w:r>
      <w:r w:rsidR="00670448">
        <w:rPr>
          <w:rFonts w:ascii="Arial" w:hAnsi="Arial" w:cs="Arial"/>
          <w:color w:val="000000"/>
          <w:sz w:val="20"/>
          <w:szCs w:val="20"/>
        </w:rPr>
        <w:t>ath (</w:t>
      </w:r>
      <w:r w:rsidR="00670448">
        <w:rPr>
          <w:rFonts w:ascii="Arial" w:hAnsi="Arial" w:cs="Arial"/>
          <w:color w:val="000000"/>
          <w:sz w:val="20"/>
          <w:szCs w:val="20"/>
        </w:rPr>
        <w:sym w:font="Symbol" w:char="F062"/>
      </w:r>
      <w:r w:rsidR="00670448">
        <w:rPr>
          <w:rFonts w:ascii="Arial" w:hAnsi="Arial" w:cs="Arial"/>
          <w:color w:val="000000"/>
          <w:sz w:val="20"/>
          <w:szCs w:val="20"/>
        </w:rPr>
        <w:t xml:space="preserve"> -0.97;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-1.13, -0.80; </w:t>
      </w:r>
      <w:r w:rsidR="00FA74E8">
        <w:rPr>
          <w:rFonts w:ascii="Arial" w:hAnsi="Arial" w:cs="Arial"/>
          <w:color w:val="000000"/>
          <w:sz w:val="20"/>
          <w:szCs w:val="20"/>
        </w:rPr>
        <w:t>PP&lt;0, &gt;99.9</w:t>
      </w:r>
      <w:r w:rsidR="00670448">
        <w:rPr>
          <w:rFonts w:ascii="Arial" w:hAnsi="Arial" w:cs="Arial"/>
          <w:color w:val="000000"/>
          <w:sz w:val="20"/>
          <w:szCs w:val="20"/>
        </w:rPr>
        <w:t>%) and over one grade level below average in RLA (</w:t>
      </w:r>
      <w:r w:rsidR="00670448">
        <w:rPr>
          <w:rFonts w:ascii="Arial" w:hAnsi="Arial" w:cs="Arial"/>
          <w:color w:val="000000"/>
          <w:sz w:val="20"/>
          <w:szCs w:val="20"/>
        </w:rPr>
        <w:sym w:font="Symbol" w:char="F062"/>
      </w:r>
      <w:r w:rsidR="00670448">
        <w:rPr>
          <w:rFonts w:ascii="Arial" w:hAnsi="Arial" w:cs="Arial"/>
          <w:color w:val="000000"/>
          <w:sz w:val="20"/>
          <w:szCs w:val="20"/>
        </w:rPr>
        <w:t xml:space="preserve"> -1.60; 95% </w:t>
      </w:r>
      <w:proofErr w:type="spellStart"/>
      <w:r w:rsidR="00670448">
        <w:rPr>
          <w:rFonts w:ascii="Arial" w:hAnsi="Arial" w:cs="Arial"/>
          <w:color w:val="000000"/>
          <w:sz w:val="20"/>
          <w:szCs w:val="20"/>
        </w:rPr>
        <w:t>CrI</w:t>
      </w:r>
      <w:proofErr w:type="spellEnd"/>
      <w:r w:rsidR="00670448">
        <w:rPr>
          <w:rFonts w:ascii="Arial" w:hAnsi="Arial" w:cs="Arial"/>
          <w:color w:val="000000"/>
          <w:sz w:val="20"/>
          <w:szCs w:val="20"/>
        </w:rPr>
        <w:t xml:space="preserve"> -1.74, -1.46; </w:t>
      </w:r>
      <w:r w:rsidR="00FA74E8">
        <w:rPr>
          <w:rFonts w:ascii="Arial" w:hAnsi="Arial" w:cs="Arial"/>
          <w:color w:val="000000"/>
          <w:sz w:val="20"/>
          <w:szCs w:val="20"/>
        </w:rPr>
        <w:t>PP&lt;0, &gt;99.9</w:t>
      </w:r>
      <w:r w:rsidR="00670448">
        <w:rPr>
          <w:rFonts w:ascii="Arial" w:hAnsi="Arial" w:cs="Arial"/>
          <w:color w:val="000000"/>
          <w:sz w:val="20"/>
          <w:szCs w:val="20"/>
        </w:rPr>
        <w:t>%). A 100% Black grade</w:t>
      </w:r>
      <w:r w:rsidR="007A7323">
        <w:rPr>
          <w:rFonts w:ascii="Arial" w:hAnsi="Arial" w:cs="Arial"/>
          <w:color w:val="000000"/>
          <w:sz w:val="20"/>
          <w:szCs w:val="20"/>
        </w:rPr>
        <w:t xml:space="preserve"> </w:t>
      </w:r>
      <w:r w:rsidR="00670448">
        <w:rPr>
          <w:rFonts w:ascii="Arial" w:hAnsi="Arial" w:cs="Arial"/>
          <w:color w:val="000000"/>
          <w:sz w:val="20"/>
          <w:szCs w:val="20"/>
        </w:rPr>
        <w:t>cohort would</w:t>
      </w:r>
      <w:r w:rsidR="00C446D5">
        <w:rPr>
          <w:rFonts w:ascii="Arial" w:hAnsi="Arial" w:cs="Arial"/>
          <w:color w:val="000000"/>
          <w:sz w:val="20"/>
          <w:szCs w:val="20"/>
        </w:rPr>
        <w:t xml:space="preserve"> have</w:t>
      </w:r>
      <w:r w:rsidR="00670448">
        <w:rPr>
          <w:rFonts w:ascii="Arial" w:hAnsi="Arial" w:cs="Arial"/>
          <w:color w:val="000000"/>
          <w:sz w:val="20"/>
          <w:szCs w:val="20"/>
        </w:rPr>
        <w:t xml:space="preserve"> perform</w:t>
      </w:r>
      <w:r w:rsidR="00C446D5">
        <w:rPr>
          <w:rFonts w:ascii="Arial" w:hAnsi="Arial" w:cs="Arial"/>
          <w:color w:val="000000"/>
          <w:sz w:val="20"/>
          <w:szCs w:val="20"/>
        </w:rPr>
        <w:t>ed</w:t>
      </w:r>
      <w:r w:rsidR="00670448">
        <w:rPr>
          <w:rFonts w:ascii="Arial" w:hAnsi="Arial" w:cs="Arial"/>
          <w:color w:val="000000"/>
          <w:sz w:val="20"/>
          <w:szCs w:val="20"/>
        </w:rPr>
        <w:t xml:space="preserve"> </w:t>
      </w:r>
      <w:r w:rsidR="0051587B">
        <w:rPr>
          <w:rFonts w:ascii="Arial" w:hAnsi="Arial" w:cs="Arial"/>
          <w:color w:val="000000"/>
          <w:sz w:val="20"/>
          <w:szCs w:val="20"/>
        </w:rPr>
        <w:t xml:space="preserve">over two grade levels below average in both </w:t>
      </w:r>
      <w:r w:rsidR="00594A4C">
        <w:rPr>
          <w:rFonts w:ascii="Arial" w:hAnsi="Arial" w:cs="Arial"/>
          <w:color w:val="000000"/>
          <w:sz w:val="20"/>
          <w:szCs w:val="20"/>
        </w:rPr>
        <w:t>m</w:t>
      </w:r>
      <w:r w:rsidR="0051587B">
        <w:rPr>
          <w:rFonts w:ascii="Arial" w:hAnsi="Arial" w:cs="Arial"/>
          <w:color w:val="000000"/>
          <w:sz w:val="20"/>
          <w:szCs w:val="20"/>
        </w:rPr>
        <w:t>ath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-2.02;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-2.19, 1.85; </w:t>
      </w:r>
      <w:r w:rsidR="00FA74E8">
        <w:rPr>
          <w:rFonts w:ascii="Arial" w:hAnsi="Arial" w:cs="Arial"/>
          <w:color w:val="000000"/>
          <w:sz w:val="20"/>
          <w:szCs w:val="20"/>
        </w:rPr>
        <w:t>PP&lt;0, &gt;99.9%</w:t>
      </w:r>
      <w:r w:rsidR="0051587B">
        <w:rPr>
          <w:rFonts w:ascii="Arial" w:hAnsi="Arial" w:cs="Arial"/>
          <w:color w:val="000000"/>
          <w:sz w:val="20"/>
          <w:szCs w:val="20"/>
        </w:rPr>
        <w:t>) and RLA (</w:t>
      </w:r>
      <w:r w:rsidR="0051587B">
        <w:rPr>
          <w:rFonts w:ascii="Arial" w:hAnsi="Arial" w:cs="Arial"/>
          <w:color w:val="000000"/>
          <w:sz w:val="20"/>
          <w:szCs w:val="20"/>
        </w:rPr>
        <w:sym w:font="Symbol" w:char="F062"/>
      </w:r>
      <w:r w:rsidR="0051587B">
        <w:rPr>
          <w:rFonts w:ascii="Arial" w:hAnsi="Arial" w:cs="Arial"/>
          <w:color w:val="000000"/>
          <w:sz w:val="20"/>
          <w:szCs w:val="20"/>
        </w:rPr>
        <w:t xml:space="preserve"> -2.24; 95% </w:t>
      </w:r>
      <w:proofErr w:type="spellStart"/>
      <w:r w:rsidR="0051587B">
        <w:rPr>
          <w:rFonts w:ascii="Arial" w:hAnsi="Arial" w:cs="Arial"/>
          <w:color w:val="000000"/>
          <w:sz w:val="20"/>
          <w:szCs w:val="20"/>
        </w:rPr>
        <w:t>CrI</w:t>
      </w:r>
      <w:proofErr w:type="spellEnd"/>
      <w:r w:rsidR="0051587B">
        <w:rPr>
          <w:rFonts w:ascii="Arial" w:hAnsi="Arial" w:cs="Arial"/>
          <w:color w:val="000000"/>
          <w:sz w:val="20"/>
          <w:szCs w:val="20"/>
        </w:rPr>
        <w:t xml:space="preserve"> -2.39, -2.10; </w:t>
      </w:r>
      <w:r w:rsidR="00FA74E8">
        <w:rPr>
          <w:rFonts w:ascii="Arial" w:hAnsi="Arial" w:cs="Arial"/>
          <w:color w:val="000000"/>
          <w:sz w:val="20"/>
          <w:szCs w:val="20"/>
        </w:rPr>
        <w:t>PP&lt;0,</w:t>
      </w:r>
      <w:r w:rsidR="0051587B">
        <w:rPr>
          <w:rFonts w:ascii="Arial" w:hAnsi="Arial" w:cs="Arial"/>
          <w:color w:val="000000"/>
          <w:sz w:val="20"/>
          <w:szCs w:val="20"/>
        </w:rPr>
        <w:t xml:space="preserve"> </w:t>
      </w:r>
      <w:r w:rsidR="00FA74E8">
        <w:rPr>
          <w:rFonts w:ascii="Arial" w:hAnsi="Arial" w:cs="Arial"/>
          <w:color w:val="000000"/>
          <w:sz w:val="20"/>
          <w:szCs w:val="20"/>
        </w:rPr>
        <w:t>&gt;99.9</w:t>
      </w:r>
      <w:r w:rsidR="0051587B">
        <w:rPr>
          <w:rFonts w:ascii="Arial" w:hAnsi="Arial" w:cs="Arial"/>
          <w:color w:val="000000"/>
          <w:sz w:val="20"/>
          <w:szCs w:val="20"/>
        </w:rPr>
        <w:t>%).</w:t>
      </w:r>
      <w:r w:rsidR="00556E5F">
        <w:rPr>
          <w:rFonts w:ascii="Arial" w:hAnsi="Arial" w:cs="Arial"/>
          <w:color w:val="000000"/>
          <w:sz w:val="20"/>
          <w:szCs w:val="20"/>
        </w:rPr>
        <w:t xml:space="preserve"> </w:t>
      </w:r>
      <w:r w:rsidR="00D41F14">
        <w:rPr>
          <w:rFonts w:ascii="Arial" w:hAnsi="Arial" w:cs="Arial"/>
          <w:color w:val="000000"/>
          <w:sz w:val="20"/>
          <w:szCs w:val="20"/>
        </w:rPr>
        <w:t xml:space="preserve">In contrast, </w:t>
      </w:r>
      <w:r w:rsidR="00556E5F">
        <w:rPr>
          <w:rFonts w:ascii="Arial" w:hAnsi="Arial" w:cs="Arial"/>
          <w:color w:val="000000"/>
          <w:sz w:val="20"/>
          <w:szCs w:val="20"/>
        </w:rPr>
        <w:t>a 100% Asian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nearly three grade levels better than the national average</w:t>
      </w:r>
      <w:r w:rsidR="00C446D5">
        <w:rPr>
          <w:rFonts w:ascii="Arial" w:hAnsi="Arial" w:cs="Arial"/>
          <w:color w:val="000000"/>
          <w:sz w:val="20"/>
          <w:szCs w:val="20"/>
        </w:rPr>
        <w:t xml:space="preserve"> cohort</w:t>
      </w:r>
      <w:r w:rsidR="00556E5F">
        <w:rPr>
          <w:rFonts w:ascii="Arial" w:hAnsi="Arial" w:cs="Arial"/>
          <w:color w:val="000000"/>
          <w:sz w:val="20"/>
          <w:szCs w:val="20"/>
        </w:rPr>
        <w:t xml:space="preserve"> in both </w:t>
      </w:r>
      <w:r w:rsidR="00594A4C">
        <w:rPr>
          <w:rFonts w:ascii="Arial" w:hAnsi="Arial" w:cs="Arial"/>
          <w:color w:val="000000"/>
          <w:sz w:val="20"/>
          <w:szCs w:val="20"/>
        </w:rPr>
        <w:t>m</w:t>
      </w:r>
      <w:r w:rsidR="00556E5F">
        <w:rPr>
          <w:rFonts w:ascii="Arial" w:hAnsi="Arial" w:cs="Arial"/>
          <w:color w:val="000000"/>
          <w:sz w:val="20"/>
          <w:szCs w:val="20"/>
        </w:rPr>
        <w:t>ath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2.85;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1.95, 3.75; </w:t>
      </w:r>
      <w:r w:rsidR="00FA74E8">
        <w:rPr>
          <w:rFonts w:ascii="Arial" w:hAnsi="Arial" w:cs="Arial"/>
          <w:color w:val="000000"/>
          <w:sz w:val="20"/>
          <w:szCs w:val="20"/>
        </w:rPr>
        <w:t>posterior probability of positive association &gt;99.9</w:t>
      </w:r>
      <w:r w:rsidR="00556E5F">
        <w:rPr>
          <w:rFonts w:ascii="Arial" w:hAnsi="Arial" w:cs="Arial"/>
          <w:color w:val="000000"/>
          <w:sz w:val="20"/>
          <w:szCs w:val="20"/>
        </w:rPr>
        <w:t>%) and RLA (</w:t>
      </w:r>
      <w:r w:rsidR="00556E5F">
        <w:rPr>
          <w:rFonts w:ascii="Arial" w:hAnsi="Arial" w:cs="Arial"/>
          <w:color w:val="000000"/>
          <w:sz w:val="20"/>
          <w:szCs w:val="20"/>
        </w:rPr>
        <w:sym w:font="Symbol" w:char="F062"/>
      </w:r>
      <w:r w:rsidR="00556E5F">
        <w:rPr>
          <w:rFonts w:ascii="Arial" w:hAnsi="Arial" w:cs="Arial"/>
          <w:color w:val="000000"/>
          <w:sz w:val="20"/>
          <w:szCs w:val="20"/>
        </w:rPr>
        <w:t xml:space="preserve"> 2.72;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1.97, 3.48; </w:t>
      </w:r>
      <w:r w:rsidR="00FA74E8">
        <w:rPr>
          <w:rFonts w:ascii="Arial" w:hAnsi="Arial" w:cs="Arial"/>
          <w:color w:val="000000"/>
          <w:sz w:val="20"/>
          <w:szCs w:val="20"/>
        </w:rPr>
        <w:t>PP&gt;0, &gt;99.9%</w:t>
      </w:r>
      <w:r w:rsidR="00556E5F">
        <w:rPr>
          <w:rFonts w:ascii="Arial" w:hAnsi="Arial" w:cs="Arial"/>
          <w:color w:val="000000"/>
          <w:sz w:val="20"/>
          <w:szCs w:val="20"/>
        </w:rPr>
        <w:t>). A grade</w:t>
      </w:r>
      <w:r w:rsidR="007A7323">
        <w:rPr>
          <w:rFonts w:ascii="Arial" w:hAnsi="Arial" w:cs="Arial"/>
          <w:color w:val="000000"/>
          <w:sz w:val="20"/>
          <w:szCs w:val="20"/>
        </w:rPr>
        <w:t xml:space="preserve"> </w:t>
      </w:r>
      <w:r w:rsidR="00556E5F">
        <w:rPr>
          <w:rFonts w:ascii="Arial" w:hAnsi="Arial" w:cs="Arial"/>
          <w:color w:val="000000"/>
          <w:sz w:val="20"/>
          <w:szCs w:val="20"/>
        </w:rPr>
        <w:t xml:space="preserve">cohort in which 100% students received free lunch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0.28 grade levels below average in math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-0.35, -0.21; </w:t>
      </w:r>
      <w:r w:rsidR="00FA74E8">
        <w:rPr>
          <w:rFonts w:ascii="Arial" w:hAnsi="Arial" w:cs="Arial"/>
          <w:color w:val="000000"/>
          <w:sz w:val="20"/>
          <w:szCs w:val="20"/>
        </w:rPr>
        <w:t>PP&lt;0, &gt;99.9%</w:t>
      </w:r>
      <w:r w:rsidR="00556E5F">
        <w:rPr>
          <w:rFonts w:ascii="Arial" w:hAnsi="Arial" w:cs="Arial"/>
          <w:color w:val="000000"/>
          <w:sz w:val="20"/>
          <w:szCs w:val="20"/>
        </w:rPr>
        <w:t xml:space="preserve">), though would </w:t>
      </w:r>
      <w:r w:rsidR="00C446D5">
        <w:rPr>
          <w:rFonts w:ascii="Arial" w:hAnsi="Arial" w:cs="Arial"/>
          <w:color w:val="000000"/>
          <w:sz w:val="20"/>
          <w:szCs w:val="20"/>
        </w:rPr>
        <w:t xml:space="preserve">have </w:t>
      </w:r>
      <w:r w:rsidR="00556E5F">
        <w:rPr>
          <w:rFonts w:ascii="Arial" w:hAnsi="Arial" w:cs="Arial"/>
          <w:color w:val="000000"/>
          <w:sz w:val="20"/>
          <w:szCs w:val="20"/>
        </w:rPr>
        <w:t>perform</w:t>
      </w:r>
      <w:r w:rsidR="00C446D5">
        <w:rPr>
          <w:rFonts w:ascii="Arial" w:hAnsi="Arial" w:cs="Arial"/>
          <w:color w:val="000000"/>
          <w:sz w:val="20"/>
          <w:szCs w:val="20"/>
        </w:rPr>
        <w:t>ed</w:t>
      </w:r>
      <w:r w:rsidR="00556E5F">
        <w:rPr>
          <w:rFonts w:ascii="Arial" w:hAnsi="Arial" w:cs="Arial"/>
          <w:color w:val="000000"/>
          <w:sz w:val="20"/>
          <w:szCs w:val="20"/>
        </w:rPr>
        <w:t xml:space="preserve"> 0.09 grade levels above average in RLA (95% </w:t>
      </w:r>
      <w:proofErr w:type="spellStart"/>
      <w:r w:rsidR="00556E5F">
        <w:rPr>
          <w:rFonts w:ascii="Arial" w:hAnsi="Arial" w:cs="Arial"/>
          <w:color w:val="000000"/>
          <w:sz w:val="20"/>
          <w:szCs w:val="20"/>
        </w:rPr>
        <w:t>CrI</w:t>
      </w:r>
      <w:proofErr w:type="spellEnd"/>
      <w:r w:rsidR="00556E5F">
        <w:rPr>
          <w:rFonts w:ascii="Arial" w:hAnsi="Arial" w:cs="Arial"/>
          <w:color w:val="000000"/>
          <w:sz w:val="20"/>
          <w:szCs w:val="20"/>
        </w:rPr>
        <w:t xml:space="preserve"> 0.03, 0.15</w:t>
      </w:r>
      <w:r w:rsidR="00C446D5">
        <w:rPr>
          <w:rFonts w:ascii="Arial" w:hAnsi="Arial" w:cs="Arial"/>
          <w:color w:val="000000"/>
          <w:sz w:val="20"/>
          <w:szCs w:val="20"/>
        </w:rPr>
        <w:t xml:space="preserve">; </w:t>
      </w:r>
      <w:r w:rsidR="00FA74E8">
        <w:rPr>
          <w:rFonts w:ascii="Arial" w:hAnsi="Arial" w:cs="Arial"/>
          <w:color w:val="000000"/>
          <w:sz w:val="20"/>
          <w:szCs w:val="20"/>
        </w:rPr>
        <w:t>PP&gt;0, 99.9</w:t>
      </w:r>
      <w:r w:rsidR="00C446D5">
        <w:rPr>
          <w:rFonts w:ascii="Arial" w:hAnsi="Arial" w:cs="Arial"/>
          <w:color w:val="000000"/>
          <w:sz w:val="20"/>
          <w:szCs w:val="20"/>
        </w:rPr>
        <w:t>%</w:t>
      </w:r>
      <w:r w:rsidR="00556E5F">
        <w:rPr>
          <w:rFonts w:ascii="Arial" w:hAnsi="Arial" w:cs="Arial"/>
          <w:color w:val="000000"/>
          <w:sz w:val="20"/>
          <w:szCs w:val="20"/>
        </w:rPr>
        <w:t>)</w:t>
      </w:r>
      <w:r w:rsidR="00C446D5">
        <w:rPr>
          <w:rFonts w:ascii="Arial" w:hAnsi="Arial" w:cs="Arial"/>
          <w:color w:val="000000"/>
          <w:sz w:val="20"/>
          <w:szCs w:val="20"/>
        </w:rPr>
        <w:t>. A grade</w:t>
      </w:r>
      <w:r w:rsidR="007A7323">
        <w:rPr>
          <w:rFonts w:ascii="Arial" w:hAnsi="Arial" w:cs="Arial"/>
          <w:color w:val="000000"/>
          <w:sz w:val="20"/>
          <w:szCs w:val="20"/>
        </w:rPr>
        <w:t xml:space="preserve"> </w:t>
      </w:r>
      <w:r w:rsidR="00C446D5">
        <w:rPr>
          <w:rFonts w:ascii="Arial" w:hAnsi="Arial" w:cs="Arial"/>
          <w:color w:val="000000"/>
          <w:sz w:val="20"/>
          <w:szCs w:val="20"/>
        </w:rPr>
        <w:t xml:space="preserve">cohort with 100% </w:t>
      </w:r>
      <w:proofErr w:type="gramStart"/>
      <w:r w:rsidR="00C446D5">
        <w:rPr>
          <w:rFonts w:ascii="Arial" w:hAnsi="Arial" w:cs="Arial"/>
          <w:color w:val="000000"/>
          <w:sz w:val="20"/>
          <w:szCs w:val="20"/>
        </w:rPr>
        <w:t>economically disadvantaged</w:t>
      </w:r>
      <w:proofErr w:type="gramEnd"/>
      <w:r w:rsidR="00C446D5">
        <w:rPr>
          <w:rFonts w:ascii="Arial" w:hAnsi="Arial" w:cs="Arial"/>
          <w:color w:val="000000"/>
          <w:sz w:val="20"/>
          <w:szCs w:val="20"/>
        </w:rPr>
        <w:t xml:space="preserve"> students would have performed over half a grade level below the national average cohort in only RLA (</w:t>
      </w:r>
      <w:r w:rsidR="00C446D5">
        <w:rPr>
          <w:rFonts w:ascii="Arial" w:hAnsi="Arial" w:cs="Arial"/>
          <w:color w:val="000000"/>
          <w:sz w:val="20"/>
          <w:szCs w:val="20"/>
        </w:rPr>
        <w:sym w:font="Symbol" w:char="F062"/>
      </w:r>
      <w:r w:rsidR="00C446D5">
        <w:rPr>
          <w:rFonts w:ascii="Arial" w:hAnsi="Arial" w:cs="Arial"/>
          <w:color w:val="000000"/>
          <w:sz w:val="20"/>
          <w:szCs w:val="20"/>
        </w:rPr>
        <w:t xml:space="preserve"> -0.57, -0.63, -0.51; </w:t>
      </w:r>
      <w:r w:rsidR="00FA74E8">
        <w:rPr>
          <w:rFonts w:ascii="Arial" w:hAnsi="Arial" w:cs="Arial"/>
          <w:color w:val="000000"/>
          <w:sz w:val="20"/>
          <w:szCs w:val="20"/>
        </w:rPr>
        <w:t>PP&lt;0, &gt;99.9%</w:t>
      </w:r>
      <w:r w:rsidR="00C446D5">
        <w:rPr>
          <w:rFonts w:ascii="Arial" w:hAnsi="Arial" w:cs="Arial"/>
          <w:color w:val="000000"/>
          <w:sz w:val="20"/>
          <w:szCs w:val="20"/>
        </w:rPr>
        <w:t>)</w:t>
      </w:r>
      <w:r w:rsidR="00194FFD">
        <w:rPr>
          <w:rFonts w:ascii="Arial" w:hAnsi="Arial" w:cs="Arial"/>
          <w:color w:val="000000"/>
          <w:sz w:val="20"/>
          <w:szCs w:val="20"/>
        </w:rPr>
        <w:t xml:space="preserve"> (Figures 2 and 3</w:t>
      </w:r>
      <w:r w:rsidR="00874CBA">
        <w:rPr>
          <w:rFonts w:ascii="Arial" w:hAnsi="Arial" w:cs="Arial"/>
          <w:color w:val="000000"/>
          <w:sz w:val="20"/>
          <w:szCs w:val="20"/>
        </w:rPr>
        <w:t>, Supplemental Table</w:t>
      </w:r>
      <w:r w:rsidR="00194FFD">
        <w:rPr>
          <w:rFonts w:ascii="Arial" w:hAnsi="Arial" w:cs="Arial"/>
          <w:color w:val="000000"/>
          <w:sz w:val="20"/>
          <w:szCs w:val="20"/>
        </w:rPr>
        <w:t>)</w:t>
      </w:r>
      <w:r w:rsidR="00C446D5">
        <w:rPr>
          <w:rFonts w:ascii="Arial" w:hAnsi="Arial" w:cs="Arial"/>
          <w:color w:val="000000"/>
          <w:sz w:val="20"/>
          <w:szCs w:val="20"/>
        </w:rPr>
        <w:t xml:space="preserve">. </w:t>
      </w:r>
    </w:p>
    <w:p w14:paraId="19C10765" w14:textId="77777777" w:rsidR="00C446D5"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p>
    <w:p w14:paraId="399E0E64" w14:textId="3971EE70" w:rsidR="00A511B7" w:rsidRDefault="00C446D5" w:rsidP="00A511B7">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At the county level, counties with higher poverty levels tended to perform worse in math (</w:t>
      </w:r>
      <w:r>
        <w:rPr>
          <w:rFonts w:ascii="Arial" w:hAnsi="Arial" w:cs="Arial"/>
          <w:color w:val="000000"/>
          <w:sz w:val="20"/>
          <w:szCs w:val="20"/>
        </w:rPr>
        <w:sym w:font="Symbol" w:char="F062"/>
      </w:r>
      <w:r>
        <w:rPr>
          <w:rFonts w:ascii="Arial" w:hAnsi="Arial" w:cs="Arial"/>
          <w:color w:val="000000"/>
          <w:sz w:val="20"/>
          <w:szCs w:val="20"/>
        </w:rPr>
        <w:t xml:space="preserve"> -0.83;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-1.11, -0.54; </w:t>
      </w:r>
      <w:r w:rsidR="00906F11">
        <w:rPr>
          <w:rFonts w:ascii="Arial" w:hAnsi="Arial" w:cs="Arial"/>
          <w:color w:val="000000"/>
          <w:sz w:val="20"/>
          <w:szCs w:val="20"/>
        </w:rPr>
        <w:t>PP&lt;0, &gt;99.9%</w:t>
      </w:r>
      <w:r>
        <w:rPr>
          <w:rFonts w:ascii="Arial" w:hAnsi="Arial" w:cs="Arial"/>
          <w:color w:val="000000"/>
          <w:sz w:val="20"/>
          <w:szCs w:val="20"/>
        </w:rPr>
        <w:t>)</w:t>
      </w:r>
      <w:r w:rsidR="00194FFD">
        <w:rPr>
          <w:rFonts w:ascii="Arial" w:hAnsi="Arial" w:cs="Arial"/>
          <w:color w:val="000000"/>
          <w:sz w:val="20"/>
          <w:szCs w:val="20"/>
        </w:rPr>
        <w:t xml:space="preserve">. Those with greater </w:t>
      </w:r>
      <w:r>
        <w:rPr>
          <w:rFonts w:ascii="Arial" w:hAnsi="Arial" w:cs="Arial"/>
          <w:color w:val="000000"/>
          <w:sz w:val="20"/>
          <w:szCs w:val="20"/>
        </w:rPr>
        <w:t>shares of English language learners tended to perform better</w:t>
      </w:r>
      <w:r w:rsidR="00194FFD">
        <w:rPr>
          <w:rFonts w:ascii="Arial" w:hAnsi="Arial" w:cs="Arial"/>
          <w:color w:val="000000"/>
          <w:sz w:val="20"/>
          <w:szCs w:val="20"/>
        </w:rPr>
        <w:t xml:space="preserve"> than average</w:t>
      </w:r>
      <w:r>
        <w:rPr>
          <w:rFonts w:ascii="Arial" w:hAnsi="Arial" w:cs="Arial"/>
          <w:color w:val="000000"/>
          <w:sz w:val="20"/>
          <w:szCs w:val="20"/>
        </w:rPr>
        <w:t xml:space="preserve"> in </w:t>
      </w:r>
      <w:r w:rsidR="00594A4C">
        <w:rPr>
          <w:rFonts w:ascii="Arial" w:hAnsi="Arial" w:cs="Arial"/>
          <w:color w:val="000000"/>
          <w:sz w:val="20"/>
          <w:szCs w:val="20"/>
        </w:rPr>
        <w:t>m</w:t>
      </w:r>
      <w:r>
        <w:rPr>
          <w:rFonts w:ascii="Arial" w:hAnsi="Arial" w:cs="Arial"/>
          <w:color w:val="000000"/>
          <w:sz w:val="20"/>
          <w:szCs w:val="20"/>
        </w:rPr>
        <w:t>ath (</w:t>
      </w:r>
      <w:r>
        <w:rPr>
          <w:rFonts w:ascii="Arial" w:hAnsi="Arial" w:cs="Arial"/>
          <w:color w:val="000000"/>
          <w:sz w:val="20"/>
          <w:szCs w:val="20"/>
        </w:rPr>
        <w:sym w:font="Symbol" w:char="F062"/>
      </w:r>
      <w:r>
        <w:rPr>
          <w:rFonts w:ascii="Arial" w:hAnsi="Arial" w:cs="Arial"/>
          <w:color w:val="000000"/>
          <w:sz w:val="20"/>
          <w:szCs w:val="20"/>
        </w:rPr>
        <w:t xml:space="preserve"> 0.60;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0.13, 1.07; </w:t>
      </w:r>
      <w:r w:rsidR="00906F11">
        <w:rPr>
          <w:rFonts w:ascii="Arial" w:hAnsi="Arial" w:cs="Arial"/>
          <w:color w:val="000000"/>
          <w:sz w:val="20"/>
          <w:szCs w:val="20"/>
        </w:rPr>
        <w:t>PP&gt;0, 99</w:t>
      </w:r>
      <w:r w:rsidR="00EA1094">
        <w:rPr>
          <w:rFonts w:ascii="Arial" w:hAnsi="Arial" w:cs="Arial"/>
          <w:color w:val="000000"/>
          <w:sz w:val="20"/>
          <w:szCs w:val="20"/>
        </w:rPr>
        <w:t>.4</w:t>
      </w:r>
      <w:r>
        <w:rPr>
          <w:rFonts w:ascii="Arial" w:hAnsi="Arial" w:cs="Arial"/>
          <w:color w:val="000000"/>
          <w:sz w:val="20"/>
          <w:szCs w:val="20"/>
        </w:rPr>
        <w:t>%), but worse in RLA (</w:t>
      </w:r>
      <w:r>
        <w:rPr>
          <w:rFonts w:ascii="Arial" w:hAnsi="Arial" w:cs="Arial"/>
          <w:color w:val="000000"/>
          <w:sz w:val="20"/>
          <w:szCs w:val="20"/>
        </w:rPr>
        <w:sym w:font="Symbol" w:char="F062"/>
      </w:r>
      <w:r>
        <w:rPr>
          <w:rFonts w:ascii="Arial" w:hAnsi="Arial" w:cs="Arial"/>
          <w:color w:val="000000"/>
          <w:sz w:val="20"/>
          <w:szCs w:val="20"/>
        </w:rPr>
        <w:t xml:space="preserve"> -1.07; 95% </w:t>
      </w:r>
      <w:proofErr w:type="spellStart"/>
      <w:r>
        <w:rPr>
          <w:rFonts w:ascii="Arial" w:hAnsi="Arial" w:cs="Arial"/>
          <w:color w:val="000000"/>
          <w:sz w:val="20"/>
          <w:szCs w:val="20"/>
        </w:rPr>
        <w:t>CrI</w:t>
      </w:r>
      <w:proofErr w:type="spellEnd"/>
      <w:r>
        <w:rPr>
          <w:rFonts w:ascii="Arial" w:hAnsi="Arial" w:cs="Arial"/>
          <w:color w:val="000000"/>
          <w:sz w:val="20"/>
          <w:szCs w:val="20"/>
        </w:rPr>
        <w:t xml:space="preserve"> -1.45, -0.68; </w:t>
      </w:r>
      <w:r w:rsidR="00906F11">
        <w:rPr>
          <w:rFonts w:ascii="Arial" w:hAnsi="Arial" w:cs="Arial"/>
          <w:color w:val="000000"/>
          <w:sz w:val="20"/>
          <w:szCs w:val="20"/>
        </w:rPr>
        <w:t>PP&lt;0, &gt;99.9%</w:t>
      </w:r>
      <w:r>
        <w:rPr>
          <w:rFonts w:ascii="Arial" w:hAnsi="Arial" w:cs="Arial"/>
          <w:color w:val="000000"/>
          <w:sz w:val="20"/>
          <w:szCs w:val="20"/>
        </w:rPr>
        <w:t xml:space="preserve">). </w:t>
      </w:r>
      <w:r w:rsidR="00194FFD">
        <w:rPr>
          <w:rFonts w:ascii="Arial" w:hAnsi="Arial" w:cs="Arial"/>
          <w:color w:val="000000"/>
          <w:sz w:val="20"/>
          <w:szCs w:val="20"/>
        </w:rPr>
        <w:t xml:space="preserve">Counties with higher rates of college-educated adult residents tended to perform better than average in both </w:t>
      </w:r>
      <w:r w:rsidR="00594A4C">
        <w:rPr>
          <w:rFonts w:ascii="Arial" w:hAnsi="Arial" w:cs="Arial"/>
          <w:color w:val="000000"/>
          <w:sz w:val="20"/>
          <w:szCs w:val="20"/>
        </w:rPr>
        <w:t>m</w:t>
      </w:r>
      <w:r w:rsidR="00194FFD">
        <w:rPr>
          <w:rFonts w:ascii="Arial" w:hAnsi="Arial" w:cs="Arial"/>
          <w:color w:val="000000"/>
          <w:sz w:val="20"/>
          <w:szCs w:val="20"/>
        </w:rPr>
        <w:t>ath (</w:t>
      </w:r>
      <w:r w:rsidR="00194FFD">
        <w:rPr>
          <w:rFonts w:ascii="Arial" w:hAnsi="Arial" w:cs="Arial"/>
          <w:color w:val="000000"/>
          <w:sz w:val="20"/>
          <w:szCs w:val="20"/>
        </w:rPr>
        <w:sym w:font="Symbol" w:char="F062"/>
      </w:r>
      <w:r w:rsidR="00194FFD">
        <w:rPr>
          <w:rFonts w:ascii="Arial" w:hAnsi="Arial" w:cs="Arial"/>
          <w:color w:val="000000"/>
          <w:sz w:val="20"/>
          <w:szCs w:val="20"/>
        </w:rPr>
        <w:t xml:space="preserve"> 2.05;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1.72, 2.39; </w:t>
      </w:r>
      <w:r w:rsidR="00906F11">
        <w:rPr>
          <w:rFonts w:ascii="Arial" w:hAnsi="Arial" w:cs="Arial"/>
          <w:color w:val="000000"/>
          <w:sz w:val="20"/>
          <w:szCs w:val="20"/>
        </w:rPr>
        <w:t>PP&gt;0, &gt;99.9</w:t>
      </w:r>
      <w:r w:rsidR="00194FFD">
        <w:rPr>
          <w:rFonts w:ascii="Arial" w:hAnsi="Arial" w:cs="Arial"/>
          <w:color w:val="000000"/>
          <w:sz w:val="20"/>
          <w:szCs w:val="20"/>
        </w:rPr>
        <w:t>%) and RLA (</w:t>
      </w:r>
      <w:r w:rsidR="00194FFD">
        <w:rPr>
          <w:rFonts w:ascii="Arial" w:hAnsi="Arial" w:cs="Arial"/>
          <w:color w:val="000000"/>
          <w:sz w:val="20"/>
          <w:szCs w:val="20"/>
        </w:rPr>
        <w:sym w:font="Symbol" w:char="F062"/>
      </w:r>
      <w:r w:rsidR="00194FFD">
        <w:rPr>
          <w:rFonts w:ascii="Arial" w:hAnsi="Arial" w:cs="Arial"/>
          <w:color w:val="000000"/>
          <w:sz w:val="20"/>
          <w:szCs w:val="20"/>
        </w:rPr>
        <w:t xml:space="preserve"> 1.74;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1.46, 2.01; </w:t>
      </w:r>
      <w:r w:rsidR="00906F11">
        <w:rPr>
          <w:rFonts w:ascii="Arial" w:hAnsi="Arial" w:cs="Arial"/>
          <w:color w:val="000000"/>
          <w:sz w:val="20"/>
          <w:szCs w:val="20"/>
        </w:rPr>
        <w:t>PP&gt;0, &gt;99.9%</w:t>
      </w:r>
      <w:r w:rsidR="00194FFD">
        <w:rPr>
          <w:rFonts w:ascii="Arial" w:hAnsi="Arial" w:cs="Arial"/>
          <w:color w:val="000000"/>
          <w:sz w:val="20"/>
          <w:szCs w:val="20"/>
        </w:rPr>
        <w:t>). In addition, counties with greater share</w:t>
      </w:r>
      <w:r w:rsidR="00594A4C">
        <w:rPr>
          <w:rFonts w:ascii="Arial" w:hAnsi="Arial" w:cs="Arial"/>
          <w:color w:val="000000"/>
          <w:sz w:val="20"/>
          <w:szCs w:val="20"/>
        </w:rPr>
        <w:t>s</w:t>
      </w:r>
      <w:r w:rsidR="00194FFD">
        <w:rPr>
          <w:rFonts w:ascii="Arial" w:hAnsi="Arial" w:cs="Arial"/>
          <w:color w:val="000000"/>
          <w:sz w:val="20"/>
          <w:szCs w:val="20"/>
        </w:rPr>
        <w:t xml:space="preserve"> of urban schools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0.20;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0.07, 0.33; </w:t>
      </w:r>
      <w:r w:rsidR="00906F11">
        <w:rPr>
          <w:rFonts w:ascii="Arial" w:hAnsi="Arial" w:cs="Arial"/>
          <w:color w:val="000000"/>
          <w:sz w:val="20"/>
          <w:szCs w:val="20"/>
        </w:rPr>
        <w:t>PP&gt;0, 99.9%</w:t>
      </w:r>
      <w:r w:rsidR="00194FFD">
        <w:rPr>
          <w:rFonts w:ascii="Arial" w:hAnsi="Arial" w:cs="Arial"/>
          <w:color w:val="000000"/>
          <w:sz w:val="20"/>
          <w:szCs w:val="20"/>
        </w:rPr>
        <w:t>) and special education students (</w:t>
      </w:r>
      <w:r w:rsidR="00194FFD">
        <w:rPr>
          <w:rFonts w:ascii="Arial" w:hAnsi="Arial" w:cs="Arial"/>
          <w:color w:val="000000"/>
          <w:sz w:val="20"/>
          <w:szCs w:val="20"/>
        </w:rPr>
        <w:sym w:font="Symbol" w:char="F062"/>
      </w:r>
      <w:r w:rsidR="00194FFD">
        <w:rPr>
          <w:rFonts w:ascii="Arial" w:hAnsi="Arial" w:cs="Arial"/>
          <w:color w:val="000000"/>
          <w:sz w:val="20"/>
          <w:szCs w:val="20"/>
        </w:rPr>
        <w:t xml:space="preserve"> 0.87; 95% </w:t>
      </w:r>
      <w:proofErr w:type="spellStart"/>
      <w:r w:rsidR="00194FFD">
        <w:rPr>
          <w:rFonts w:ascii="Arial" w:hAnsi="Arial" w:cs="Arial"/>
          <w:color w:val="000000"/>
          <w:sz w:val="20"/>
          <w:szCs w:val="20"/>
        </w:rPr>
        <w:t>CrI</w:t>
      </w:r>
      <w:proofErr w:type="spellEnd"/>
      <w:r w:rsidR="00194FFD">
        <w:rPr>
          <w:rFonts w:ascii="Arial" w:hAnsi="Arial" w:cs="Arial"/>
          <w:color w:val="000000"/>
          <w:sz w:val="20"/>
          <w:szCs w:val="20"/>
        </w:rPr>
        <w:t xml:space="preserve"> 0.59, 1.16; </w:t>
      </w:r>
      <w:r w:rsidR="00906F11">
        <w:rPr>
          <w:rFonts w:ascii="Arial" w:hAnsi="Arial" w:cs="Arial"/>
          <w:color w:val="000000"/>
          <w:sz w:val="20"/>
          <w:szCs w:val="20"/>
        </w:rPr>
        <w:t>PP&gt;0, &gt;99.9%</w:t>
      </w:r>
      <w:r w:rsidR="00194FFD">
        <w:rPr>
          <w:rFonts w:ascii="Arial" w:hAnsi="Arial" w:cs="Arial"/>
          <w:color w:val="000000"/>
          <w:sz w:val="20"/>
          <w:szCs w:val="20"/>
        </w:rPr>
        <w:t>) tended to perform better than average in RLA (Figures 2 and 3</w:t>
      </w:r>
      <w:r w:rsidR="00874CBA">
        <w:rPr>
          <w:rFonts w:ascii="Arial" w:hAnsi="Arial" w:cs="Arial"/>
          <w:color w:val="000000"/>
          <w:sz w:val="20"/>
          <w:szCs w:val="20"/>
        </w:rPr>
        <w:t>, Supplemental Table</w:t>
      </w:r>
      <w:r w:rsidR="00194FFD">
        <w:rPr>
          <w:rFonts w:ascii="Arial" w:hAnsi="Arial" w:cs="Arial"/>
          <w:color w:val="000000"/>
          <w:sz w:val="20"/>
          <w:szCs w:val="20"/>
        </w:rPr>
        <w:t xml:space="preserve">). </w:t>
      </w:r>
    </w:p>
    <w:p w14:paraId="64E2932C" w14:textId="77777777" w:rsidR="007B3239" w:rsidRDefault="007B3239"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7DA2A5FE" w14:textId="2EB1EBF8" w:rsidR="007B3239" w:rsidRPr="007B3239" w:rsidRDefault="007B3239"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7B3239">
        <w:rPr>
          <w:rFonts w:ascii="Arial" w:hAnsi="Arial" w:cs="Arial"/>
          <w:i/>
          <w:iCs/>
          <w:color w:val="000000"/>
          <w:sz w:val="20"/>
          <w:szCs w:val="20"/>
        </w:rPr>
        <w:t>Association of Hurricanes with Math Scores</w:t>
      </w:r>
    </w:p>
    <w:p w14:paraId="3B4D9969" w14:textId="39F43BE7" w:rsidR="00615A6E" w:rsidRDefault="00A53F8F"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Pr>
          <w:rFonts w:ascii="Arial" w:hAnsi="Arial" w:cs="Arial"/>
          <w:color w:val="000000"/>
          <w:sz w:val="20"/>
          <w:szCs w:val="20"/>
        </w:rPr>
        <w:t>State-specific results</w:t>
      </w:r>
      <w:r w:rsidR="00C33D27">
        <w:rPr>
          <w:rFonts w:ascii="Arial" w:hAnsi="Arial" w:cs="Arial"/>
          <w:color w:val="000000"/>
          <w:sz w:val="20"/>
          <w:szCs w:val="20"/>
        </w:rPr>
        <w:t xml:space="preserve"> </w:t>
      </w:r>
      <w:r>
        <w:rPr>
          <w:rFonts w:ascii="Arial" w:hAnsi="Arial" w:cs="Arial"/>
          <w:color w:val="000000"/>
          <w:sz w:val="20"/>
          <w:szCs w:val="20"/>
        </w:rPr>
        <w:t xml:space="preserve">showed that </w:t>
      </w:r>
      <w:r w:rsidR="00C33D27">
        <w:rPr>
          <w:rFonts w:ascii="Arial" w:hAnsi="Arial" w:cs="Arial"/>
          <w:color w:val="000000"/>
          <w:sz w:val="20"/>
          <w:szCs w:val="20"/>
        </w:rPr>
        <w:t xml:space="preserve">counties exposed to hurricane-force tropical cyclones performed worse in </w:t>
      </w:r>
      <w:r w:rsidR="00594A4C">
        <w:rPr>
          <w:rFonts w:ascii="Arial" w:hAnsi="Arial" w:cs="Arial"/>
          <w:color w:val="000000"/>
          <w:sz w:val="20"/>
          <w:szCs w:val="20"/>
        </w:rPr>
        <w:t>m</w:t>
      </w:r>
      <w:r w:rsidR="00C33D27">
        <w:rPr>
          <w:rFonts w:ascii="Arial" w:hAnsi="Arial" w:cs="Arial"/>
          <w:color w:val="000000"/>
          <w:sz w:val="20"/>
          <w:szCs w:val="20"/>
        </w:rPr>
        <w:t>ath than non-exposed counties in North Carolina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-0.15;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-0.26, -0.04; </w:t>
      </w:r>
      <w:r w:rsidR="00AE32AA">
        <w:rPr>
          <w:rFonts w:ascii="Arial" w:hAnsi="Arial" w:cs="Arial"/>
          <w:color w:val="000000"/>
          <w:sz w:val="20"/>
          <w:szCs w:val="20"/>
        </w:rPr>
        <w:t>PP&lt;0, 99.</w:t>
      </w:r>
      <w:r w:rsidR="00A9663D">
        <w:rPr>
          <w:rFonts w:ascii="Arial" w:hAnsi="Arial" w:cs="Arial"/>
          <w:color w:val="000000"/>
          <w:sz w:val="20"/>
          <w:szCs w:val="20"/>
        </w:rPr>
        <w:t>5</w:t>
      </w:r>
      <w:r w:rsidR="00AE32AA">
        <w:rPr>
          <w:rFonts w:ascii="Arial" w:hAnsi="Arial" w:cs="Arial"/>
          <w:color w:val="000000"/>
          <w:sz w:val="20"/>
          <w:szCs w:val="20"/>
        </w:rPr>
        <w:t>%</w:t>
      </w:r>
      <w:r w:rsidR="00C33D27">
        <w:rPr>
          <w:rFonts w:ascii="Arial" w:hAnsi="Arial" w:cs="Arial"/>
          <w:color w:val="000000"/>
          <w:sz w:val="20"/>
          <w:szCs w:val="20"/>
        </w:rPr>
        <w:t>)</w:t>
      </w:r>
      <w:r w:rsidR="0071400E">
        <w:rPr>
          <w:rFonts w:ascii="Arial" w:hAnsi="Arial" w:cs="Arial"/>
          <w:color w:val="000000"/>
          <w:sz w:val="20"/>
          <w:szCs w:val="20"/>
        </w:rPr>
        <w:t xml:space="preserve"> (Figure 2, Supplemental Table).</w:t>
      </w:r>
      <w:r w:rsidR="00C33D27">
        <w:rPr>
          <w:rFonts w:ascii="Arial" w:hAnsi="Arial" w:cs="Arial"/>
          <w:color w:val="000000"/>
          <w:sz w:val="20"/>
          <w:szCs w:val="20"/>
        </w:rPr>
        <w:t xml:space="preserve"> </w:t>
      </w:r>
      <w:r w:rsidR="00FB63D0">
        <w:rPr>
          <w:rFonts w:ascii="Arial" w:hAnsi="Arial" w:cs="Arial"/>
          <w:color w:val="000000"/>
          <w:sz w:val="20"/>
          <w:szCs w:val="20"/>
        </w:rPr>
        <w:t>In contrast</w:t>
      </w:r>
      <w:r w:rsidR="00C33D27">
        <w:rPr>
          <w:rFonts w:ascii="Arial" w:hAnsi="Arial" w:cs="Arial"/>
          <w:color w:val="000000"/>
          <w:sz w:val="20"/>
          <w:szCs w:val="20"/>
        </w:rPr>
        <w:t xml:space="preserve">, counties exposed to hurricane-force tropical cyclones performed better in </w:t>
      </w:r>
      <w:r w:rsidR="00594A4C">
        <w:rPr>
          <w:rFonts w:ascii="Arial" w:hAnsi="Arial" w:cs="Arial"/>
          <w:color w:val="000000"/>
          <w:sz w:val="20"/>
          <w:szCs w:val="20"/>
        </w:rPr>
        <w:t>m</w:t>
      </w:r>
      <w:r w:rsidR="00C33D27">
        <w:rPr>
          <w:rFonts w:ascii="Arial" w:hAnsi="Arial" w:cs="Arial"/>
          <w:color w:val="000000"/>
          <w:sz w:val="20"/>
          <w:szCs w:val="20"/>
        </w:rPr>
        <w:t>ath than non-exposed counties in Florida (</w:t>
      </w:r>
      <w:r w:rsidR="00C33D27">
        <w:rPr>
          <w:rFonts w:ascii="Arial" w:hAnsi="Arial" w:cs="Arial"/>
          <w:color w:val="000000"/>
          <w:sz w:val="20"/>
          <w:szCs w:val="20"/>
        </w:rPr>
        <w:sym w:font="Symbol" w:char="F062"/>
      </w:r>
      <w:r w:rsidR="00C33D27">
        <w:rPr>
          <w:rFonts w:ascii="Arial" w:hAnsi="Arial" w:cs="Arial"/>
          <w:color w:val="000000"/>
          <w:sz w:val="20"/>
          <w:szCs w:val="20"/>
        </w:rPr>
        <w:t xml:space="preserve"> 0.19; 95% </w:t>
      </w:r>
      <w:proofErr w:type="spellStart"/>
      <w:r w:rsidR="00C33D27">
        <w:rPr>
          <w:rFonts w:ascii="Arial" w:hAnsi="Arial" w:cs="Arial"/>
          <w:color w:val="000000"/>
          <w:sz w:val="20"/>
          <w:szCs w:val="20"/>
        </w:rPr>
        <w:t>CrI</w:t>
      </w:r>
      <w:proofErr w:type="spellEnd"/>
      <w:r w:rsidR="00C33D27">
        <w:rPr>
          <w:rFonts w:ascii="Arial" w:hAnsi="Arial" w:cs="Arial"/>
          <w:color w:val="000000"/>
          <w:sz w:val="20"/>
          <w:szCs w:val="20"/>
        </w:rPr>
        <w:t xml:space="preserve"> 0.11, 0.27; </w:t>
      </w:r>
      <w:r w:rsidR="00AE32AA">
        <w:rPr>
          <w:rFonts w:ascii="Arial" w:hAnsi="Arial" w:cs="Arial"/>
          <w:color w:val="000000"/>
          <w:sz w:val="20"/>
          <w:szCs w:val="20"/>
        </w:rPr>
        <w:t>PP&gt;0, &gt;99.9%</w:t>
      </w:r>
      <w:r w:rsidR="00C33D27">
        <w:rPr>
          <w:rFonts w:ascii="Arial" w:hAnsi="Arial" w:cs="Arial"/>
          <w:color w:val="000000"/>
          <w:sz w:val="20"/>
          <w:szCs w:val="20"/>
        </w:rPr>
        <w:t>)</w:t>
      </w:r>
      <w:r w:rsidR="00FC1CCF">
        <w:rPr>
          <w:rFonts w:ascii="Arial" w:hAnsi="Arial" w:cs="Arial"/>
          <w:color w:val="000000"/>
          <w:sz w:val="20"/>
          <w:szCs w:val="20"/>
        </w:rPr>
        <w:t>.</w:t>
      </w:r>
      <w:r w:rsidR="00C33D27">
        <w:rPr>
          <w:rFonts w:ascii="Arial" w:hAnsi="Arial" w:cs="Arial"/>
          <w:color w:val="000000"/>
          <w:sz w:val="20"/>
          <w:szCs w:val="20"/>
        </w:rPr>
        <w:t xml:space="preserve"> </w:t>
      </w:r>
      <w:r w:rsidR="0071400E">
        <w:rPr>
          <w:rFonts w:ascii="Arial" w:hAnsi="Arial" w:cs="Arial"/>
          <w:color w:val="000000"/>
          <w:sz w:val="20"/>
          <w:szCs w:val="20"/>
        </w:rPr>
        <w:t xml:space="preserve">There was no association in the national model between hurricane-force tropical cyclone exposure and standardized </w:t>
      </w:r>
      <w:r w:rsidR="00594A4C">
        <w:rPr>
          <w:rFonts w:ascii="Arial" w:hAnsi="Arial" w:cs="Arial"/>
          <w:color w:val="000000"/>
          <w:sz w:val="20"/>
          <w:szCs w:val="20"/>
        </w:rPr>
        <w:t>m</w:t>
      </w:r>
      <w:r w:rsidR="0071400E">
        <w:rPr>
          <w:rFonts w:ascii="Arial" w:hAnsi="Arial" w:cs="Arial"/>
          <w:color w:val="000000"/>
          <w:sz w:val="20"/>
          <w:szCs w:val="20"/>
        </w:rPr>
        <w:t>ath test scores (</w:t>
      </w:r>
      <w:r w:rsidR="0071400E">
        <w:rPr>
          <w:rFonts w:ascii="Arial" w:hAnsi="Arial" w:cs="Arial"/>
          <w:color w:val="000000"/>
          <w:sz w:val="20"/>
          <w:szCs w:val="20"/>
        </w:rPr>
        <w:sym w:font="Symbol" w:char="F062"/>
      </w:r>
      <w:r w:rsidR="0071400E">
        <w:rPr>
          <w:rFonts w:ascii="Arial" w:hAnsi="Arial" w:cs="Arial"/>
          <w:color w:val="000000"/>
          <w:sz w:val="20"/>
          <w:szCs w:val="20"/>
        </w:rPr>
        <w:t xml:space="preserve"> 0.00; 95% </w:t>
      </w:r>
      <w:proofErr w:type="spellStart"/>
      <w:r w:rsidR="0071400E">
        <w:rPr>
          <w:rFonts w:ascii="Arial" w:hAnsi="Arial" w:cs="Arial"/>
          <w:color w:val="000000"/>
          <w:sz w:val="20"/>
          <w:szCs w:val="20"/>
        </w:rPr>
        <w:t>CrI</w:t>
      </w:r>
      <w:proofErr w:type="spellEnd"/>
      <w:r w:rsidR="0071400E">
        <w:rPr>
          <w:rFonts w:ascii="Arial" w:hAnsi="Arial" w:cs="Arial"/>
          <w:color w:val="000000"/>
          <w:sz w:val="20"/>
          <w:szCs w:val="20"/>
        </w:rPr>
        <w:t xml:space="preserve"> -0.05, 0.05; </w:t>
      </w:r>
      <w:r w:rsidR="00F8763A">
        <w:rPr>
          <w:rFonts w:ascii="Arial" w:hAnsi="Arial" w:cs="Arial"/>
          <w:color w:val="000000"/>
          <w:sz w:val="20"/>
          <w:szCs w:val="20"/>
        </w:rPr>
        <w:t>PP</w:t>
      </w:r>
      <w:r w:rsidR="0071400E">
        <w:rPr>
          <w:rFonts w:ascii="Arial" w:hAnsi="Arial" w:cs="Arial"/>
          <w:color w:val="000000"/>
          <w:sz w:val="20"/>
          <w:szCs w:val="20"/>
        </w:rPr>
        <w:t xml:space="preserve"> = </w:t>
      </w:r>
      <w:r w:rsidR="00F8763A">
        <w:rPr>
          <w:rFonts w:ascii="Arial" w:hAnsi="Arial" w:cs="Arial"/>
          <w:color w:val="000000"/>
          <w:sz w:val="20"/>
          <w:szCs w:val="20"/>
        </w:rPr>
        <w:t>50</w:t>
      </w:r>
      <w:r w:rsidR="0071400E">
        <w:rPr>
          <w:rFonts w:ascii="Arial" w:hAnsi="Arial" w:cs="Arial"/>
          <w:color w:val="000000"/>
          <w:sz w:val="20"/>
          <w:szCs w:val="20"/>
        </w:rPr>
        <w:t xml:space="preserve">%). </w:t>
      </w:r>
    </w:p>
    <w:p w14:paraId="4B3A9FF5" w14:textId="77777777" w:rsidR="00ED3213" w:rsidRDefault="00ED3213" w:rsidP="00885B55">
      <w:pPr>
        <w:keepNext/>
        <w:pBdr>
          <w:top w:val="nil"/>
          <w:left w:val="nil"/>
          <w:bottom w:val="nil"/>
          <w:right w:val="nil"/>
          <w:between w:val="nil"/>
        </w:pBdr>
        <w:spacing w:before="240" w:after="60"/>
        <w:contextualSpacing/>
        <w:jc w:val="both"/>
        <w:rPr>
          <w:rFonts w:ascii="Arial" w:hAnsi="Arial" w:cs="Arial"/>
          <w:color w:val="000000"/>
          <w:sz w:val="20"/>
          <w:szCs w:val="20"/>
        </w:rPr>
      </w:pPr>
    </w:p>
    <w:p w14:paraId="5328DDEC" w14:textId="22C90C3C" w:rsidR="00ED3213" w:rsidRPr="00ED3213" w:rsidRDefault="00ED3213" w:rsidP="00885B55">
      <w:pPr>
        <w:keepNext/>
        <w:pBdr>
          <w:top w:val="nil"/>
          <w:left w:val="nil"/>
          <w:bottom w:val="nil"/>
          <w:right w:val="nil"/>
          <w:between w:val="nil"/>
        </w:pBdr>
        <w:spacing w:before="240" w:after="60"/>
        <w:contextualSpacing/>
        <w:jc w:val="both"/>
        <w:rPr>
          <w:rFonts w:ascii="Arial" w:hAnsi="Arial" w:cs="Arial"/>
          <w:i/>
          <w:iCs/>
          <w:color w:val="000000"/>
          <w:sz w:val="20"/>
          <w:szCs w:val="20"/>
        </w:rPr>
      </w:pPr>
      <w:r w:rsidRPr="00ED3213">
        <w:rPr>
          <w:rFonts w:ascii="Arial" w:hAnsi="Arial" w:cs="Arial"/>
          <w:i/>
          <w:iCs/>
          <w:color w:val="000000"/>
          <w:sz w:val="20"/>
          <w:szCs w:val="20"/>
        </w:rPr>
        <w:t xml:space="preserve">Association of Hurricanes with </w:t>
      </w:r>
      <w:r w:rsidR="00AA0072">
        <w:rPr>
          <w:rFonts w:ascii="Arial" w:hAnsi="Arial" w:cs="Arial"/>
          <w:i/>
          <w:iCs/>
          <w:color w:val="000000"/>
          <w:sz w:val="20"/>
          <w:szCs w:val="20"/>
        </w:rPr>
        <w:t>Reading/Language Arts</w:t>
      </w:r>
      <w:r w:rsidRPr="00ED3213">
        <w:rPr>
          <w:rFonts w:ascii="Arial" w:hAnsi="Arial" w:cs="Arial"/>
          <w:i/>
          <w:iCs/>
          <w:color w:val="000000"/>
          <w:sz w:val="20"/>
          <w:szCs w:val="20"/>
        </w:rPr>
        <w:t xml:space="preserve"> Scores</w:t>
      </w:r>
    </w:p>
    <w:p w14:paraId="0FE1FBB9" w14:textId="5030F6E6" w:rsidR="006438CF" w:rsidRDefault="00B6211C" w:rsidP="00885B55">
      <w:pPr>
        <w:keepNext/>
        <w:pBdr>
          <w:top w:val="nil"/>
          <w:left w:val="nil"/>
          <w:bottom w:val="nil"/>
          <w:right w:val="nil"/>
          <w:between w:val="nil"/>
        </w:pBdr>
        <w:spacing w:before="240" w:after="60"/>
        <w:contextualSpacing/>
        <w:jc w:val="both"/>
        <w:rPr>
          <w:rFonts w:ascii="Arial" w:hAnsi="Arial" w:cs="Arial"/>
          <w:color w:val="000000"/>
          <w:sz w:val="20"/>
          <w:szCs w:val="20"/>
        </w:rPr>
      </w:pPr>
      <w:r w:rsidRPr="00B6211C">
        <w:rPr>
          <w:rFonts w:ascii="Arial" w:hAnsi="Arial" w:cs="Arial"/>
          <w:color w:val="000000"/>
          <w:sz w:val="20"/>
          <w:szCs w:val="20"/>
        </w:rPr>
        <w:t xml:space="preserve">State-specific results showed that </w:t>
      </w:r>
      <w:r w:rsidR="00874CBA">
        <w:rPr>
          <w:rFonts w:ascii="Arial" w:hAnsi="Arial" w:cs="Arial"/>
          <w:color w:val="000000"/>
          <w:sz w:val="20"/>
          <w:szCs w:val="20"/>
        </w:rPr>
        <w:t>counties in Texas exposed to hurricane-force tropical cyclones performed worse in RLA than unexposed</w:t>
      </w:r>
      <w:r w:rsidR="00594A4C">
        <w:rPr>
          <w:rFonts w:ascii="Arial" w:hAnsi="Arial" w:cs="Arial"/>
          <w:color w:val="000000"/>
          <w:sz w:val="20"/>
          <w:szCs w:val="20"/>
        </w:rPr>
        <w:t xml:space="preserve"> counties</w:t>
      </w:r>
      <w:r w:rsidR="00874CBA">
        <w:rPr>
          <w:rFonts w:ascii="Arial" w:hAnsi="Arial" w:cs="Arial"/>
          <w:color w:val="000000"/>
          <w:sz w:val="20"/>
          <w:szCs w:val="20"/>
        </w:rPr>
        <w:t xml:space="preserve"> </w:t>
      </w:r>
      <w:r w:rsidR="00D37C03">
        <w:rPr>
          <w:rFonts w:ascii="Arial" w:hAnsi="Arial" w:cs="Arial"/>
          <w:color w:val="000000"/>
          <w:sz w:val="20"/>
          <w:szCs w:val="20"/>
        </w:rPr>
        <w:t>(</w:t>
      </w:r>
      <w:r w:rsidR="00D37C03">
        <w:rPr>
          <w:rFonts w:ascii="Arial" w:hAnsi="Arial" w:cs="Arial"/>
          <w:color w:val="000000"/>
          <w:sz w:val="20"/>
          <w:szCs w:val="20"/>
        </w:rPr>
        <w:sym w:font="Symbol" w:char="F062"/>
      </w:r>
      <w:r w:rsidR="00D37C03">
        <w:rPr>
          <w:rFonts w:ascii="Arial" w:hAnsi="Arial" w:cs="Arial"/>
          <w:color w:val="000000"/>
          <w:sz w:val="20"/>
          <w:szCs w:val="20"/>
        </w:rPr>
        <w:t xml:space="preserve"> -0.12; 95% </w:t>
      </w:r>
      <w:proofErr w:type="spellStart"/>
      <w:r w:rsidR="00D37C03">
        <w:rPr>
          <w:rFonts w:ascii="Arial" w:hAnsi="Arial" w:cs="Arial"/>
          <w:color w:val="000000"/>
          <w:sz w:val="20"/>
          <w:szCs w:val="20"/>
        </w:rPr>
        <w:t>CrI</w:t>
      </w:r>
      <w:proofErr w:type="spellEnd"/>
      <w:r w:rsidR="00D37C03">
        <w:rPr>
          <w:rFonts w:ascii="Arial" w:hAnsi="Arial" w:cs="Arial"/>
          <w:color w:val="000000"/>
          <w:sz w:val="20"/>
          <w:szCs w:val="20"/>
        </w:rPr>
        <w:t xml:space="preserve"> -0.20, -0.04</w:t>
      </w:r>
      <w:r w:rsidR="00874CBA">
        <w:rPr>
          <w:rFonts w:ascii="Arial" w:hAnsi="Arial" w:cs="Arial"/>
          <w:color w:val="000000"/>
          <w:sz w:val="20"/>
          <w:szCs w:val="20"/>
        </w:rPr>
        <w:t xml:space="preserve">; </w:t>
      </w:r>
      <w:r w:rsidR="00AE32AA">
        <w:rPr>
          <w:rFonts w:ascii="Arial" w:hAnsi="Arial" w:cs="Arial"/>
          <w:color w:val="000000"/>
          <w:sz w:val="20"/>
          <w:szCs w:val="20"/>
        </w:rPr>
        <w:t>PP&lt;0, 99.9%</w:t>
      </w:r>
      <w:r w:rsidR="00D37C03">
        <w:rPr>
          <w:rFonts w:ascii="Arial" w:hAnsi="Arial" w:cs="Arial"/>
          <w:color w:val="000000"/>
          <w:sz w:val="20"/>
          <w:szCs w:val="20"/>
        </w:rPr>
        <w:t>)</w:t>
      </w:r>
      <w:r w:rsidR="00874CBA">
        <w:rPr>
          <w:rFonts w:ascii="Arial" w:hAnsi="Arial" w:cs="Arial"/>
          <w:color w:val="000000"/>
          <w:sz w:val="20"/>
          <w:szCs w:val="20"/>
        </w:rPr>
        <w:t xml:space="preserve"> (Figure 3, Supplemental Table)</w:t>
      </w:r>
      <w:r w:rsidR="00D37C03">
        <w:rPr>
          <w:rFonts w:ascii="Arial" w:hAnsi="Arial" w:cs="Arial"/>
          <w:color w:val="000000"/>
          <w:sz w:val="20"/>
          <w:szCs w:val="20"/>
        </w:rPr>
        <w:t xml:space="preserve">. </w:t>
      </w:r>
      <w:r w:rsidR="00DD6C18">
        <w:rPr>
          <w:rFonts w:ascii="Arial" w:hAnsi="Arial" w:cs="Arial"/>
          <w:color w:val="000000"/>
          <w:sz w:val="20"/>
          <w:szCs w:val="20"/>
        </w:rPr>
        <w:t>There was no association in the national model between hurricane-force tropical cyclone exposure and RLA scores (</w:t>
      </w:r>
      <w:r w:rsidR="00DD6C18">
        <w:rPr>
          <w:rFonts w:ascii="Arial" w:hAnsi="Arial" w:cs="Arial"/>
          <w:color w:val="000000"/>
          <w:sz w:val="20"/>
          <w:szCs w:val="20"/>
        </w:rPr>
        <w:sym w:font="Symbol" w:char="F062"/>
      </w:r>
      <w:r w:rsidR="00DD6C18">
        <w:rPr>
          <w:rFonts w:ascii="Arial" w:hAnsi="Arial" w:cs="Arial"/>
          <w:color w:val="000000"/>
          <w:sz w:val="20"/>
          <w:szCs w:val="20"/>
        </w:rPr>
        <w:t xml:space="preserve"> 0.00; 95% </w:t>
      </w:r>
      <w:proofErr w:type="spellStart"/>
      <w:r w:rsidR="00DD6C18">
        <w:rPr>
          <w:rFonts w:ascii="Arial" w:hAnsi="Arial" w:cs="Arial"/>
          <w:color w:val="000000"/>
          <w:sz w:val="20"/>
          <w:szCs w:val="20"/>
        </w:rPr>
        <w:t>CrI</w:t>
      </w:r>
      <w:proofErr w:type="spellEnd"/>
      <w:r w:rsidR="00DD6C18">
        <w:rPr>
          <w:rFonts w:ascii="Arial" w:hAnsi="Arial" w:cs="Arial"/>
          <w:color w:val="000000"/>
          <w:sz w:val="20"/>
          <w:szCs w:val="20"/>
        </w:rPr>
        <w:t xml:space="preserve"> -0.04, 0.04; </w:t>
      </w:r>
      <w:r w:rsidR="00F8763A">
        <w:rPr>
          <w:rFonts w:ascii="Arial" w:hAnsi="Arial" w:cs="Arial"/>
          <w:color w:val="000000"/>
          <w:sz w:val="20"/>
          <w:szCs w:val="20"/>
        </w:rPr>
        <w:t>PP = 50</w:t>
      </w:r>
      <w:r w:rsidR="00DD6C18">
        <w:rPr>
          <w:rFonts w:ascii="Arial" w:hAnsi="Arial" w:cs="Arial"/>
          <w:color w:val="000000"/>
          <w:sz w:val="20"/>
          <w:szCs w:val="20"/>
        </w:rPr>
        <w:t>%).</w:t>
      </w:r>
    </w:p>
    <w:p w14:paraId="3600A595" w14:textId="77777777" w:rsidR="00DF43A2" w:rsidRDefault="00DF43A2" w:rsidP="00885B55">
      <w:pPr>
        <w:pBdr>
          <w:top w:val="nil"/>
          <w:left w:val="nil"/>
          <w:bottom w:val="nil"/>
          <w:right w:val="nil"/>
          <w:between w:val="nil"/>
        </w:pBdr>
        <w:contextualSpacing/>
        <w:rPr>
          <w:rFonts w:ascii="Arial" w:hAnsi="Arial" w:cs="Arial"/>
          <w:b/>
          <w:color w:val="000000"/>
          <w:sz w:val="20"/>
          <w:szCs w:val="20"/>
        </w:rPr>
      </w:pPr>
    </w:p>
    <w:p w14:paraId="014A7FBC" w14:textId="27B06ADF" w:rsidR="00E6133D" w:rsidRPr="00F649EE" w:rsidRDefault="00474D11" w:rsidP="00885B55">
      <w:pPr>
        <w:pBdr>
          <w:top w:val="nil"/>
          <w:left w:val="nil"/>
          <w:bottom w:val="nil"/>
          <w:right w:val="nil"/>
          <w:between w:val="nil"/>
        </w:pBdr>
        <w:contextualSpacing/>
        <w:rPr>
          <w:rFonts w:ascii="Arial" w:hAnsi="Arial" w:cs="Arial"/>
          <w:color w:val="000000"/>
          <w:sz w:val="20"/>
          <w:szCs w:val="20"/>
        </w:rPr>
      </w:pPr>
      <w:r>
        <w:rPr>
          <w:rFonts w:ascii="Arial" w:hAnsi="Arial" w:cs="Arial"/>
          <w:b/>
          <w:color w:val="000000"/>
          <w:sz w:val="20"/>
          <w:szCs w:val="20"/>
        </w:rPr>
        <w:t>Discussion</w:t>
      </w:r>
      <w:r w:rsidR="00E6133D" w:rsidRPr="00F649EE">
        <w:rPr>
          <w:rFonts w:ascii="Arial" w:hAnsi="Arial" w:cs="Arial"/>
          <w:b/>
          <w:color w:val="000000"/>
          <w:sz w:val="20"/>
          <w:szCs w:val="20"/>
        </w:rPr>
        <w:t xml:space="preserve"> </w:t>
      </w:r>
    </w:p>
    <w:p w14:paraId="2212F9A2" w14:textId="77777777" w:rsidR="00980C22" w:rsidRDefault="00980C22" w:rsidP="00885B55">
      <w:pPr>
        <w:pBdr>
          <w:top w:val="nil"/>
          <w:left w:val="nil"/>
          <w:bottom w:val="nil"/>
          <w:right w:val="nil"/>
          <w:between w:val="nil"/>
        </w:pBdr>
        <w:spacing w:after="0"/>
        <w:contextualSpacing/>
        <w:rPr>
          <w:rFonts w:ascii="Arial" w:hAnsi="Arial" w:cs="Arial"/>
          <w:color w:val="000000"/>
          <w:sz w:val="20"/>
          <w:szCs w:val="20"/>
        </w:rPr>
      </w:pPr>
    </w:p>
    <w:p w14:paraId="58CC2587" w14:textId="7D194838" w:rsidR="006A6BF8" w:rsidRDefault="00183153"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In this</w:t>
      </w:r>
      <w:r w:rsidR="00ED3213">
        <w:rPr>
          <w:rFonts w:ascii="Arial" w:hAnsi="Arial" w:cs="Arial"/>
          <w:color w:val="000000"/>
          <w:sz w:val="20"/>
          <w:szCs w:val="20"/>
        </w:rPr>
        <w:t xml:space="preserve"> comprehensive </w:t>
      </w:r>
      <w:r>
        <w:rPr>
          <w:rFonts w:ascii="Arial" w:hAnsi="Arial" w:cs="Arial"/>
          <w:color w:val="000000"/>
          <w:sz w:val="20"/>
          <w:szCs w:val="20"/>
        </w:rPr>
        <w:t xml:space="preserve">analysis of the association </w:t>
      </w:r>
      <w:r w:rsidR="00ED3213">
        <w:rPr>
          <w:rFonts w:ascii="Arial" w:hAnsi="Arial" w:cs="Arial"/>
          <w:color w:val="000000"/>
          <w:sz w:val="20"/>
          <w:szCs w:val="20"/>
        </w:rPr>
        <w:t xml:space="preserve">between </w:t>
      </w:r>
      <w:r w:rsidR="00874CBA">
        <w:rPr>
          <w:rFonts w:ascii="Arial" w:hAnsi="Arial" w:cs="Arial"/>
          <w:color w:val="000000"/>
          <w:sz w:val="20"/>
          <w:szCs w:val="20"/>
        </w:rPr>
        <w:t xml:space="preserve">hurricane-force </w:t>
      </w:r>
      <w:r w:rsidR="00ED3213">
        <w:rPr>
          <w:rFonts w:ascii="Arial" w:hAnsi="Arial" w:cs="Arial"/>
          <w:color w:val="000000"/>
          <w:sz w:val="20"/>
          <w:szCs w:val="20"/>
        </w:rPr>
        <w:t>tropical cyclones and educational attainment in the United States</w:t>
      </w:r>
      <w:r w:rsidR="00EA372A">
        <w:rPr>
          <w:rFonts w:ascii="Arial" w:hAnsi="Arial" w:cs="Arial"/>
          <w:color w:val="000000"/>
          <w:sz w:val="20"/>
          <w:szCs w:val="20"/>
        </w:rPr>
        <w:t>,</w:t>
      </w:r>
      <w:r w:rsidR="00ED3213">
        <w:rPr>
          <w:rFonts w:ascii="Arial" w:hAnsi="Arial" w:cs="Arial"/>
          <w:color w:val="000000"/>
          <w:sz w:val="20"/>
          <w:szCs w:val="20"/>
        </w:rPr>
        <w:t xml:space="preserve"> </w:t>
      </w:r>
      <w:r w:rsidR="00EA372A">
        <w:rPr>
          <w:rFonts w:ascii="Arial" w:hAnsi="Arial" w:cs="Arial"/>
          <w:color w:val="000000"/>
          <w:sz w:val="20"/>
          <w:szCs w:val="20"/>
        </w:rPr>
        <w:t>w</w:t>
      </w:r>
      <w:r w:rsidR="00ED3213">
        <w:rPr>
          <w:rFonts w:ascii="Arial" w:hAnsi="Arial" w:cs="Arial"/>
          <w:color w:val="000000"/>
          <w:sz w:val="20"/>
          <w:szCs w:val="20"/>
        </w:rPr>
        <w:t>e found that although hurricane</w:t>
      </w:r>
      <w:r w:rsidR="00874CBA">
        <w:rPr>
          <w:rFonts w:ascii="Arial" w:hAnsi="Arial" w:cs="Arial"/>
          <w:color w:val="000000"/>
          <w:sz w:val="20"/>
          <w:szCs w:val="20"/>
        </w:rPr>
        <w:t>-force tropical cyclones</w:t>
      </w:r>
      <w:r w:rsidR="00ED3213">
        <w:rPr>
          <w:rFonts w:ascii="Arial" w:hAnsi="Arial" w:cs="Arial"/>
          <w:color w:val="000000"/>
          <w:sz w:val="20"/>
          <w:szCs w:val="20"/>
        </w:rPr>
        <w:t xml:space="preserve"> were not associated with </w:t>
      </w:r>
      <w:r w:rsidR="005948E6">
        <w:rPr>
          <w:rFonts w:ascii="Arial" w:hAnsi="Arial" w:cs="Arial"/>
          <w:color w:val="000000"/>
          <w:sz w:val="20"/>
          <w:szCs w:val="20"/>
        </w:rPr>
        <w:t xml:space="preserve">standardized </w:t>
      </w:r>
      <w:r w:rsidR="00ED3213">
        <w:rPr>
          <w:rFonts w:ascii="Arial" w:hAnsi="Arial" w:cs="Arial"/>
          <w:color w:val="000000"/>
          <w:sz w:val="20"/>
          <w:szCs w:val="20"/>
        </w:rPr>
        <w:t xml:space="preserve">test performance in </w:t>
      </w:r>
      <w:r w:rsidR="00594A4C">
        <w:rPr>
          <w:rFonts w:ascii="Arial" w:hAnsi="Arial" w:cs="Arial"/>
          <w:color w:val="000000"/>
          <w:sz w:val="20"/>
          <w:szCs w:val="20"/>
        </w:rPr>
        <w:t>m</w:t>
      </w:r>
      <w:r w:rsidR="00ED3213">
        <w:rPr>
          <w:rFonts w:ascii="Arial" w:hAnsi="Arial" w:cs="Arial"/>
          <w:color w:val="000000"/>
          <w:sz w:val="20"/>
          <w:szCs w:val="20"/>
        </w:rPr>
        <w:t xml:space="preserve">ath or </w:t>
      </w:r>
      <w:r w:rsidR="00110D26">
        <w:rPr>
          <w:rFonts w:ascii="Arial" w:hAnsi="Arial" w:cs="Arial"/>
          <w:color w:val="000000"/>
          <w:sz w:val="20"/>
          <w:szCs w:val="20"/>
        </w:rPr>
        <w:t>r</w:t>
      </w:r>
      <w:r w:rsidR="00ED3213">
        <w:rPr>
          <w:rFonts w:ascii="Arial" w:hAnsi="Arial" w:cs="Arial"/>
          <w:color w:val="000000"/>
          <w:sz w:val="20"/>
          <w:szCs w:val="20"/>
        </w:rPr>
        <w:t>eading</w:t>
      </w:r>
      <w:r w:rsidR="00FB63D0">
        <w:rPr>
          <w:rFonts w:ascii="Arial" w:hAnsi="Arial" w:cs="Arial"/>
          <w:color w:val="000000"/>
          <w:sz w:val="20"/>
          <w:szCs w:val="20"/>
        </w:rPr>
        <w:t>/</w:t>
      </w:r>
      <w:r w:rsidR="00110D26">
        <w:rPr>
          <w:rFonts w:ascii="Arial" w:hAnsi="Arial" w:cs="Arial"/>
          <w:color w:val="000000"/>
          <w:sz w:val="20"/>
          <w:szCs w:val="20"/>
        </w:rPr>
        <w:t>l</w:t>
      </w:r>
      <w:r w:rsidR="00ED3213">
        <w:rPr>
          <w:rFonts w:ascii="Arial" w:hAnsi="Arial" w:cs="Arial"/>
          <w:color w:val="000000"/>
          <w:sz w:val="20"/>
          <w:szCs w:val="20"/>
        </w:rPr>
        <w:t xml:space="preserve">anguage </w:t>
      </w:r>
      <w:r w:rsidR="00110D26">
        <w:rPr>
          <w:rFonts w:ascii="Arial" w:hAnsi="Arial" w:cs="Arial"/>
          <w:color w:val="000000"/>
          <w:sz w:val="20"/>
          <w:szCs w:val="20"/>
        </w:rPr>
        <w:t>a</w:t>
      </w:r>
      <w:r w:rsidR="00ED3213">
        <w:rPr>
          <w:rFonts w:ascii="Arial" w:hAnsi="Arial" w:cs="Arial"/>
          <w:color w:val="000000"/>
          <w:sz w:val="20"/>
          <w:szCs w:val="20"/>
        </w:rPr>
        <w:t xml:space="preserve">rts on the national level, we observed </w:t>
      </w:r>
      <w:r w:rsidR="00621AD9">
        <w:rPr>
          <w:rFonts w:ascii="Arial" w:hAnsi="Arial" w:cs="Arial"/>
          <w:color w:val="000000"/>
          <w:sz w:val="20"/>
          <w:szCs w:val="20"/>
        </w:rPr>
        <w:t>associations for</w:t>
      </w:r>
      <w:r w:rsidR="00ED3213">
        <w:rPr>
          <w:rFonts w:ascii="Arial" w:hAnsi="Arial" w:cs="Arial"/>
          <w:color w:val="000000"/>
          <w:sz w:val="20"/>
          <w:szCs w:val="20"/>
        </w:rPr>
        <w:t xml:space="preserve"> certain states. </w:t>
      </w:r>
      <w:r w:rsidR="003019D2">
        <w:rPr>
          <w:rFonts w:ascii="Arial" w:hAnsi="Arial" w:cs="Arial"/>
          <w:color w:val="000000"/>
          <w:sz w:val="20"/>
          <w:szCs w:val="20"/>
        </w:rPr>
        <w:t>Accounting for both grade cohort- and county-level time varying characteristics</w:t>
      </w:r>
      <w:r w:rsidR="00217AAE">
        <w:rPr>
          <w:rFonts w:ascii="Arial" w:hAnsi="Arial" w:cs="Arial"/>
          <w:color w:val="000000"/>
          <w:sz w:val="20"/>
          <w:szCs w:val="20"/>
        </w:rPr>
        <w:t xml:space="preserve">, we found that </w:t>
      </w:r>
      <w:r w:rsidR="008D26C1">
        <w:rPr>
          <w:rFonts w:ascii="Arial" w:hAnsi="Arial" w:cs="Arial"/>
          <w:color w:val="000000"/>
          <w:sz w:val="20"/>
          <w:szCs w:val="20"/>
        </w:rPr>
        <w:t>hurricane</w:t>
      </w:r>
      <w:r w:rsidR="00874CBA">
        <w:rPr>
          <w:rFonts w:ascii="Arial" w:hAnsi="Arial" w:cs="Arial"/>
          <w:color w:val="000000"/>
          <w:sz w:val="20"/>
          <w:szCs w:val="20"/>
        </w:rPr>
        <w:t>-force tropical cyclones</w:t>
      </w:r>
      <w:r w:rsidR="008D26C1">
        <w:rPr>
          <w:rFonts w:ascii="Arial" w:hAnsi="Arial" w:cs="Arial"/>
          <w:color w:val="000000"/>
          <w:sz w:val="20"/>
          <w:szCs w:val="20"/>
        </w:rPr>
        <w:t xml:space="preserve"> were associated with higher math scores in Florida and lower </w:t>
      </w:r>
      <w:r w:rsidR="00594A4C">
        <w:rPr>
          <w:rFonts w:ascii="Arial" w:hAnsi="Arial" w:cs="Arial"/>
          <w:color w:val="000000"/>
          <w:sz w:val="20"/>
          <w:szCs w:val="20"/>
        </w:rPr>
        <w:t>m</w:t>
      </w:r>
      <w:r w:rsidR="008D26C1">
        <w:rPr>
          <w:rFonts w:ascii="Arial" w:hAnsi="Arial" w:cs="Arial"/>
          <w:color w:val="000000"/>
          <w:sz w:val="20"/>
          <w:szCs w:val="20"/>
        </w:rPr>
        <w:t xml:space="preserve">ath and </w:t>
      </w:r>
      <w:r w:rsidR="00110D26">
        <w:rPr>
          <w:rFonts w:ascii="Arial" w:hAnsi="Arial" w:cs="Arial"/>
          <w:color w:val="000000"/>
          <w:sz w:val="20"/>
          <w:szCs w:val="20"/>
        </w:rPr>
        <w:t>r</w:t>
      </w:r>
      <w:r w:rsidR="008D26C1">
        <w:rPr>
          <w:rFonts w:ascii="Arial" w:hAnsi="Arial" w:cs="Arial"/>
          <w:color w:val="000000"/>
          <w:sz w:val="20"/>
          <w:szCs w:val="20"/>
        </w:rPr>
        <w:t>eading/</w:t>
      </w:r>
      <w:r w:rsidR="00110D26">
        <w:rPr>
          <w:rFonts w:ascii="Arial" w:hAnsi="Arial" w:cs="Arial"/>
          <w:color w:val="000000"/>
          <w:sz w:val="20"/>
          <w:szCs w:val="20"/>
        </w:rPr>
        <w:t>l</w:t>
      </w:r>
      <w:r w:rsidR="008D26C1">
        <w:rPr>
          <w:rFonts w:ascii="Arial" w:hAnsi="Arial" w:cs="Arial"/>
          <w:color w:val="000000"/>
          <w:sz w:val="20"/>
          <w:szCs w:val="20"/>
        </w:rPr>
        <w:t xml:space="preserve">anguage </w:t>
      </w:r>
      <w:r w:rsidR="00110D26">
        <w:rPr>
          <w:rFonts w:ascii="Arial" w:hAnsi="Arial" w:cs="Arial"/>
          <w:color w:val="000000"/>
          <w:sz w:val="20"/>
          <w:szCs w:val="20"/>
        </w:rPr>
        <w:t>a</w:t>
      </w:r>
      <w:r w:rsidR="008D26C1">
        <w:rPr>
          <w:rFonts w:ascii="Arial" w:hAnsi="Arial" w:cs="Arial"/>
          <w:color w:val="000000"/>
          <w:sz w:val="20"/>
          <w:szCs w:val="20"/>
        </w:rPr>
        <w:t>rts scores in North Carolina and Texas, respectively.</w:t>
      </w:r>
    </w:p>
    <w:p w14:paraId="6E038FE3" w14:textId="77777777" w:rsidR="006A6BF8" w:rsidRDefault="006A6BF8" w:rsidP="00885B55">
      <w:pPr>
        <w:pBdr>
          <w:top w:val="nil"/>
          <w:left w:val="nil"/>
          <w:bottom w:val="nil"/>
          <w:right w:val="nil"/>
          <w:between w:val="nil"/>
        </w:pBdr>
        <w:spacing w:after="0"/>
        <w:contextualSpacing/>
        <w:rPr>
          <w:rFonts w:ascii="Arial" w:hAnsi="Arial" w:cs="Arial"/>
          <w:color w:val="000000"/>
          <w:sz w:val="20"/>
          <w:szCs w:val="20"/>
        </w:rPr>
      </w:pPr>
    </w:p>
    <w:p w14:paraId="46537FA1" w14:textId="049B399F" w:rsidR="00C95CDB" w:rsidRDefault="0058587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w:t>
      </w:r>
      <w:r w:rsidR="000B54FF">
        <w:rPr>
          <w:rFonts w:ascii="Arial" w:hAnsi="Arial" w:cs="Arial"/>
          <w:color w:val="000000"/>
          <w:sz w:val="20"/>
          <w:szCs w:val="20"/>
        </w:rPr>
        <w:t xml:space="preserve">here are several factors that </w:t>
      </w:r>
      <w:r w:rsidR="004B22C6">
        <w:rPr>
          <w:rFonts w:ascii="Arial" w:hAnsi="Arial" w:cs="Arial"/>
          <w:color w:val="000000"/>
          <w:sz w:val="20"/>
          <w:szCs w:val="20"/>
        </w:rPr>
        <w:t xml:space="preserve">may negatively </w:t>
      </w:r>
      <w:r w:rsidR="000B54FF">
        <w:rPr>
          <w:rFonts w:ascii="Arial" w:hAnsi="Arial" w:cs="Arial"/>
          <w:color w:val="000000"/>
          <w:sz w:val="20"/>
          <w:szCs w:val="20"/>
        </w:rPr>
        <w:t xml:space="preserve">influence </w:t>
      </w:r>
      <w:r w:rsidR="00E11FF6">
        <w:rPr>
          <w:rFonts w:ascii="Arial" w:hAnsi="Arial" w:cs="Arial"/>
          <w:color w:val="000000"/>
          <w:sz w:val="20"/>
          <w:szCs w:val="20"/>
        </w:rPr>
        <w:t xml:space="preserve">a </w:t>
      </w:r>
      <w:r w:rsidR="000B54FF">
        <w:rPr>
          <w:rFonts w:ascii="Arial" w:hAnsi="Arial" w:cs="Arial"/>
          <w:color w:val="000000"/>
          <w:sz w:val="20"/>
          <w:szCs w:val="20"/>
        </w:rPr>
        <w:t>child</w:t>
      </w:r>
      <w:r w:rsidR="00E11FF6">
        <w:rPr>
          <w:rFonts w:ascii="Arial" w:hAnsi="Arial" w:cs="Arial"/>
          <w:color w:val="000000"/>
          <w:sz w:val="20"/>
          <w:szCs w:val="20"/>
        </w:rPr>
        <w:t xml:space="preserve">’s </w:t>
      </w:r>
      <w:r w:rsidR="00203C57">
        <w:rPr>
          <w:rFonts w:ascii="Arial" w:hAnsi="Arial" w:cs="Arial"/>
          <w:color w:val="000000"/>
          <w:sz w:val="20"/>
          <w:szCs w:val="20"/>
        </w:rPr>
        <w:t xml:space="preserve">long-term </w:t>
      </w:r>
      <w:r w:rsidR="000B54FF">
        <w:rPr>
          <w:rFonts w:ascii="Arial" w:hAnsi="Arial" w:cs="Arial"/>
          <w:color w:val="000000"/>
          <w:sz w:val="20"/>
          <w:szCs w:val="20"/>
        </w:rPr>
        <w:t xml:space="preserve">educational vulnerability </w:t>
      </w:r>
      <w:r w:rsidR="000B336D">
        <w:rPr>
          <w:rFonts w:ascii="Arial" w:hAnsi="Arial" w:cs="Arial"/>
          <w:color w:val="000000"/>
          <w:sz w:val="20"/>
          <w:szCs w:val="20"/>
        </w:rPr>
        <w:t>during and following</w:t>
      </w:r>
      <w:r w:rsidR="00902D7D">
        <w:rPr>
          <w:rFonts w:ascii="Arial" w:hAnsi="Arial" w:cs="Arial"/>
          <w:color w:val="000000"/>
          <w:sz w:val="20"/>
          <w:szCs w:val="20"/>
        </w:rPr>
        <w:t xml:space="preserve"> </w:t>
      </w:r>
      <w:r w:rsidR="00874CBA">
        <w:rPr>
          <w:rFonts w:ascii="Arial" w:hAnsi="Arial" w:cs="Arial"/>
          <w:color w:val="000000"/>
          <w:sz w:val="20"/>
          <w:szCs w:val="20"/>
        </w:rPr>
        <w:t>hurricanes</w:t>
      </w:r>
      <w:r w:rsidR="000B54FF">
        <w:rPr>
          <w:rFonts w:ascii="Arial" w:hAnsi="Arial" w:cs="Arial"/>
          <w:color w:val="000000"/>
          <w:sz w:val="20"/>
          <w:szCs w:val="20"/>
        </w:rPr>
        <w:t>. These include the destruction of school buildings</w:t>
      </w:r>
      <w:r w:rsidR="00EF4DEF">
        <w:rPr>
          <w:rFonts w:ascii="Arial" w:hAnsi="Arial" w:cs="Arial"/>
          <w:color w:val="000000"/>
          <w:sz w:val="20"/>
          <w:szCs w:val="20"/>
        </w:rPr>
        <w:t xml:space="preserve"> and loss of vital records; </w:t>
      </w:r>
      <w:r w:rsidR="000B54FF">
        <w:rPr>
          <w:rFonts w:ascii="Arial" w:hAnsi="Arial" w:cs="Arial"/>
          <w:color w:val="000000"/>
          <w:sz w:val="20"/>
          <w:szCs w:val="20"/>
        </w:rPr>
        <w:t>displacement of students and teachers</w:t>
      </w:r>
      <w:r w:rsidR="00EF4DEF">
        <w:rPr>
          <w:rFonts w:ascii="Arial" w:hAnsi="Arial" w:cs="Arial"/>
          <w:color w:val="000000"/>
          <w:sz w:val="20"/>
          <w:szCs w:val="20"/>
        </w:rPr>
        <w:t xml:space="preserve"> leading to delayed enrollment and multiple school changes; family separation and financial instability; unwelcoming and unsupportive new school environments</w:t>
      </w:r>
      <w:r>
        <w:rPr>
          <w:rFonts w:ascii="Arial" w:hAnsi="Arial" w:cs="Arial"/>
          <w:color w:val="000000"/>
          <w:sz w:val="20"/>
          <w:szCs w:val="20"/>
        </w:rPr>
        <w:t xml:space="preserve"> following </w:t>
      </w:r>
      <w:r>
        <w:rPr>
          <w:rFonts w:ascii="Arial" w:hAnsi="Arial" w:cs="Arial"/>
          <w:color w:val="000000"/>
          <w:sz w:val="20"/>
          <w:szCs w:val="20"/>
        </w:rPr>
        <w:lastRenderedPageBreak/>
        <w:t>relocation</w:t>
      </w:r>
      <w:r w:rsidR="00EF4DEF">
        <w:rPr>
          <w:rFonts w:ascii="Arial" w:hAnsi="Arial" w:cs="Arial"/>
          <w:color w:val="000000"/>
          <w:sz w:val="20"/>
          <w:szCs w:val="20"/>
        </w:rPr>
        <w:t>; poor academic performance pre-disaster; the loss of a parent in the disaster; and increased work demands to compensate for lost income and assets</w:t>
      </w:r>
      <w:r w:rsidR="00E962D5">
        <w:rPr>
          <w:rFonts w:ascii="Arial" w:hAnsi="Arial" w:cs="Arial"/>
          <w:color w:val="000000"/>
          <w:sz w:val="20"/>
          <w:szCs w:val="20"/>
        </w:rPr>
        <w:t xml:space="preserve"> </w:t>
      </w:r>
      <w:r w:rsidR="00E962D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{"citationID":"ZvQ3AEia","properties":{"formattedCitation":"(13, 22)","plainCitation":"(13, 22)","noteIndex":0},"citationItems":[{"id":2533,"uris":["http://zotero.org/groups/4923355/items/BYCBUGSM"],"itemData":{"id":2533,"type":"article-journal","abstract":"This comprehensive overview of the literature on children and disasters argues that scholars and practitioners should more carefully consider the experiences of children themselves. As the frequency and intensity of disaster events increase around the globe, children are among those most at risk for the negative effects of disaster. Children are psychologically vulnerable and may develop post-traumatic stress disorder or related symptoms; are physically vulnerable to death, injury, illness, and abuse; and often experience disruptions or delays in their educational progress as a result of disasters. Children have special needs and may require different forms of physical, social, mental, and emotional support than adults. However, children also have the capacity to contribute to disaster preparedness, response, and recovery activities. In order to promote children's resilience to disasters, we must improve their access to resources, empower them by encouraging their participation, offer support, and ensure equitable treatment.","container-title":"Children, Youth and Environments","ISSN":"1546-2250","issue":"1","note":"publisher: University of Cincinnati","page":"1-29","source":"JSTOR","title":"Children and Disasters: Understanding Vulnerability, Developing Capacities, and Promoting Resilience — An Introduction","title-short":"Children and Disasters","URL":"https://www.jstor.org/stable/10.7721/chilyoutenvi.18.1.0001","volume":"18","author":[{"family":"Peek","given":"Lori"}],"accessed":{"date-parts":[["2023",9,28]]},"issued":{"date-parts":[["2008"]]}}},{"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schema":"https://github.com/citation-style-language/schema/raw/master/csl-citation.json"} </w:instrText>
      </w:r>
      <w:r w:rsidR="00E962D5">
        <w:rPr>
          <w:rFonts w:ascii="Arial" w:hAnsi="Arial" w:cs="Arial"/>
          <w:color w:val="000000"/>
          <w:sz w:val="20"/>
          <w:szCs w:val="20"/>
        </w:rPr>
        <w:fldChar w:fldCharType="separate"/>
      </w:r>
      <w:r w:rsidR="00225387">
        <w:rPr>
          <w:rFonts w:ascii="Arial" w:hAnsi="Arial" w:cs="Arial"/>
          <w:noProof/>
          <w:color w:val="000000"/>
          <w:sz w:val="20"/>
          <w:szCs w:val="20"/>
        </w:rPr>
        <w:t>(13, 22)</w:t>
      </w:r>
      <w:r w:rsidR="00E962D5">
        <w:rPr>
          <w:rFonts w:ascii="Arial" w:hAnsi="Arial" w:cs="Arial"/>
          <w:color w:val="000000"/>
          <w:sz w:val="20"/>
          <w:szCs w:val="20"/>
        </w:rPr>
        <w:fldChar w:fldCharType="end"/>
      </w:r>
      <w:r>
        <w:rPr>
          <w:rFonts w:ascii="Arial" w:hAnsi="Arial" w:cs="Arial"/>
          <w:color w:val="000000"/>
          <w:sz w:val="20"/>
          <w:szCs w:val="20"/>
        </w:rPr>
        <w:t>. All of these stressors could also compromise cognitive functioning</w:t>
      </w:r>
      <w:r w:rsidR="001115DD">
        <w:rPr>
          <w:rFonts w:ascii="Arial" w:hAnsi="Arial" w:cs="Arial"/>
          <w:color w:val="000000"/>
          <w:sz w:val="20"/>
          <w:szCs w:val="20"/>
        </w:rPr>
        <w:t xml:space="preserve"> and subsequent academic achievement</w:t>
      </w:r>
      <w:r>
        <w:rPr>
          <w:rFonts w:ascii="Arial" w:hAnsi="Arial" w:cs="Arial"/>
          <w:color w:val="000000"/>
          <w:sz w:val="20"/>
          <w:szCs w:val="20"/>
        </w:rPr>
        <w:t xml:space="preserve"> </w:t>
      </w:r>
      <w:r>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{"citationID":"yWuNIKsp","properties":{"formattedCitation":"(23)","plainCitation":"(23)","noteIndex":0},"citationItems":[{"id":2576,"uris":["http://zotero.org/groups/4923355/items/IKP37SQA"],"itemData":{"id":2576,"type":"article-journal","abstract":"A growing literature has begun to address the cognitions that influence children’s disaster reactions as well as the effects of disasters on children’s cognitions. These cognitions must be viewed in the context of developmental and cultural considerations as well as disaster-related factors such as exposure and secondary stressors. This review examines the extant literature on children’s cognitions related to disasters and terrorism including threat appraisal, beliefs, attention and concentration, memory, academic achievement, and executive functioning. The review highlights areas where research is lacking such as the effect of disasters on children’s attention, concentration, content of disaster memories, and executive functioning. It also notes findings that may advance post-disaster screening and intervention.","container-title":"Current Psychiatry Reports","DOI":"10.1007/s11920-016-0685-2","ISSN":"1535-1645","issue":"5","journalAbbreviation":"Curr Psychiatry Rep","language":"en","page":"48","source":"Springer Link","title":"Children’s Cognitive Functioning in Disasters and Terrorism","URL":"https://doi.org/10.1007/s11920-016-0685-2","volume":"18","author":[{"family":"Pfefferbaum","given":"Betty"},{"family":"Noffsinger","given":"Mary A."},{"family":"Jacobs","given":"Anne K."},{"family":"Varma","given":"Vandana"}],"accessed":{"date-parts":[["2023",10,2]]},"issued":{"date-parts":[["2016",3,21]]}}}],"schema":"https://github.com/citation-style-language/schema/raw/master/csl-citation.json"} </w:instrText>
      </w:r>
      <w:r>
        <w:rPr>
          <w:rFonts w:ascii="Arial" w:hAnsi="Arial" w:cs="Arial"/>
          <w:color w:val="000000"/>
          <w:sz w:val="20"/>
          <w:szCs w:val="20"/>
        </w:rPr>
        <w:fldChar w:fldCharType="separate"/>
      </w:r>
      <w:r w:rsidR="00225387">
        <w:rPr>
          <w:rFonts w:ascii="Arial" w:hAnsi="Arial" w:cs="Arial"/>
          <w:noProof/>
          <w:color w:val="000000"/>
          <w:sz w:val="20"/>
          <w:szCs w:val="20"/>
        </w:rPr>
        <w:t>(23)</w:t>
      </w:r>
      <w:r>
        <w:rPr>
          <w:rFonts w:ascii="Arial" w:hAnsi="Arial" w:cs="Arial"/>
          <w:color w:val="000000"/>
          <w:sz w:val="20"/>
          <w:szCs w:val="20"/>
        </w:rPr>
        <w:fldChar w:fldCharType="end"/>
      </w:r>
      <w:r w:rsidR="00EF4DEF">
        <w:rPr>
          <w:rFonts w:ascii="Arial" w:hAnsi="Arial" w:cs="Arial"/>
          <w:color w:val="000000"/>
          <w:sz w:val="20"/>
          <w:szCs w:val="20"/>
        </w:rPr>
        <w:t>.</w:t>
      </w:r>
    </w:p>
    <w:p w14:paraId="3160760B" w14:textId="60678372" w:rsidR="00C95CDB" w:rsidRDefault="00874CBA" w:rsidP="00C95CDB">
      <w:pPr>
        <w:keepNext/>
        <w:pBdr>
          <w:top w:val="nil"/>
          <w:left w:val="nil"/>
          <w:bottom w:val="nil"/>
          <w:right w:val="nil"/>
          <w:between w:val="nil"/>
        </w:pBdr>
        <w:spacing w:before="240" w:after="60"/>
        <w:rPr>
          <w:rFonts w:ascii="Arial" w:hAnsi="Arial" w:cs="Arial"/>
          <w:bCs/>
          <w:color w:val="000000"/>
          <w:sz w:val="20"/>
          <w:szCs w:val="20"/>
        </w:rPr>
      </w:pPr>
      <w:r>
        <w:rPr>
          <w:rFonts w:ascii="Arial" w:hAnsi="Arial" w:cs="Arial"/>
          <w:bCs/>
          <w:color w:val="000000"/>
          <w:sz w:val="20"/>
          <w:szCs w:val="20"/>
        </w:rPr>
        <w:t xml:space="preserve">There is evidence from the literature pointing to the negative consequences of hurricanes on child education. </w:t>
      </w:r>
      <w:r w:rsidR="00C95CDB">
        <w:rPr>
          <w:rFonts w:ascii="Arial" w:hAnsi="Arial" w:cs="Arial"/>
          <w:bCs/>
          <w:color w:val="000000"/>
          <w:sz w:val="20"/>
          <w:szCs w:val="20"/>
        </w:rPr>
        <w:t xml:space="preserve">Scott et al. found that fourth to eighth grade New Orleans students exposed to </w:t>
      </w:r>
      <w:r w:rsidR="00FB63D0">
        <w:rPr>
          <w:rFonts w:ascii="Arial" w:hAnsi="Arial" w:cs="Arial"/>
          <w:bCs/>
          <w:color w:val="000000"/>
          <w:sz w:val="20"/>
          <w:szCs w:val="20"/>
        </w:rPr>
        <w:t>Hurricane Katrina</w:t>
      </w:r>
      <w:r w:rsidR="00C95CDB">
        <w:rPr>
          <w:rFonts w:ascii="Arial" w:hAnsi="Arial" w:cs="Arial"/>
          <w:bCs/>
          <w:color w:val="000000"/>
          <w:sz w:val="20"/>
          <w:szCs w:val="20"/>
        </w:rPr>
        <w:t xml:space="preserve"> exhibited more aggressive behavior, and in turn, had worse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{"citationID":"tFmrgrTP","properties":{"formattedCitation":"(17)","plainCitation":"(17)","noteIndex":0},"citationItems":[{"id":2542,"uris":["http://zotero.org/groups/4923355/items/A2EZP9QD"],"itemData":{"id":2542,"type":"article-journal","abstract":"Despite an abundance of evidence linking maltreatment and violence-related trauma exposure to externalizing problems in youth, there is surprisingly little evidence to support a direct link between disaster exposure and youth aggressive behavior. This study tested the theory that there is primarily an indirect association between disaster exposure and aggression via posttraumatic stress disorder (PTSD) symptoms. The current study also examined the association between aggression and academic achievement. A sample of 191 4th- to 8th-grade minority youth who experienced Hurricane Katrina were assessed for aggressive behavior using the Peer Conflict Scale (PCS), disaster exposure, PTSD symptoms, and academic achievement. Structural equation modeling of the set of associations was consistent with the theory suggesting that there is an indirect link between disaster exposure and aggression through PTSD symptoms. Aggression was negatively associated with academic achievement, and modeling indicated that the set of associations was age and gender invariant. Findings advance the theoretical understanding of the linkage between aggression and disaster exposure. Findings also support the utility of the PCS in disaster research and the link between PCS scores and academic achievement.","container-title":"Journal of Clinical Child &amp; Adolescent Psychology","DOI":"10.1080/15374416.2013.807733","ISSN":"1537-4416","issue":"1","note":"publisher: Routledge\n_eprint: https://doi.org/10.1080/15374416.2013.807733","page":"43-50","source":"Taylor and Francis+NEJM","title":"Aggressive Behavior and Its Associations With Posttraumatic Stress and Academic Achievement Following a Natural Disaster","URL":"https://doi.org/10.1080/15374416.2013.807733","volume":"43","author":[{"family":"Scott","given":"Brandon G."},{"family":"Lapré","given":"Genevieve E."},{"family":"Marsee","given":"Monica A."},{"family":"Weems","given":"Carl F."}],"accessed":{"date-parts":[["2023",9,28]]},"issued":{"date-parts":[["2014",1,2]]}}}],"schema":"https://github.com/citation-style-language/schema/raw/master/csl-citation.json"}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(17)</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In this same cohort of students, Weems et al. found that students exposed to </w:t>
      </w:r>
      <w:r w:rsidR="00594A4C">
        <w:rPr>
          <w:rFonts w:ascii="Arial" w:hAnsi="Arial" w:cs="Arial"/>
          <w:bCs/>
          <w:color w:val="000000"/>
          <w:sz w:val="20"/>
          <w:szCs w:val="20"/>
        </w:rPr>
        <w:t>the hurricane</w:t>
      </w:r>
      <w:r w:rsidR="00C95CDB">
        <w:rPr>
          <w:rFonts w:ascii="Arial" w:hAnsi="Arial" w:cs="Arial"/>
          <w:bCs/>
          <w:color w:val="000000"/>
          <w:sz w:val="20"/>
          <w:szCs w:val="20"/>
        </w:rPr>
        <w:t xml:space="preserve"> had greater posttraumatic stress, which predicted test anxiety, which was negatively associated with academic achievement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{"citationID":"iVP2GQ5g","properties":{"formattedCitation":"(18)","plainCitation":"(18)","noteIndex":0},"citationItems":[{"id":2574,"uris":["http://zotero.org/groups/4923355/items/L2DSRZ4Q"],"itemData":{"id":2574,"type":"article-journal","abstract":"This study tested a theoretical model of continuity in anxious emotion and its links to academic achievement in disaster-exposed youth. An urban school based sample of youths (n = 191; Grades 4-8) exposed to Hurricane Katrina were assessed at 24 months (Time 1) and then again at 30 months (Time 2) postdisaster. Academic achievement was assessed through end of the school year standardized test scores (~31 months after Katrina). The results suggest that the association of traumatic stress to academic achievement was indirect via linkages from earlier (Time 1) posttraumatic stress disorder symptoms that predicted later (Time 2) test anxiety. Time 2 test anxiety was then negatively associated with academic achievement. Age and gender invariance testing suggested strong consistency across gender and minor developmental variation in the age range examined. The model presented advances the developmental understanding of the expression of anxious emotion and its links to student achievement among disaster-exposed urban school children. The findings highlight the importance of identifying heterotypic continuity in anxiety and suggest potential applied and policy directions for disaster-exposed youth. Avenues for future theoretical refinement are also discussed.","container-title":"Development and Psychopathology","DOI":"10.1017/S0954579413000138","ISSN":"1469-2198","issue":"3","journalAbbreviation":"Dev Psychopathol","language":"eng","note":"PMID: 23880388","page":"729-737","source":"PubMed","title":"A theoretical model of continuity in anxiety and links to academic achievement in disaster-exposed school children","volume":"25","author":[{"family":"Weems","given":"Carl F."},{"family":"Scott","given":"Brandon G."},{"family":"Taylor","given":"Leslie K."},{"family":"Cannon","given":"Melinda F."},{"family":"Romano","given":"Dawn M."},{"family":"Perry","given":"Andre M."}],"issued":{"date-parts":[["2013",8]]}}}],"schema":"https://github.com/citation-style-language/schema/raw/master/csl-citation.json"}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(18)</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Ward et al. found that Mississippi students displaced by Katrina had both lower academic performance and were more likely to engage in negative behaviors, patterns that persisted two years following the storm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{"citationID":"4WXVwAqW","properties":{"formattedCitation":"(19)","plainCitation":"(19)","noteIndex":0},"citationItems":[{"id":2547,"uris":["http://zotero.org/groups/4923355/items/U7EIGU2C"],"itemData":{"id":2547,"type":"article-journal","abstract":"This study examined the achievement and behavior of Mississippi children displaced by Hurricane Katrina. The analysis disclosed differences in achievement and behavior between displaced and nondisplaced students. Those who were displaced by Hurricane Katrina had lower academic performance and were more likely to engage in negative behaviors than nondisplaced students. These gaps preexisted Katrina and, in most instances, did not change significantly during the first 2 years following the storm. However, rates of suspension and expulsion increased among these students, while rates of nonpromotion decreased.","container-title":"Journal of Education for Students Placed at Risk (JESPAR)","DOI":"10.1080/10824660802350391","ISSN":"1082-4669","issue":"2-3","note":"publisher: Routledge\n_eprint: https://www.tandfonline.com/doi/pdf/10.1080/10824660802350391","page":"297-317","source":"Taylor and Francis+NEJM","title":"Hurricane Katrina: A Longitudinal Study of the Achievement and Behavior of Displaced Students","title-short":"Hurricane Katrina","URL":"https://www.tandfonline.com/doi/abs/10.1080/10824660802350391","volume":"13","author":[{"family":"Ward","given":"Michael E."},{"family":"Shelley","given":"Kyna"},{"family":"Kaase","given":"Kristopher"},{"family":"Pane","given":"John F."}],"accessed":{"date-parts":[["2023",9,28]]},"issued":{"date-parts":[["2008",10,7]]}}}],"schema":"https://github.com/citation-style-language/schema/raw/master/csl-citation.json"}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(19)</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On the school level, Holmes found that if the 1999-2000 storms in North Carolina had not occurred, twenty more schools throughout the state would have met their academic standards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{"citationID":"XTZnfjuZ","properties":{"formattedCitation":"(20)","plainCitation":"(20)","noteIndex":0},"citationItems":[{"id":2583,"uris":["http://zotero.org/groups/4923355/items/WQE9DN7W"],"itemData":{"id":2583,"type":"article-journal","abstract":"North Carolina has faced a number of extreme weather systems over the past few years.\nAlthough there has been extensive research into the costs associated with these storms,\none facet commonly overlooked is the effect on student achievement. Given the ...","container-title":"Natural Hazards Review","DOI":"10.1061/(ASCE)1527-6988(2002)3:3(82)","ISSN":"1527-6988","issue":"3","language":"EN","license":"Copyright © 2002 American Society of Civil Engineers","note":"publisher: American Society of Civil Engineers","page":"82-91","source":"ASCE","title":"Effect of Extreme Weather Events on Student Test Performance","URL":"https://ascelibrary.org/doi/10.1061/%28ASCE%291527-6988%282002%293%3A3%2882%29","volume":"3","author":[{"family":"Holmes","given":"George M."}],"accessed":{"date-parts":[["2023",10,2]]},"issued":{"date-parts":[["2002",8,1]]}}}],"schema":"https://github.com/citation-style-language/schema/raw/master/csl-citation.json"}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(20)</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Lai et al. (2019) studied public schools affected by 2008 Hurricane Ike and found that attendance and rates of economically disadvantaged students were significant risk factors for worse academic recovery trajectories </w:t>
      </w:r>
      <w:r w:rsidR="00C95CDB">
        <w:rPr>
          <w:rFonts w:ascii="Arial" w:hAnsi="Arial" w:cs="Arial"/>
          <w:bCs/>
          <w:color w:val="000000"/>
          <w:sz w:val="20"/>
          <w:szCs w:val="20"/>
        </w:rPr>
        <w:fldChar w:fldCharType="begin"/>
      </w:r>
      <w:r w:rsidR="00225387">
        <w:rPr>
          <w:rFonts w:ascii="Arial" w:hAnsi="Arial" w:cs="Arial"/>
          <w:bCs/>
          <w:color w:val="000000"/>
          <w:sz w:val="20"/>
          <w:szCs w:val="20"/>
        </w:rPr>
        <w:instrText xml:space="preserve"> ADDIN ZOTERO_ITEM CSL_CITATION {"citationID":"zFeyo1Vo","properties":{"formattedCitation":"(21)","plainCitation":"(21)","noteIndex":0},"citationItems":[{"id":2535,"uris":["http://zotero.org/groups/4923355/items/B4EURCXD"],"itemData":{"id":2535,"type":"article-journal","abstract":"Disasters may have significant and lasting impacts on educational programs and academic achievement, yet the examination of differing patterns of school recovery after disasters is understudied. This paper focused on two aims: (i) identification of school academic recovery trajectories; and (ii) examination of potential risk factors associated with these trajectories. We used latent class growth analysis to identify school academic recovery trajectories for a cohort of 462 Texas public schools that were in the path of Hurricane Ike in 2008. Using Texas Assessment of Knowledge and Skills (TAKS) data from 2005 to 2011, we found that attendance and percent of economically disadvantaged youth emerged as significant risk factors for two identified academic recovery trajectories (High-Stable and Low-Interrupted). Higher levels of economically disadvantaged youth were associated with lower likelihood of falling in the High-Stable trajectory, relative to the Low-Interrupted trajectory. Higher levels of attendance were associated with higher likelihood of membership in the High-Stable trajectory, relative to the Low-Interrupted trajectory. These findings are consistent with the notion that disasters do not affect all people or communities equally. Findings highlight the need for policy initiatives that focus on low performing schools, as these schools are at highest risk for adverse outcomes post-disaster.","container-title":"Risk, Hazards &amp; Crisis in Public Policy","DOI":"10.1002/rhc3.12158","ISSN":"1944-4079","issue":"1","language":"en","license":"© 2018 Policy Studies Organization","note":"_eprint: https://onlinelibrary.wiley.com/doi/pdf/10.1002/rhc3.12158","page":"32-51","source":"Wiley Online Library","title":"Trajectories of School Recovery After a Natural Disaster: Risk and Protective Factors","title-short":"Trajectories of School Recovery After a Natural Disaster","URL":"https://onlinelibrary.wiley.com/doi/abs/10.1002/rhc3.12158","volume":"10","author":[{"family":"Lai","given":"Betty S."},{"family":"Esnard","given":"Ann-Margaret"},{"family":"Wyczalkowski","given":"Chris"},{"family":"Savage","given":"Ryan"},{"family":"Shah","given":"Hazel"}],"accessed":{"date-parts":[["2023",9,28]]},"issued":{"date-parts":[["2019"]]}}}],"schema":"https://github.com/citation-style-language/schema/raw/master/csl-citation.json"} </w:instrText>
      </w:r>
      <w:r w:rsidR="00C95CDB">
        <w:rPr>
          <w:rFonts w:ascii="Arial" w:hAnsi="Arial" w:cs="Arial"/>
          <w:bCs/>
          <w:color w:val="000000"/>
          <w:sz w:val="20"/>
          <w:szCs w:val="20"/>
        </w:rPr>
        <w:fldChar w:fldCharType="separate"/>
      </w:r>
      <w:r w:rsidR="00225387">
        <w:rPr>
          <w:rFonts w:ascii="Arial" w:hAnsi="Arial" w:cs="Arial"/>
          <w:bCs/>
          <w:noProof/>
          <w:color w:val="000000"/>
          <w:sz w:val="20"/>
          <w:szCs w:val="20"/>
        </w:rPr>
        <w:t>(21)</w:t>
      </w:r>
      <w:r w:rsidR="00C95CDB">
        <w:rPr>
          <w:rFonts w:ascii="Arial" w:hAnsi="Arial" w:cs="Arial"/>
          <w:bCs/>
          <w:color w:val="000000"/>
          <w:sz w:val="20"/>
          <w:szCs w:val="20"/>
        </w:rPr>
        <w:fldChar w:fldCharType="end"/>
      </w:r>
      <w:r w:rsidR="00C95CDB">
        <w:rPr>
          <w:rFonts w:ascii="Arial" w:hAnsi="Arial" w:cs="Arial"/>
          <w:bCs/>
          <w:color w:val="000000"/>
          <w:sz w:val="20"/>
          <w:szCs w:val="20"/>
        </w:rPr>
        <w:t xml:space="preserve">. </w:t>
      </w:r>
    </w:p>
    <w:p w14:paraId="6A3E9425" w14:textId="77777777" w:rsidR="00EF4DEF" w:rsidRDefault="00EF4DEF" w:rsidP="00885B55">
      <w:pPr>
        <w:pBdr>
          <w:top w:val="nil"/>
          <w:left w:val="nil"/>
          <w:bottom w:val="nil"/>
          <w:right w:val="nil"/>
          <w:between w:val="nil"/>
        </w:pBdr>
        <w:spacing w:after="0"/>
        <w:contextualSpacing/>
        <w:rPr>
          <w:rFonts w:ascii="Arial" w:hAnsi="Arial" w:cs="Arial"/>
          <w:color w:val="000000"/>
          <w:sz w:val="20"/>
          <w:szCs w:val="20"/>
        </w:rPr>
      </w:pPr>
    </w:p>
    <w:p w14:paraId="03B296D3" w14:textId="4B599E88" w:rsidR="00E6133D" w:rsidRDefault="006A6BF8"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The</w:t>
      </w:r>
      <w:r w:rsidR="00EF4DEF">
        <w:rPr>
          <w:rFonts w:ascii="Arial" w:hAnsi="Arial" w:cs="Arial"/>
          <w:color w:val="000000"/>
          <w:sz w:val="20"/>
          <w:szCs w:val="20"/>
        </w:rPr>
        <w:t xml:space="preserve"> </w:t>
      </w:r>
      <w:r w:rsidR="00C47FDC">
        <w:rPr>
          <w:rFonts w:ascii="Arial" w:hAnsi="Arial" w:cs="Arial"/>
          <w:color w:val="000000"/>
          <w:sz w:val="20"/>
          <w:szCs w:val="20"/>
        </w:rPr>
        <w:t xml:space="preserve">null and </w:t>
      </w:r>
      <w:r>
        <w:rPr>
          <w:rFonts w:ascii="Arial" w:hAnsi="Arial" w:cs="Arial"/>
          <w:color w:val="000000"/>
          <w:sz w:val="20"/>
          <w:szCs w:val="20"/>
        </w:rPr>
        <w:t>positive results</w:t>
      </w:r>
      <w:r w:rsidR="00EF4DEF">
        <w:rPr>
          <w:rFonts w:ascii="Arial" w:hAnsi="Arial" w:cs="Arial"/>
          <w:color w:val="000000"/>
          <w:sz w:val="20"/>
          <w:szCs w:val="20"/>
        </w:rPr>
        <w:t xml:space="preserve"> we observed </w:t>
      </w:r>
      <w:r w:rsidR="009874AC">
        <w:rPr>
          <w:rFonts w:ascii="Arial" w:hAnsi="Arial" w:cs="Arial"/>
          <w:color w:val="000000"/>
          <w:sz w:val="20"/>
          <w:szCs w:val="20"/>
        </w:rPr>
        <w:t>may reflect</w:t>
      </w:r>
      <w:r w:rsidR="008D26C1">
        <w:rPr>
          <w:rFonts w:ascii="Arial" w:hAnsi="Arial" w:cs="Arial"/>
          <w:color w:val="000000"/>
          <w:sz w:val="20"/>
          <w:szCs w:val="20"/>
        </w:rPr>
        <w:t xml:space="preserve"> state-level education policies that are implemented in the post-disaster context</w:t>
      </w:r>
      <w:r w:rsidR="00652A55">
        <w:rPr>
          <w:rFonts w:ascii="Arial" w:hAnsi="Arial" w:cs="Arial"/>
          <w:color w:val="000000"/>
          <w:sz w:val="20"/>
          <w:szCs w:val="20"/>
        </w:rPr>
        <w:t xml:space="preserve"> that influence their schools’ and students’ vulnerability or resilience</w:t>
      </w:r>
      <w:r w:rsidR="008D26C1">
        <w:rPr>
          <w:rFonts w:ascii="Arial" w:hAnsi="Arial" w:cs="Arial"/>
          <w:color w:val="000000"/>
          <w:sz w:val="20"/>
          <w:szCs w:val="20"/>
        </w:rPr>
        <w:t xml:space="preserve">. </w:t>
      </w:r>
      <w:r w:rsidR="007F2252">
        <w:rPr>
          <w:rFonts w:ascii="Arial" w:hAnsi="Arial" w:cs="Arial"/>
          <w:color w:val="000000"/>
          <w:sz w:val="20"/>
          <w:szCs w:val="20"/>
        </w:rPr>
        <w:t>For example, Florida</w:t>
      </w:r>
      <w:r w:rsidR="00644172">
        <w:rPr>
          <w:rFonts w:ascii="Arial" w:hAnsi="Arial" w:cs="Arial"/>
          <w:color w:val="000000"/>
          <w:sz w:val="20"/>
          <w:szCs w:val="20"/>
        </w:rPr>
        <w:t>, a state that is prone to hurricanes, has policies in place such as make-up instructional days for schools</w:t>
      </w:r>
      <w:r w:rsidR="005948E6">
        <w:rPr>
          <w:rFonts w:ascii="Arial" w:hAnsi="Arial" w:cs="Arial"/>
          <w:color w:val="000000"/>
          <w:sz w:val="20"/>
          <w:szCs w:val="20"/>
        </w:rPr>
        <w:t>, as well as</w:t>
      </w:r>
      <w:r w:rsidR="00644172">
        <w:rPr>
          <w:rFonts w:ascii="Arial" w:hAnsi="Arial" w:cs="Arial"/>
          <w:color w:val="000000"/>
          <w:sz w:val="20"/>
          <w:szCs w:val="20"/>
        </w:rPr>
        <w:t xml:space="preserve"> </w:t>
      </w:r>
      <w:r w:rsidR="00DA4306">
        <w:rPr>
          <w:rFonts w:ascii="Arial" w:hAnsi="Arial" w:cs="Arial"/>
          <w:color w:val="000000"/>
          <w:sz w:val="20"/>
          <w:szCs w:val="20"/>
        </w:rPr>
        <w:t>resources available to support special education students</w:t>
      </w:r>
      <w:r w:rsidR="00652A55">
        <w:rPr>
          <w:rFonts w:ascii="Arial" w:hAnsi="Arial" w:cs="Arial"/>
          <w:color w:val="000000"/>
          <w:sz w:val="20"/>
          <w:szCs w:val="20"/>
        </w:rPr>
        <w:t xml:space="preserve"> </w:t>
      </w:r>
      <w:r w:rsidR="00652A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{"citationID":"uyTz9DYJ","properties":{"formattedCitation":"(24, 25)","plainCitation":"(24, 25)","noteIndex":0},"citationItems":[{"id":2551,"uris":["http://zotero.org/groups/4923355/items/J7NQRTLC"],"itemData":{"id":2551,"type":"article-newspaper","abstract":"The vast majority of Florida's public school districts closed at least one day this week as the storm made its way across the state.","container-title":"NPR","language":"en","section":"Education","source":"NPR","title":"More than 2.5 million Florida students have missed school during Hurricane Ian","URL":"https://www.npr.org/2022/09/29/1126051453/more-than-2-5-million-florida-students-have-missed-school-during-hurricane-ian","author":[{"family":"Anderson","given":"Meg"}],"accessed":{"date-parts":[["2023",9,29]]},"issued":{"date-parts":[["2022",9,30]]}}},{"id":2548,"uris":["http://zotero.org/groups/4923355/items/RZS7VFFS"],"itemData":{"id":2548,"type":"article-newspaper","abstract":"A roundup of Florida education news from around the state","container-title":"Tampa Bay Times","language":"en","title":"Florida school districts consider Idalia makeup days","URL":"https://www.tampabay.com/news/education/2023/09/05/florida-school-districts-consider-idalia-makeup-days/","author":[{"family":"Solochek","given":"Jeffrey S."}],"accessed":{"date-parts":[["2023",9,29]]}}}],"schema":"https://github.com/citation-style-language/schema/raw/master/csl-citation.json"} </w:instrText>
      </w:r>
      <w:r w:rsidR="00652A55">
        <w:rPr>
          <w:rFonts w:ascii="Arial" w:hAnsi="Arial" w:cs="Arial"/>
          <w:color w:val="000000"/>
          <w:sz w:val="20"/>
          <w:szCs w:val="20"/>
        </w:rPr>
        <w:fldChar w:fldCharType="separate"/>
      </w:r>
      <w:r w:rsidR="00225387">
        <w:rPr>
          <w:rFonts w:ascii="Arial" w:hAnsi="Arial" w:cs="Arial"/>
          <w:noProof/>
          <w:color w:val="000000"/>
          <w:sz w:val="20"/>
          <w:szCs w:val="20"/>
        </w:rPr>
        <w:t>(24, 25)</w:t>
      </w:r>
      <w:r w:rsidR="00652A55">
        <w:rPr>
          <w:rFonts w:ascii="Arial" w:hAnsi="Arial" w:cs="Arial"/>
          <w:color w:val="000000"/>
          <w:sz w:val="20"/>
          <w:szCs w:val="20"/>
        </w:rPr>
        <w:fldChar w:fldCharType="end"/>
      </w:r>
      <w:r w:rsidR="00DA4306">
        <w:rPr>
          <w:rFonts w:ascii="Arial" w:hAnsi="Arial" w:cs="Arial"/>
          <w:color w:val="000000"/>
          <w:sz w:val="20"/>
          <w:szCs w:val="20"/>
        </w:rPr>
        <w:t>.</w:t>
      </w:r>
      <w:r w:rsidR="00652A55">
        <w:rPr>
          <w:rFonts w:ascii="Arial" w:hAnsi="Arial" w:cs="Arial"/>
          <w:color w:val="000000"/>
          <w:sz w:val="20"/>
          <w:szCs w:val="20"/>
        </w:rPr>
        <w:t xml:space="preserve"> </w:t>
      </w:r>
      <w:r w:rsidR="009874AC">
        <w:rPr>
          <w:rFonts w:ascii="Arial" w:hAnsi="Arial" w:cs="Arial"/>
          <w:color w:val="000000"/>
          <w:sz w:val="20"/>
          <w:szCs w:val="20"/>
        </w:rPr>
        <w:t xml:space="preserve">States </w:t>
      </w:r>
      <w:r w:rsidR="003E02AC">
        <w:rPr>
          <w:rFonts w:ascii="Arial" w:hAnsi="Arial" w:cs="Arial"/>
          <w:color w:val="000000"/>
          <w:sz w:val="20"/>
          <w:szCs w:val="20"/>
        </w:rPr>
        <w:t xml:space="preserve">such as </w:t>
      </w:r>
      <w:r w:rsidR="00652A55">
        <w:rPr>
          <w:rFonts w:ascii="Arial" w:hAnsi="Arial" w:cs="Arial"/>
          <w:color w:val="000000"/>
          <w:sz w:val="20"/>
          <w:szCs w:val="20"/>
        </w:rPr>
        <w:t xml:space="preserve">Texas and North Carolina, on the other hand, may not have had the infrastructure in place to effectively withstand the </w:t>
      </w:r>
      <w:r w:rsidR="005948E6">
        <w:rPr>
          <w:rFonts w:ascii="Arial" w:hAnsi="Arial" w:cs="Arial"/>
          <w:color w:val="000000"/>
          <w:sz w:val="20"/>
          <w:szCs w:val="20"/>
        </w:rPr>
        <w:t xml:space="preserve">deleterious </w:t>
      </w:r>
      <w:r w:rsidR="00652A55">
        <w:rPr>
          <w:rFonts w:ascii="Arial" w:hAnsi="Arial" w:cs="Arial"/>
          <w:color w:val="000000"/>
          <w:sz w:val="20"/>
          <w:szCs w:val="20"/>
        </w:rPr>
        <w:t>effects of storms</w:t>
      </w:r>
      <w:r w:rsidR="005948E6">
        <w:rPr>
          <w:rFonts w:ascii="Arial" w:hAnsi="Arial" w:cs="Arial"/>
          <w:color w:val="000000"/>
          <w:sz w:val="20"/>
          <w:szCs w:val="20"/>
        </w:rPr>
        <w:t xml:space="preserve"> on </w:t>
      </w:r>
      <w:r w:rsidR="00C47FDC">
        <w:rPr>
          <w:rFonts w:ascii="Arial" w:hAnsi="Arial" w:cs="Arial"/>
          <w:color w:val="000000"/>
          <w:sz w:val="20"/>
          <w:szCs w:val="20"/>
        </w:rPr>
        <w:t xml:space="preserve">their students’ </w:t>
      </w:r>
      <w:r w:rsidR="005948E6">
        <w:rPr>
          <w:rFonts w:ascii="Arial" w:hAnsi="Arial" w:cs="Arial"/>
          <w:color w:val="000000"/>
          <w:sz w:val="20"/>
          <w:szCs w:val="20"/>
        </w:rPr>
        <w:t>academic achievement</w:t>
      </w:r>
      <w:r w:rsidR="00270E55">
        <w:rPr>
          <w:rFonts w:ascii="Arial" w:hAnsi="Arial" w:cs="Arial"/>
          <w:color w:val="000000"/>
          <w:sz w:val="20"/>
          <w:szCs w:val="20"/>
        </w:rPr>
        <w:t xml:space="preserve"> </w:t>
      </w:r>
      <w:r w:rsidR="00270E5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{"citationID":"r7dVAMQs","properties":{"formattedCitation":"(26, 27)","plainCitation":"(26, 27)","noteIndex":0},"citationItems":[{"id":2704,"uris":["http://zotero.org/groups/4923355/items/6KVMZ8JS"],"itemData":{"id":2704,"type":"article-newspaper","abstract":"We livestreamed our conversation on Hurricane Harvey’s effect on public education. Read the recap and watch some highlights from the event.","container-title":"The Texas Tribune","language":"en","title":"Texas schools affected by Hurricane Harvey say more resources are needed to help students recover","URL":"https://www.texastribune.org/2018/06/05/livestream-conversation-public-ed-and-hurricane-harvey/","author":[{"family":"Mack","given":"Regina"}],"accessed":{"date-parts":[["2023",10,18]]},"issued":{"date-parts":[["2018",6,5]]}}},{"id":2706,"uris":["http://zotero.org/groups/4923355/items/NMIUKA5N"],"itemData":{"id":2706,"type":"report","publisher":"The Innovation Project","title":"Hurricanes Florence and Matthew Research into the Impact of the Storms on Schools","issued":{"date-parts":[["2019",8]]}}}],"schema":"https://github.com/citation-style-language/schema/raw/master/csl-citation.json"} </w:instrText>
      </w:r>
      <w:r w:rsidR="00270E55">
        <w:rPr>
          <w:rFonts w:ascii="Arial" w:hAnsi="Arial" w:cs="Arial"/>
          <w:color w:val="000000"/>
          <w:sz w:val="20"/>
          <w:szCs w:val="20"/>
        </w:rPr>
        <w:fldChar w:fldCharType="separate"/>
      </w:r>
      <w:r w:rsidR="00225387">
        <w:rPr>
          <w:rFonts w:ascii="Arial" w:hAnsi="Arial" w:cs="Arial"/>
          <w:noProof/>
          <w:color w:val="000000"/>
          <w:sz w:val="20"/>
          <w:szCs w:val="20"/>
        </w:rPr>
        <w:t>(26, 27)</w:t>
      </w:r>
      <w:r w:rsidR="00270E55">
        <w:rPr>
          <w:rFonts w:ascii="Arial" w:hAnsi="Arial" w:cs="Arial"/>
          <w:color w:val="000000"/>
          <w:sz w:val="20"/>
          <w:szCs w:val="20"/>
        </w:rPr>
        <w:fldChar w:fldCharType="end"/>
      </w:r>
      <w:r w:rsidR="00652A55">
        <w:rPr>
          <w:rFonts w:ascii="Arial" w:hAnsi="Arial" w:cs="Arial"/>
          <w:color w:val="000000"/>
          <w:sz w:val="20"/>
          <w:szCs w:val="20"/>
        </w:rPr>
        <w:t xml:space="preserve">. </w:t>
      </w:r>
      <w:r>
        <w:rPr>
          <w:rFonts w:ascii="Arial" w:hAnsi="Arial" w:cs="Arial"/>
          <w:color w:val="000000"/>
          <w:sz w:val="20"/>
          <w:szCs w:val="20"/>
        </w:rPr>
        <w:t>It is also possible that</w:t>
      </w:r>
      <w:r w:rsidR="009874AC">
        <w:rPr>
          <w:rFonts w:ascii="Arial" w:hAnsi="Arial" w:cs="Arial"/>
          <w:color w:val="000000"/>
          <w:sz w:val="20"/>
          <w:szCs w:val="20"/>
        </w:rPr>
        <w:t xml:space="preserve"> states </w:t>
      </w:r>
      <w:r w:rsidR="00CE74A8">
        <w:rPr>
          <w:rFonts w:ascii="Arial" w:hAnsi="Arial" w:cs="Arial"/>
          <w:color w:val="000000"/>
          <w:sz w:val="20"/>
          <w:szCs w:val="20"/>
        </w:rPr>
        <w:t>where we observed</w:t>
      </w:r>
      <w:r w:rsidR="009874AC">
        <w:rPr>
          <w:rFonts w:ascii="Arial" w:hAnsi="Arial" w:cs="Arial"/>
          <w:color w:val="000000"/>
          <w:sz w:val="20"/>
          <w:szCs w:val="20"/>
        </w:rPr>
        <w:t xml:space="preserve"> positive</w:t>
      </w:r>
      <w:r w:rsidR="00110D26">
        <w:rPr>
          <w:rFonts w:ascii="Arial" w:hAnsi="Arial" w:cs="Arial"/>
          <w:color w:val="000000"/>
          <w:sz w:val="20"/>
          <w:szCs w:val="20"/>
        </w:rPr>
        <w:t xml:space="preserve"> or null</w:t>
      </w:r>
      <w:r w:rsidR="009874AC">
        <w:rPr>
          <w:rFonts w:ascii="Arial" w:hAnsi="Arial" w:cs="Arial"/>
          <w:color w:val="000000"/>
          <w:sz w:val="20"/>
          <w:szCs w:val="20"/>
        </w:rPr>
        <w:t xml:space="preserve"> relationships between </w:t>
      </w:r>
      <w:r w:rsidR="00110D26">
        <w:rPr>
          <w:rFonts w:ascii="Arial" w:hAnsi="Arial" w:cs="Arial"/>
          <w:color w:val="000000"/>
          <w:sz w:val="20"/>
          <w:szCs w:val="20"/>
        </w:rPr>
        <w:t>hurricanes</w:t>
      </w:r>
      <w:r w:rsidR="009874AC">
        <w:rPr>
          <w:rFonts w:ascii="Arial" w:hAnsi="Arial" w:cs="Arial"/>
          <w:color w:val="000000"/>
          <w:sz w:val="20"/>
          <w:szCs w:val="20"/>
        </w:rPr>
        <w:t xml:space="preserve"> and test scores received large influxes of federal disaster relief funding</w:t>
      </w:r>
      <w:r w:rsidR="001115DD">
        <w:rPr>
          <w:rFonts w:ascii="Arial" w:hAnsi="Arial" w:cs="Arial"/>
          <w:color w:val="000000"/>
          <w:sz w:val="20"/>
          <w:szCs w:val="20"/>
        </w:rPr>
        <w:t xml:space="preserve"> </w:t>
      </w:r>
      <w:r w:rsidR="001115DD">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{"citationID":"H2z4EZyn","properties":{"formattedCitation":"(28)","plainCitation":"(28)","noteIndex":0},"citationItems":[{"id":2584,"uris":["http://zotero.org/groups/4923355/items/YVNX29JM"],"itemData":{"id":2584,"type":"webpage","title":"Natural Disaster Resources | U.S. Department of Education","URL":"https://www.ed.gov/hurricane-help","accessed":{"date-parts":[["2023",10,2]]}}}],"schema":"https://github.com/citation-style-language/schema/raw/master/csl-citation.json"} </w:instrText>
      </w:r>
      <w:r w:rsidR="001115DD">
        <w:rPr>
          <w:rFonts w:ascii="Arial" w:hAnsi="Arial" w:cs="Arial"/>
          <w:color w:val="000000"/>
          <w:sz w:val="20"/>
          <w:szCs w:val="20"/>
        </w:rPr>
        <w:fldChar w:fldCharType="separate"/>
      </w:r>
      <w:r w:rsidR="00225387">
        <w:rPr>
          <w:rFonts w:ascii="Arial" w:hAnsi="Arial" w:cs="Arial"/>
          <w:noProof/>
          <w:color w:val="000000"/>
          <w:sz w:val="20"/>
          <w:szCs w:val="20"/>
        </w:rPr>
        <w:t>(28)</w:t>
      </w:r>
      <w:r w:rsidR="001115DD">
        <w:rPr>
          <w:rFonts w:ascii="Arial" w:hAnsi="Arial" w:cs="Arial"/>
          <w:color w:val="000000"/>
          <w:sz w:val="20"/>
          <w:szCs w:val="20"/>
        </w:rPr>
        <w:fldChar w:fldCharType="end"/>
      </w:r>
      <w:r w:rsidR="009874AC">
        <w:rPr>
          <w:rFonts w:ascii="Arial" w:hAnsi="Arial" w:cs="Arial"/>
          <w:color w:val="000000"/>
          <w:sz w:val="20"/>
          <w:szCs w:val="20"/>
        </w:rPr>
        <w:t xml:space="preserve">. </w:t>
      </w:r>
      <w:r w:rsidR="002948E9">
        <w:rPr>
          <w:rFonts w:ascii="Arial" w:hAnsi="Arial" w:cs="Arial"/>
          <w:color w:val="000000"/>
          <w:sz w:val="20"/>
          <w:szCs w:val="20"/>
        </w:rPr>
        <w:t xml:space="preserve">Another possibility is that </w:t>
      </w:r>
      <w:r w:rsidR="00652A55">
        <w:rPr>
          <w:rFonts w:ascii="Arial" w:hAnsi="Arial" w:cs="Arial"/>
          <w:color w:val="000000"/>
          <w:sz w:val="20"/>
          <w:szCs w:val="20"/>
        </w:rPr>
        <w:t xml:space="preserve">test </w:t>
      </w:r>
      <w:r w:rsidR="00E72A52">
        <w:rPr>
          <w:rFonts w:ascii="Arial" w:hAnsi="Arial" w:cs="Arial"/>
          <w:color w:val="000000"/>
          <w:sz w:val="20"/>
          <w:szCs w:val="20"/>
        </w:rPr>
        <w:t xml:space="preserve">scores only reflected the performance of more privileged students who were less impacted by the </w:t>
      </w:r>
      <w:r w:rsidR="00110D26">
        <w:rPr>
          <w:rFonts w:ascii="Arial" w:hAnsi="Arial" w:cs="Arial"/>
          <w:color w:val="000000"/>
          <w:sz w:val="20"/>
          <w:szCs w:val="20"/>
        </w:rPr>
        <w:t>hurricane</w:t>
      </w:r>
      <w:r w:rsidR="00115DC9">
        <w:rPr>
          <w:rFonts w:ascii="Arial" w:hAnsi="Arial" w:cs="Arial"/>
          <w:color w:val="000000"/>
          <w:sz w:val="20"/>
          <w:szCs w:val="20"/>
        </w:rPr>
        <w:t>;</w:t>
      </w:r>
      <w:r w:rsidR="00E72A52">
        <w:rPr>
          <w:rFonts w:ascii="Arial" w:hAnsi="Arial" w:cs="Arial"/>
          <w:color w:val="000000"/>
          <w:sz w:val="20"/>
          <w:szCs w:val="20"/>
        </w:rPr>
        <w:t xml:space="preserve"> more vulnerable</w:t>
      </w:r>
      <w:r w:rsidR="00115DC9">
        <w:rPr>
          <w:rFonts w:ascii="Arial" w:hAnsi="Arial" w:cs="Arial"/>
          <w:color w:val="000000"/>
          <w:sz w:val="20"/>
          <w:szCs w:val="20"/>
        </w:rPr>
        <w:t xml:space="preserve"> students</w:t>
      </w:r>
      <w:r w:rsidR="00E72A52">
        <w:rPr>
          <w:rFonts w:ascii="Arial" w:hAnsi="Arial" w:cs="Arial"/>
          <w:color w:val="000000"/>
          <w:sz w:val="20"/>
          <w:szCs w:val="20"/>
        </w:rPr>
        <w:t>, such as racial/ethnic minorities or those living in poverty, may be more likely to have been</w:t>
      </w:r>
      <w:r w:rsidR="00C47FDC">
        <w:rPr>
          <w:rFonts w:ascii="Arial" w:hAnsi="Arial" w:cs="Arial"/>
          <w:color w:val="000000"/>
          <w:sz w:val="20"/>
          <w:szCs w:val="20"/>
        </w:rPr>
        <w:t xml:space="preserve"> exposed to storm-related stressors and/or been displaced,</w:t>
      </w:r>
      <w:r w:rsidR="008A0D0E">
        <w:rPr>
          <w:rFonts w:ascii="Arial" w:hAnsi="Arial" w:cs="Arial"/>
          <w:color w:val="000000"/>
          <w:sz w:val="20"/>
          <w:szCs w:val="20"/>
        </w:rPr>
        <w:t xml:space="preserve"> </w:t>
      </w:r>
      <w:r w:rsidR="00E72A52">
        <w:rPr>
          <w:rFonts w:ascii="Arial" w:hAnsi="Arial" w:cs="Arial"/>
          <w:color w:val="000000"/>
          <w:sz w:val="20"/>
          <w:szCs w:val="20"/>
        </w:rPr>
        <w:t>not</w:t>
      </w:r>
      <w:r w:rsidR="00C47FDC">
        <w:rPr>
          <w:rFonts w:ascii="Arial" w:hAnsi="Arial" w:cs="Arial"/>
          <w:color w:val="000000"/>
          <w:sz w:val="20"/>
          <w:szCs w:val="20"/>
        </w:rPr>
        <w:t xml:space="preserve"> have been enrolled in or</w:t>
      </w:r>
      <w:r w:rsidR="00E72A52">
        <w:rPr>
          <w:rFonts w:ascii="Arial" w:hAnsi="Arial" w:cs="Arial"/>
          <w:color w:val="000000"/>
          <w:sz w:val="20"/>
          <w:szCs w:val="20"/>
        </w:rPr>
        <w:t xml:space="preserve"> attend</w:t>
      </w:r>
      <w:r w:rsidR="00C47FDC">
        <w:rPr>
          <w:rFonts w:ascii="Arial" w:hAnsi="Arial" w:cs="Arial"/>
          <w:color w:val="000000"/>
          <w:sz w:val="20"/>
          <w:szCs w:val="20"/>
        </w:rPr>
        <w:t>ed</w:t>
      </w:r>
      <w:r w:rsidR="00E72A52">
        <w:rPr>
          <w:rFonts w:ascii="Arial" w:hAnsi="Arial" w:cs="Arial"/>
          <w:color w:val="000000"/>
          <w:sz w:val="20"/>
          <w:szCs w:val="20"/>
        </w:rPr>
        <w:t xml:space="preserve"> school</w:t>
      </w:r>
      <w:r w:rsidR="00C47FDC">
        <w:rPr>
          <w:rFonts w:ascii="Arial" w:hAnsi="Arial" w:cs="Arial"/>
          <w:color w:val="000000"/>
          <w:sz w:val="20"/>
          <w:szCs w:val="20"/>
        </w:rPr>
        <w:t>,</w:t>
      </w:r>
      <w:r w:rsidR="00E72A52">
        <w:rPr>
          <w:rFonts w:ascii="Arial" w:hAnsi="Arial" w:cs="Arial"/>
          <w:color w:val="000000"/>
          <w:sz w:val="20"/>
          <w:szCs w:val="20"/>
        </w:rPr>
        <w:t xml:space="preserve"> </w:t>
      </w:r>
      <w:r w:rsidR="008A0D0E">
        <w:rPr>
          <w:rFonts w:ascii="Arial" w:hAnsi="Arial" w:cs="Arial"/>
          <w:color w:val="000000"/>
          <w:sz w:val="20"/>
          <w:szCs w:val="20"/>
        </w:rPr>
        <w:t>and</w:t>
      </w:r>
      <w:r w:rsidR="00E72A52">
        <w:rPr>
          <w:rFonts w:ascii="Arial" w:hAnsi="Arial" w:cs="Arial"/>
          <w:color w:val="000000"/>
          <w:sz w:val="20"/>
          <w:szCs w:val="20"/>
        </w:rPr>
        <w:t xml:space="preserve"> </w:t>
      </w:r>
      <w:r w:rsidR="00C47FDC">
        <w:rPr>
          <w:rFonts w:ascii="Arial" w:hAnsi="Arial" w:cs="Arial"/>
          <w:color w:val="000000"/>
          <w:sz w:val="20"/>
          <w:szCs w:val="20"/>
        </w:rPr>
        <w:t xml:space="preserve">therefore not have </w:t>
      </w:r>
      <w:r w:rsidR="00E72A52">
        <w:rPr>
          <w:rFonts w:ascii="Arial" w:hAnsi="Arial" w:cs="Arial"/>
          <w:color w:val="000000"/>
          <w:sz w:val="20"/>
          <w:szCs w:val="20"/>
        </w:rPr>
        <w:t>take</w:t>
      </w:r>
      <w:r w:rsidR="00C47FDC">
        <w:rPr>
          <w:rFonts w:ascii="Arial" w:hAnsi="Arial" w:cs="Arial"/>
          <w:color w:val="000000"/>
          <w:sz w:val="20"/>
          <w:szCs w:val="20"/>
        </w:rPr>
        <w:t>n</w:t>
      </w:r>
      <w:r w:rsidR="00E72A52">
        <w:rPr>
          <w:rFonts w:ascii="Arial" w:hAnsi="Arial" w:cs="Arial"/>
          <w:color w:val="000000"/>
          <w:sz w:val="20"/>
          <w:szCs w:val="20"/>
        </w:rPr>
        <w:t xml:space="preserve"> standardized tests</w:t>
      </w:r>
      <w:r w:rsidR="001D47B3">
        <w:rPr>
          <w:rFonts w:ascii="Arial" w:hAnsi="Arial" w:cs="Arial"/>
          <w:color w:val="000000"/>
          <w:sz w:val="20"/>
          <w:szCs w:val="20"/>
        </w:rPr>
        <w:t xml:space="preserve"> </w:t>
      </w:r>
      <w:r w:rsidR="008A0D0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{"citationID":"CrxghtcJ","properties":{"formattedCitation":"(14, 22, 29, 30)","plainCitation":"(14, 22, 29, 30)","noteIndex":0},"citationItems":[{"id":2544,"uris":["http://zotero.org/groups/4923355/items/EJC6JN6R"],"itemData":{"id":2544,"type":"article-journal","abstract":"Hurricane Katrina devastated communities along the Louisiana, Mississippi, and Alabama Gulf coast. Over 300,000 students were displaced and evacuees relocated throughout the United States. K–12 schools in Mobile and Baldwin counties, situated along coastal Alabama, hosted 3,681 students from the devastated areas. From an analysis of quantitative data and qualitative information obtained from school personnel, we summarize problems and issues that characterized displaced students, families, and host schools. Suggestions for immediate and long-term support for host K–12 schools and displaced families are provided along with suggestions for future research.","container-title":"Sociological Spectrum","DOI":"10.1080/02732170701534267","ISSN":"0273-2173","issue":"6","note":"publisher: Routledge\n_eprint: https://doi.org/10.1080/02732170701534267","page":"767-780","source":"Taylor and Francis+NEJM","title":"Social Impacts of Hurricane Katrina on Displaced K–12 Students and Educational Institutions in Coastal Alabama Counties: Some Preliminary Observations","title-short":"Social Impacts of Hurricane Katrina on Displaced K–12 Students and Educational Institutions in Coastal Alabama Counties","URL":"https://doi.org/10.1080/02732170701534267","volume":"27","author":[{"family":"Picou","given":"J. Steven"},{"family":"Marshall","given":"Brent K."}],"accessed":{"date-parts":[["2023",9,28]]},"issued":{"date-parts":[["2007",9,27]]}}},{"id":2545,"uris":["http://zotero.org/groups/4923355/items/ZGJKX6FM"],"itemData":{"id":2545,"type":"article-journal","abstract":"Objectives: Children may experience psychological, physical, and educational vulnerability as the result of a disaster. Of these 3 vulnerability types, educational vulnerability has received the most limited scholarly attention. The 2 primary objectives of this research are to describe what forms of educational support displaced children said that they needed after Hurricane Katrina and to identify who or what facilitated children's educational recovery.Methods: This article draws on data gathered through participant observation and interviews with 40 African American children between the ages of 7 and 18 years who relocated to Colorado with their families after Hurricane Katrina.Results: In the first year following Hurricane Katrina, more than 75% of the children in the sample experienced a decline in grades. In subsequent years, the children reported greater satisfaction with their schools in Colorado and their overall educational experience. The children identified their teachers, peers, and educational institutions as playing the most significant role in their recovery.Conclusion: Through offering a child-centric perspective, this study expands prior research on postdisaster educational recovery.(Disaster Med Public Health Preparedness. 2010;4:S63-S70)","container-title":"Disaster Medicine and Public Health Preparedness","DOI":"10.1001/dmp.2010.10060910","ISSN":"1935-7893, 1938-744X","issue":"S1","language":"en","note":"publisher: Cambridge University Press","page":"S63-S70","source":"Cambridge University Press","title":"In Their Own Words: Displaced Children's Educational Recovery Needs After Hurricane Katrina","title-short":"In Their Own Words","URL":"https://www.cambridge.org/core/journals/disaster-medicine-and-public-health-preparedness/article/abs/in-their-own-words-displaced-childrens-educational-recovery-needs-after-hurricane-katrina/A7B5DF7DBAF533EB6DE102488B8C89AE","volume":"4","author":[{"family":"Peek","given":"Lori"},{"family":"Richardson","given":"Krista"}],"accessed":{"date-parts":[["2023",9,28]]},"issued":{"date-parts":[["2010",9]]}}},{"id":2559,"uris":["http://zotero.org/groups/4923355/items/BL5CT2BZ"],"itemData":{"id":2559,"type":"article-journal","container-title":"Population and Environment","DOI":"10.1007/s11111-009-0092-2","ISSN":"0199-0039, 1573-7810","issue":"1-3","journalAbbreviation":"Popul Environ","language":"en","page":"20-42","source":"DOI.org (Crossref)","title":"Race, socioeconomic status, and return migration to New Orleans after Hurricane Katrina","URL":"http://link.springer.com/10.1007/s11111-009-0092-2","volume":"31","author":[{"family":"Fussell","given":"Elizabeth"},{"family":"Sastry","given":"Narayan"},{"family":"VanLandingham","given":"Mark"}],"accessed":{"date-parts":[["2023",9,29]]},"issued":{"date-parts":[["2010",1]]}}},{"id":2586,"uris":["http://zotero.org/groups/4923355/items/DVDEIU34"],"itemData":{"id":2586,"type":"chapter","abstract":"This chapter presents a critical review of race, class, and ethnicity as used in both historic and recent disaster research. Using critical race theory, political ecology, and related social science theories, we assess a selection of disaster studies and suggest ways that disaster research could be enhanced by engaging new approaches to social inequality and disaster vulnerability. We next review recent research on several major disasters, including the Indian Ocean Tsunami and Hurricane Katrina to illustrate the use of vulnerability theory, critical geography, and political ecology in analyzing the production of hazardous landscapes, which place people at risk. The chapter concludes with a discussion of environmental justice research using the chronic impacts of radiation hazards on the Navajo Nation as an example of the convergence of disaster studies and environmental justice concerns.","collection-title":"Handbooks of Sociology and Social Research","container-title":"Handbook of Disaster Research","event-place":"Cham","ISBN":"978-3-319-63254-4","language":"en","note":"DOI: 10.1007/978-3-319-63254-4_10","page":"181-203","publisher":"Springer International Publishing","publisher-place":"Cham","source":"Springer Link","title":"Race, Class, Ethnicity, and Disaster Vulnerability","URL":"https://doi.org/10.1007/978-3-319-63254-4_10","author":[{"family":"Bolin","given":"Bob"},{"family":"Kurtz","given":"Liza C."}],"editor":[{"family":"Rodríguez","given":"Havidán"},{"family":"Donner","given":"William"},{"family":"Trainor","given":"Joseph E."}],"accessed":{"date-parts":[["2023",10,2]]},"issued":{"date-parts":[["2018"]]}}}],"schema":"https://github.com/citation-style-language/schema/raw/master/csl-citation.json"} </w:instrText>
      </w:r>
      <w:r w:rsidR="008A0D0E">
        <w:rPr>
          <w:rFonts w:ascii="Arial" w:hAnsi="Arial" w:cs="Arial"/>
          <w:color w:val="000000"/>
          <w:sz w:val="20"/>
          <w:szCs w:val="20"/>
        </w:rPr>
        <w:fldChar w:fldCharType="separate"/>
      </w:r>
      <w:r w:rsidR="00225387">
        <w:rPr>
          <w:rFonts w:ascii="Arial" w:hAnsi="Arial" w:cs="Arial"/>
          <w:color w:val="000000"/>
          <w:sz w:val="20"/>
        </w:rPr>
        <w:t>(14, 22, 29, 30)</w:t>
      </w:r>
      <w:r w:rsidR="008A0D0E">
        <w:rPr>
          <w:rFonts w:ascii="Arial" w:hAnsi="Arial" w:cs="Arial"/>
          <w:color w:val="000000"/>
          <w:sz w:val="20"/>
          <w:szCs w:val="20"/>
        </w:rPr>
        <w:fldChar w:fldCharType="end"/>
      </w:r>
      <w:r w:rsidR="00E72A52">
        <w:rPr>
          <w:rFonts w:ascii="Arial" w:hAnsi="Arial" w:cs="Arial"/>
          <w:color w:val="000000"/>
          <w:sz w:val="20"/>
          <w:szCs w:val="20"/>
        </w:rPr>
        <w:t>.</w:t>
      </w:r>
      <w:r w:rsidR="003019D2">
        <w:rPr>
          <w:rFonts w:ascii="Arial" w:hAnsi="Arial" w:cs="Arial"/>
          <w:color w:val="000000"/>
          <w:sz w:val="20"/>
          <w:szCs w:val="20"/>
        </w:rPr>
        <w:t xml:space="preserve"> It is also possible that displaced students were relocated to communities whose schools had better performance than their original schools, which may have mitigated negative achievement effects </w:t>
      </w:r>
      <w:r w:rsidR="003019D2">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{"citationID":"NImsxLhN","properties":{"formattedCitation":"(31)","plainCitation":"(31)","noteIndex":0},"citationItems":[{"id":2546,"uris":["http://zotero.org/groups/4923355/items/YNYM9R3F"],"itemData":{"id":2546,"type":"article-journal","abstract":"The combined impact of Hurricanes Katrina and Rita in 2005 left the education system in the Gulf Coast region of the United States with tremendous challenges to rebuild infrastructure, reestablish services, and accommodate the movements of students that occurred as result of the storms. This article focuses on Louisiana's public school students, of whom 1/4 were displaced as a result of the storms. It explores the experiences of students and the effects of student movements on student achievement and on the state's public education system during the first academic year following the hurricanes. Results suggest that, overall, the education system handled the disruptions of the disaster relatively well. However, more detailed examinations show that some displaced students had problems such as nonenrollment or poor attendance, mental health or behavioral problems, and academic setbacks. Negative achievement effects, which were small overall, were most pronounced among students who remained displaced for the duration of the academic year, and appeared to be mitigated by students' tendency to enroll in schools with higher student performance than their original schools. Additional results show that the negative effects were associated with both the number of schools attended and the amount of school time lost. However, these analyses do not include the displaced students who did not reenroll in a Louisiana public school. These students constitute more than a 1/4 of displaced students and tended to be those who are most at risk for poor academic outcomes.","container-title":"Journal of Education for Students Placed at Risk (JESPAR)","DOI":"10.1080/10824660802350169","ISSN":"1082-4669","issue":"2-3","note":"publisher: Routledge\n_eprint: https://www.tandfonline.com/doi/pdf/10.1080/10824660802350169","page":"168-211","source":"Taylor and Francis+NEJM","title":"Effects of Student Displacement in Louisiana During the First Academic Year After the Hurricanes of 2005","URL":"https://www.tandfonline.com/doi/abs/10.1080/10824660802350169","volume":"13","author":[{"family":"Pane","given":"John F."},{"family":"McCaffrey","given":"Daniel F."},{"family":"Kalra","given":"Nidhi"},{"family":"Zhou","given":"Annie J."}],"accessed":{"date-parts":[["2023",9,28]]},"issued":{"date-parts":[["2008",10,7]]}}}],"schema":"https://github.com/citation-style-language/schema/raw/master/csl-citation.json"} </w:instrText>
      </w:r>
      <w:r w:rsidR="003019D2">
        <w:rPr>
          <w:rFonts w:ascii="Arial" w:hAnsi="Arial" w:cs="Arial"/>
          <w:color w:val="000000"/>
          <w:sz w:val="20"/>
          <w:szCs w:val="20"/>
        </w:rPr>
        <w:fldChar w:fldCharType="separate"/>
      </w:r>
      <w:r w:rsidR="00225387">
        <w:rPr>
          <w:rFonts w:ascii="Arial" w:hAnsi="Arial" w:cs="Arial"/>
          <w:noProof/>
          <w:color w:val="000000"/>
          <w:sz w:val="20"/>
          <w:szCs w:val="20"/>
        </w:rPr>
        <w:t>(31)</w:t>
      </w:r>
      <w:r w:rsidR="003019D2">
        <w:rPr>
          <w:rFonts w:ascii="Arial" w:hAnsi="Arial" w:cs="Arial"/>
          <w:color w:val="000000"/>
          <w:sz w:val="20"/>
          <w:szCs w:val="20"/>
        </w:rPr>
        <w:fldChar w:fldCharType="end"/>
      </w:r>
      <w:r w:rsidR="003019D2">
        <w:rPr>
          <w:rFonts w:ascii="Arial" w:hAnsi="Arial" w:cs="Arial"/>
          <w:color w:val="000000"/>
          <w:sz w:val="20"/>
          <w:szCs w:val="20"/>
        </w:rPr>
        <w:t xml:space="preserve">.   </w:t>
      </w:r>
    </w:p>
    <w:p w14:paraId="7E99C851" w14:textId="77777777"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p>
    <w:p w14:paraId="56320D69" w14:textId="7EAB7583" w:rsidR="008A0D0E" w:rsidRDefault="008A0D0E"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Our </w:t>
      </w:r>
      <w:r w:rsidR="00E9048B">
        <w:rPr>
          <w:rFonts w:ascii="Arial" w:hAnsi="Arial" w:cs="Arial"/>
          <w:color w:val="000000"/>
          <w:sz w:val="20"/>
          <w:szCs w:val="20"/>
        </w:rPr>
        <w:t xml:space="preserve">findings </w:t>
      </w:r>
      <w:r>
        <w:rPr>
          <w:rFonts w:ascii="Arial" w:hAnsi="Arial" w:cs="Arial"/>
          <w:color w:val="000000"/>
          <w:sz w:val="20"/>
          <w:szCs w:val="20"/>
        </w:rPr>
        <w:t>consistently demonstrated the educational vulnerability of racially and socioeconomically marginalized groups</w:t>
      </w:r>
      <w:r w:rsidR="00B1215E">
        <w:rPr>
          <w:rFonts w:ascii="Arial" w:hAnsi="Arial" w:cs="Arial"/>
          <w:color w:val="000000"/>
          <w:sz w:val="20"/>
          <w:szCs w:val="20"/>
        </w:rPr>
        <w:t>,</w:t>
      </w:r>
      <w:r w:rsidR="007727C3">
        <w:rPr>
          <w:rFonts w:ascii="Arial" w:hAnsi="Arial" w:cs="Arial"/>
          <w:color w:val="000000"/>
          <w:sz w:val="20"/>
          <w:szCs w:val="20"/>
        </w:rPr>
        <w:t xml:space="preserve"> regardless of </w:t>
      </w:r>
      <w:r w:rsidR="00110D26">
        <w:rPr>
          <w:rFonts w:ascii="Arial" w:hAnsi="Arial" w:cs="Arial"/>
          <w:color w:val="000000"/>
          <w:sz w:val="20"/>
          <w:szCs w:val="20"/>
        </w:rPr>
        <w:t>hurricane</w:t>
      </w:r>
      <w:r w:rsidR="007727C3">
        <w:rPr>
          <w:rFonts w:ascii="Arial" w:hAnsi="Arial" w:cs="Arial"/>
          <w:color w:val="000000"/>
          <w:sz w:val="20"/>
          <w:szCs w:val="20"/>
        </w:rPr>
        <w:t xml:space="preserve"> exposure</w:t>
      </w:r>
      <w:r>
        <w:rPr>
          <w:rFonts w:ascii="Arial" w:hAnsi="Arial" w:cs="Arial"/>
          <w:color w:val="000000"/>
          <w:sz w:val="20"/>
          <w:szCs w:val="20"/>
        </w:rPr>
        <w:t xml:space="preserve">. Grade cohorts with greater shares of Black, American Indian/Alaska Native, Hispanic, and </w:t>
      </w:r>
      <w:proofErr w:type="gramStart"/>
      <w:r>
        <w:rPr>
          <w:rFonts w:ascii="Arial" w:hAnsi="Arial" w:cs="Arial"/>
          <w:color w:val="000000"/>
          <w:sz w:val="20"/>
          <w:szCs w:val="20"/>
        </w:rPr>
        <w:t>economically disadvantaged</w:t>
      </w:r>
      <w:proofErr w:type="gramEnd"/>
      <w:r>
        <w:rPr>
          <w:rFonts w:ascii="Arial" w:hAnsi="Arial" w:cs="Arial"/>
          <w:color w:val="000000"/>
          <w:sz w:val="20"/>
          <w:szCs w:val="20"/>
        </w:rPr>
        <w:t xml:space="preserve"> students performed more poorly on standardized testing in both </w:t>
      </w:r>
      <w:r w:rsidR="00594A4C">
        <w:rPr>
          <w:rFonts w:ascii="Arial" w:hAnsi="Arial" w:cs="Arial"/>
          <w:color w:val="000000"/>
          <w:sz w:val="20"/>
          <w:szCs w:val="20"/>
        </w:rPr>
        <w:t>m</w:t>
      </w:r>
      <w:r>
        <w:rPr>
          <w:rFonts w:ascii="Arial" w:hAnsi="Arial" w:cs="Arial"/>
          <w:color w:val="000000"/>
          <w:sz w:val="20"/>
          <w:szCs w:val="20"/>
        </w:rPr>
        <w:t xml:space="preserve">ath and </w:t>
      </w:r>
      <w:r w:rsidR="00110D26">
        <w:rPr>
          <w:rFonts w:ascii="Arial" w:hAnsi="Arial" w:cs="Arial"/>
          <w:color w:val="000000"/>
          <w:sz w:val="20"/>
          <w:szCs w:val="20"/>
        </w:rPr>
        <w:t>r</w:t>
      </w:r>
      <w:r>
        <w:rPr>
          <w:rFonts w:ascii="Arial" w:hAnsi="Arial" w:cs="Arial"/>
          <w:color w:val="000000"/>
          <w:sz w:val="20"/>
          <w:szCs w:val="20"/>
        </w:rPr>
        <w:t>eading/</w:t>
      </w:r>
      <w:r w:rsidR="00110D26">
        <w:rPr>
          <w:rFonts w:ascii="Arial" w:hAnsi="Arial" w:cs="Arial"/>
          <w:color w:val="000000"/>
          <w:sz w:val="20"/>
          <w:szCs w:val="20"/>
        </w:rPr>
        <w:t>l</w:t>
      </w:r>
      <w:r>
        <w:rPr>
          <w:rFonts w:ascii="Arial" w:hAnsi="Arial" w:cs="Arial"/>
          <w:color w:val="000000"/>
          <w:sz w:val="20"/>
          <w:szCs w:val="20"/>
        </w:rPr>
        <w:t xml:space="preserve">anguage </w:t>
      </w:r>
      <w:r w:rsidR="00110D26">
        <w:rPr>
          <w:rFonts w:ascii="Arial" w:hAnsi="Arial" w:cs="Arial"/>
          <w:color w:val="000000"/>
          <w:sz w:val="20"/>
          <w:szCs w:val="20"/>
        </w:rPr>
        <w:t>a</w:t>
      </w:r>
      <w:r>
        <w:rPr>
          <w:rFonts w:ascii="Arial" w:hAnsi="Arial" w:cs="Arial"/>
          <w:color w:val="000000"/>
          <w:sz w:val="20"/>
          <w:szCs w:val="20"/>
        </w:rPr>
        <w:t xml:space="preserve">rts. </w:t>
      </w:r>
      <w:r w:rsidR="007727C3">
        <w:rPr>
          <w:rFonts w:ascii="Arial" w:hAnsi="Arial" w:cs="Arial"/>
          <w:color w:val="000000"/>
          <w:sz w:val="20"/>
          <w:szCs w:val="20"/>
        </w:rPr>
        <w:t xml:space="preserve">This comports with </w:t>
      </w:r>
      <w:r w:rsidR="00835E38">
        <w:rPr>
          <w:rFonts w:ascii="Arial" w:hAnsi="Arial" w:cs="Arial"/>
          <w:color w:val="000000"/>
          <w:sz w:val="20"/>
          <w:szCs w:val="20"/>
        </w:rPr>
        <w:t xml:space="preserve">previous </w:t>
      </w:r>
      <w:r w:rsidR="00FF0705">
        <w:rPr>
          <w:rFonts w:ascii="Arial" w:hAnsi="Arial" w:cs="Arial"/>
          <w:color w:val="000000"/>
          <w:sz w:val="20"/>
          <w:szCs w:val="20"/>
        </w:rPr>
        <w:t>findings</w:t>
      </w:r>
      <w:r w:rsidR="007727C3">
        <w:rPr>
          <w:rFonts w:ascii="Arial" w:hAnsi="Arial" w:cs="Arial"/>
          <w:color w:val="000000"/>
          <w:sz w:val="20"/>
          <w:szCs w:val="20"/>
        </w:rPr>
        <w:t xml:space="preserve"> that these groups are at a systematic disadvantage in terms of standardized testing and overall educational attainment </w:t>
      </w:r>
      <w:r w:rsidR="007727C3">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{"citationID":"HHKVgAPb","properties":{"formattedCitation":"(32, 33)","plainCitation":"(32, 33)","noteIndex":0},"citationItems":[{"id":2565,"uris":["http://zotero.org/groups/4923355/items/9PMEEXBS"],"itemData":{"id":2565,"type":"article-journal","abstract":"For students and schools, the current policy is to measure success via standardized testing. Yet the immutable factors of socioeconomic status (SES) and race have, consistently, been implicated in fostering an achievement gap. The current study explores, at the school-level, the impact of these factors on test scores. Percentage of students proficient for Language and Math was analyzed from 452 schools across the state of New Jersey. By high school, 52% of the variance in Language and 59% in Math test scores can be accounted for by SES and racial factors. At this level, a 1% increase in school minority population corresponds to a 0.19 decrease in percent Language proficient and 0.33 decrease for Math. These results have significant implications as they suggest that school-level interventions to improve academic achievement scores will be stymied by socioeconomic and racial factors and efforts to improve the achievement gap via testing have largely measured it. (PsycINFO Database Record (c) 2016 APA, all rights reserved)","container-title":"American Journal of Orthopsychiatry","DOI":"10.1037/ort0000122","ISSN":"1939-0025","issue":"1","note":"publisher-place: US\npublisher: Educational Publishing Foundation","page":"10-23","source":"APA PsycNet","title":"The increasing impact of socioeconomics and race on standardized academic test scores across elementary, middle, and high school","volume":"86","author":[{"family":"White","given":"Gwyne W."},{"family":"Stepney","given":"Cesalie T."},{"family":"Hatchimonji","given":"Danielle Ryan"},{"family":"Moceri","given":"Dominic C."},{"family":"Linsky","given":"Arielle V."},{"family":"Reyes-Portillo","given":"Jazmin A."},{"family":"Elias","given":"Maurice J."}],"issued":{"date-parts":[["2016"]]}}},{"id":2567,"uris":["http://zotero.org/groups/4923355/items/WXDEQBMT"],"itemData":{"id":2567,"type":"article-journal","abstract":"Although most studies have established the importance of individual-level influences on adolescent outcomes, studies are often limited in that they do not address the effects of broader community-level factors. To address this limitation, we examined the association between community-level poverty and adolescents’ academic achievement, and the role of race in this association. Results from multilevel modeling suggested that (a) regardless of community type (i.e., low vs. high poverty), Black adolescents reported lower academic achievement than White adolescents, (b) community poverty was negatively associated with adolescents’ academic achievement among both White and Black adolescents, and (c) the racial disparity in academic achievement was greater in communities with low poverty. Findings indicated the complex effect of community context and race on adolescents’ academic outcome. Implications of such findings were discussed.","container-title":"Youth &amp; Society","DOI":"10.1177/0044118X16646590","ISSN":"0044-118X","issue":"7","language":"en","note":"publisher: SAGE Publications Inc","page":"947-965","source":"SAGE Journals","title":"The Intersection of Race and Community Poverty and Its Effects on Adolescents’ Academic Achievement","URL":"https://doi.org/10.1177/0044118X16646590","volume":"50","author":[{"family":"Gordon","given":"Mellissa S."},{"family":"Cui","given":"Ming"}],"accessed":{"date-parts":[["2023",9,29]]},"issued":{"date-parts":[["2018",10,1]]}}}],"schema":"https://github.com/citation-style-language/schema/raw/master/csl-citation.json"} </w:instrText>
      </w:r>
      <w:r w:rsidR="007727C3">
        <w:rPr>
          <w:rFonts w:ascii="Arial" w:hAnsi="Arial" w:cs="Arial"/>
          <w:color w:val="000000"/>
          <w:sz w:val="20"/>
          <w:szCs w:val="20"/>
        </w:rPr>
        <w:fldChar w:fldCharType="separate"/>
      </w:r>
      <w:r w:rsidR="00225387">
        <w:rPr>
          <w:rFonts w:ascii="Arial" w:hAnsi="Arial" w:cs="Arial"/>
          <w:noProof/>
          <w:color w:val="000000"/>
          <w:sz w:val="20"/>
          <w:szCs w:val="20"/>
        </w:rPr>
        <w:t>(32, 33)</w:t>
      </w:r>
      <w:r w:rsidR="007727C3">
        <w:rPr>
          <w:rFonts w:ascii="Arial" w:hAnsi="Arial" w:cs="Arial"/>
          <w:color w:val="000000"/>
          <w:sz w:val="20"/>
          <w:szCs w:val="20"/>
        </w:rPr>
        <w:fldChar w:fldCharType="end"/>
      </w:r>
      <w:r w:rsidR="007727C3">
        <w:rPr>
          <w:rFonts w:ascii="Arial" w:hAnsi="Arial" w:cs="Arial"/>
          <w:color w:val="000000"/>
          <w:sz w:val="20"/>
          <w:szCs w:val="20"/>
        </w:rPr>
        <w:t xml:space="preserve">. </w:t>
      </w:r>
      <w:r w:rsidR="00B1215E">
        <w:rPr>
          <w:rFonts w:ascii="Arial" w:hAnsi="Arial" w:cs="Arial"/>
          <w:color w:val="000000"/>
          <w:sz w:val="20"/>
          <w:szCs w:val="20"/>
        </w:rPr>
        <w:t xml:space="preserve">These disparities stem </w:t>
      </w:r>
      <w:r w:rsidR="00A2217E">
        <w:rPr>
          <w:rFonts w:ascii="Arial" w:hAnsi="Arial" w:cs="Arial"/>
          <w:color w:val="000000"/>
          <w:sz w:val="20"/>
          <w:szCs w:val="20"/>
        </w:rPr>
        <w:t xml:space="preserve">in large part </w:t>
      </w:r>
      <w:r w:rsidR="00B1215E">
        <w:rPr>
          <w:rFonts w:ascii="Arial" w:hAnsi="Arial" w:cs="Arial"/>
          <w:color w:val="000000"/>
          <w:sz w:val="20"/>
          <w:szCs w:val="20"/>
        </w:rPr>
        <w:t xml:space="preserve">from school segregation and “policies associated with school funding, resource allocations, and tracking [that] leave minority students with fewer and lower-quality books, curriculum materials, laboratories, and computers; significantly larger class sizes; less qualified and experienced teachers; and less access to high-quality curriculum” </w:t>
      </w:r>
      <w:r w:rsidR="00B1215E">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{"citationID":"hyoBGG6x","properties":{"formattedCitation":"(34)","plainCitation":"(34)","noteIndex":0},"citationItems":[{"id":2589,"uris":["http://zotero.org/groups/4923355/items/RP59349J"],"itemData":{"id":2589,"type":"chapter","abstract":"Despite the rhetoric of American equality, the school experiences of African-American and other “minority” students in the United States continue to be substantially separate and unequal. Few Americans realize that the U.S. educational system is one of the most unequal in the industrialized world, and that students routinely receive dramatically different learning opportunities based on their social status. In contrast to European and Asian nations that fund schools centrally and equally, the wealthiest 10% of school districts in the United States spend nearly 10 times more than the poorest 10%, and spending ratios of 3 to 1 are common within states. Poor and minority students are concentrated in the least well-funded schools, most of which are located in central cities or rural areas and funded at levels substantially below those of neighboring suburban districts. Recent analyses of data prepared for school finance cases in Alabama, New Jersey, New York, Louisiana, and Texas have found that on every tangible measure—from qualified teachers to curriculum offerings—schools serving greater numbers of students of color had significantly fewer resources than schools serving mostly white students.","container-title":"The Right Thing to Do, The Smart Thing to Do: Enhancing Diversity in the Health Professions: Summary of the Symposium on Diversity in Health Professions in Honor of Herbert W.Nickens, M.D.","language":"en","publisher":"National Academies Press (US)","source":"www.ncbi.nlm.nih.gov","title":"Inequality in Teaching and Schooling: How Opportunity Is Rationed to Students of Color in America","title-short":"Inequality in Teaching and Schooling","URL":"https://www.ncbi.nlm.nih.gov/books/NBK223640/","author":[{"family":"Smedley","given":"Brian D."},{"family":"Stith","given":"Adrienne Y."},{"family":"Colburn","given":"Lois"},{"family":"Evans","given":"Clyde H."},{"family":"Medicine (US)","given":"Institute","dropping-particle":"of"}],"accessed":{"date-parts":[["2023",10,2]]},"issued":{"date-parts":[["2001"]]}}}],"schema":"https://github.com/citation-style-language/schema/raw/master/csl-citation.json"} </w:instrText>
      </w:r>
      <w:r w:rsidR="00B1215E">
        <w:rPr>
          <w:rFonts w:ascii="Arial" w:hAnsi="Arial" w:cs="Arial"/>
          <w:color w:val="000000"/>
          <w:sz w:val="20"/>
          <w:szCs w:val="20"/>
        </w:rPr>
        <w:fldChar w:fldCharType="separate"/>
      </w:r>
      <w:r w:rsidR="00225387">
        <w:rPr>
          <w:rFonts w:ascii="Arial" w:hAnsi="Arial" w:cs="Arial"/>
          <w:noProof/>
          <w:color w:val="000000"/>
          <w:sz w:val="20"/>
          <w:szCs w:val="20"/>
        </w:rPr>
        <w:t>(34)</w:t>
      </w:r>
      <w:r w:rsidR="00B1215E">
        <w:rPr>
          <w:rFonts w:ascii="Arial" w:hAnsi="Arial" w:cs="Arial"/>
          <w:color w:val="000000"/>
          <w:sz w:val="20"/>
          <w:szCs w:val="20"/>
        </w:rPr>
        <w:fldChar w:fldCharType="end"/>
      </w:r>
      <w:r w:rsidR="00B1215E">
        <w:rPr>
          <w:rFonts w:ascii="Arial" w:hAnsi="Arial" w:cs="Arial"/>
          <w:color w:val="000000"/>
          <w:sz w:val="20"/>
          <w:szCs w:val="20"/>
        </w:rPr>
        <w:t xml:space="preserve">. </w:t>
      </w:r>
      <w:r w:rsidR="00F66935">
        <w:rPr>
          <w:rFonts w:ascii="Arial" w:hAnsi="Arial" w:cs="Arial"/>
          <w:color w:val="000000"/>
          <w:sz w:val="20"/>
          <w:szCs w:val="20"/>
        </w:rPr>
        <w:t>In contrast</w:t>
      </w:r>
      <w:r w:rsidR="00C47FDC">
        <w:rPr>
          <w:rFonts w:ascii="Arial" w:hAnsi="Arial" w:cs="Arial"/>
          <w:color w:val="000000"/>
          <w:sz w:val="20"/>
          <w:szCs w:val="20"/>
        </w:rPr>
        <w:t xml:space="preserve">, grade cohorts with greater shares of Asian students tended to perform better overall, which </w:t>
      </w:r>
      <w:r w:rsidR="00B1215E">
        <w:rPr>
          <w:rFonts w:ascii="Arial" w:hAnsi="Arial" w:cs="Arial"/>
          <w:color w:val="000000"/>
          <w:sz w:val="20"/>
          <w:szCs w:val="20"/>
        </w:rPr>
        <w:t>scholars attribute to exerting greater academic effort</w:t>
      </w:r>
      <w:r w:rsidR="00C47FDC">
        <w:rPr>
          <w:rFonts w:ascii="Arial" w:hAnsi="Arial" w:cs="Arial"/>
          <w:color w:val="000000"/>
          <w:sz w:val="20"/>
          <w:szCs w:val="20"/>
        </w:rPr>
        <w:t xml:space="preserve"> </w:t>
      </w:r>
      <w:r w:rsidR="00C47FDC">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{"citationID":"2IrVMXHR","properties":{"formattedCitation":"(35)","plainCitation":"(35)","noteIndex":0},"citationItems":[{"id":2587,"uris":["http://zotero.org/groups/4923355/items/RB8MTTH2"],"itemData":{"id":2587,"type":"article-journal","abstract":"The superior academic achievement of Asian Americans is a well-documented phenomenon that lacks a widely accepted explanation. Asian Americans’ advantage in this respect has been attributed to three groups of factors: (i) socio-demographic characteristics, (ii) cognitive ability, and (iii) academic effort as measured by characteristics such as attentiveness and work ethic. We combine data from two nationally representative cohort longitudinal surveys to compare Asian-American and white students in their educational trajectories from kindergarten through high school. We find that the Asian-American educational advantage is attributable mainly to Asian students exerting greater academic effort and not to advantages in tested cognitive abilities or socio-demographics. We test explanations for the Asian–white gap in academic effort and find that the gap can be further attributed to (i) cultural differences in beliefs regarding the connection between effort and achievement and (ii) immigration status. Finally, we highlight the potential psychological and social costs associated with Asian-American achievement success.","container-title":"Proceedings of the National Academy of Sciences","DOI":"10.1073/pnas.1406402111","issue":"23","note":"publisher: Proceedings of the National Academy of Sciences","page":"8416-8421","source":"pnas.org (Atypon)","title":"Explaining Asian Americans’ academic advantage over whites","URL":"https://www.pnas.org/doi/abs/10.1073/pnas.1406402111","volume":"111","author":[{"family":"Hsin","given":"Amy"},{"family":"Xie","given":"Yu"}],"accessed":{"date-parts":[["2023",10,2]]},"issued":{"date-parts":[["2014",6,10]]}}}],"schema":"https://github.com/citation-style-language/schema/raw/master/csl-citation.json"} </w:instrText>
      </w:r>
      <w:r w:rsidR="00C47FDC">
        <w:rPr>
          <w:rFonts w:ascii="Arial" w:hAnsi="Arial" w:cs="Arial"/>
          <w:color w:val="000000"/>
          <w:sz w:val="20"/>
          <w:szCs w:val="20"/>
        </w:rPr>
        <w:fldChar w:fldCharType="separate"/>
      </w:r>
      <w:r w:rsidR="00225387">
        <w:rPr>
          <w:rFonts w:ascii="Arial" w:hAnsi="Arial" w:cs="Arial"/>
          <w:noProof/>
          <w:color w:val="000000"/>
          <w:sz w:val="20"/>
          <w:szCs w:val="20"/>
        </w:rPr>
        <w:t>(35)</w:t>
      </w:r>
      <w:r w:rsidR="00C47FDC">
        <w:rPr>
          <w:rFonts w:ascii="Arial" w:hAnsi="Arial" w:cs="Arial"/>
          <w:color w:val="000000"/>
          <w:sz w:val="20"/>
          <w:szCs w:val="20"/>
        </w:rPr>
        <w:fldChar w:fldCharType="end"/>
      </w:r>
      <w:r w:rsidR="00C47FDC">
        <w:rPr>
          <w:rFonts w:ascii="Arial" w:hAnsi="Arial" w:cs="Arial"/>
          <w:color w:val="000000"/>
          <w:sz w:val="20"/>
          <w:szCs w:val="20"/>
        </w:rPr>
        <w:t xml:space="preserve">. </w:t>
      </w:r>
      <w:r w:rsidR="00B14B2C">
        <w:rPr>
          <w:rFonts w:ascii="Arial" w:hAnsi="Arial" w:cs="Arial"/>
          <w:color w:val="000000"/>
          <w:sz w:val="20"/>
          <w:szCs w:val="20"/>
        </w:rPr>
        <w:t>C</w:t>
      </w:r>
      <w:r w:rsidR="007727C3">
        <w:rPr>
          <w:rFonts w:ascii="Arial" w:hAnsi="Arial" w:cs="Arial"/>
          <w:color w:val="000000"/>
          <w:sz w:val="20"/>
          <w:szCs w:val="20"/>
        </w:rPr>
        <w:t xml:space="preserve">ounties with </w:t>
      </w:r>
      <w:r w:rsidR="001A42B4">
        <w:rPr>
          <w:rFonts w:ascii="Arial" w:hAnsi="Arial" w:cs="Arial"/>
          <w:color w:val="000000"/>
          <w:sz w:val="20"/>
          <w:szCs w:val="20"/>
        </w:rPr>
        <w:t xml:space="preserve">greater shares of special education students </w:t>
      </w:r>
      <w:r w:rsidR="003D0FB5">
        <w:rPr>
          <w:rFonts w:ascii="Arial" w:hAnsi="Arial" w:cs="Arial"/>
          <w:color w:val="000000"/>
          <w:sz w:val="20"/>
          <w:szCs w:val="20"/>
        </w:rPr>
        <w:t xml:space="preserve">tended to </w:t>
      </w:r>
      <w:r w:rsidR="001A42B4">
        <w:rPr>
          <w:rFonts w:ascii="Arial" w:hAnsi="Arial" w:cs="Arial"/>
          <w:color w:val="000000"/>
          <w:sz w:val="20"/>
          <w:szCs w:val="20"/>
        </w:rPr>
        <w:t>perform</w:t>
      </w:r>
      <w:r w:rsidR="003D0FB5">
        <w:rPr>
          <w:rFonts w:ascii="Arial" w:hAnsi="Arial" w:cs="Arial"/>
          <w:color w:val="000000"/>
          <w:sz w:val="20"/>
          <w:szCs w:val="20"/>
        </w:rPr>
        <w:t xml:space="preserve"> </w:t>
      </w:r>
      <w:r w:rsidR="001A42B4">
        <w:rPr>
          <w:rFonts w:ascii="Arial" w:hAnsi="Arial" w:cs="Arial"/>
          <w:color w:val="000000"/>
          <w:sz w:val="20"/>
          <w:szCs w:val="20"/>
        </w:rPr>
        <w:t>better on standardized testing</w:t>
      </w:r>
      <w:r w:rsidR="003D0FB5">
        <w:rPr>
          <w:rFonts w:ascii="Arial" w:hAnsi="Arial" w:cs="Arial"/>
          <w:color w:val="000000"/>
          <w:sz w:val="20"/>
          <w:szCs w:val="20"/>
        </w:rPr>
        <w:t xml:space="preserve">, which may be indicative of the fact that they have </w:t>
      </w:r>
      <w:r w:rsidR="003B2DDA">
        <w:rPr>
          <w:rFonts w:ascii="Arial" w:hAnsi="Arial" w:cs="Arial"/>
          <w:color w:val="000000"/>
          <w:sz w:val="20"/>
          <w:szCs w:val="20"/>
        </w:rPr>
        <w:t>more</w:t>
      </w:r>
      <w:r w:rsidR="003D0FB5">
        <w:rPr>
          <w:rFonts w:ascii="Arial" w:hAnsi="Arial" w:cs="Arial"/>
          <w:color w:val="000000"/>
          <w:sz w:val="20"/>
          <w:szCs w:val="20"/>
        </w:rPr>
        <w:t xml:space="preserve"> resources available to invest in diagnostic assessment and individual education plans.</w:t>
      </w:r>
      <w:r w:rsidR="00960B4B">
        <w:rPr>
          <w:rFonts w:ascii="Arial" w:hAnsi="Arial" w:cs="Arial"/>
          <w:color w:val="000000"/>
          <w:sz w:val="20"/>
          <w:szCs w:val="20"/>
        </w:rPr>
        <w:t xml:space="preserve"> </w:t>
      </w:r>
      <w:r w:rsidR="00B35C9B">
        <w:rPr>
          <w:rFonts w:ascii="Arial" w:hAnsi="Arial" w:cs="Arial"/>
          <w:color w:val="000000"/>
          <w:sz w:val="20"/>
          <w:szCs w:val="20"/>
        </w:rPr>
        <w:t>C</w:t>
      </w:r>
      <w:r w:rsidR="00960B4B">
        <w:rPr>
          <w:rFonts w:ascii="Arial" w:hAnsi="Arial" w:cs="Arial"/>
          <w:color w:val="000000"/>
          <w:sz w:val="20"/>
          <w:szCs w:val="20"/>
        </w:rPr>
        <w:t xml:space="preserve">ounties with greater shares of English language learner students </w:t>
      </w:r>
      <w:r w:rsidR="00B35C9B">
        <w:rPr>
          <w:rFonts w:ascii="Arial" w:hAnsi="Arial" w:cs="Arial"/>
          <w:color w:val="000000"/>
          <w:sz w:val="20"/>
          <w:szCs w:val="20"/>
        </w:rPr>
        <w:t xml:space="preserve">may have </w:t>
      </w:r>
      <w:r w:rsidR="00960B4B">
        <w:rPr>
          <w:rFonts w:ascii="Arial" w:hAnsi="Arial" w:cs="Arial"/>
          <w:color w:val="000000"/>
          <w:sz w:val="20"/>
          <w:szCs w:val="20"/>
        </w:rPr>
        <w:t xml:space="preserve">had worse </w:t>
      </w:r>
      <w:r w:rsidR="00110D26">
        <w:rPr>
          <w:rFonts w:ascii="Arial" w:hAnsi="Arial" w:cs="Arial"/>
          <w:color w:val="000000"/>
          <w:sz w:val="20"/>
          <w:szCs w:val="20"/>
        </w:rPr>
        <w:t>r</w:t>
      </w:r>
      <w:r w:rsidR="00B35C9B">
        <w:rPr>
          <w:rFonts w:ascii="Arial" w:hAnsi="Arial" w:cs="Arial"/>
          <w:color w:val="000000"/>
          <w:sz w:val="20"/>
          <w:szCs w:val="20"/>
        </w:rPr>
        <w:t>eading/</w:t>
      </w:r>
      <w:r w:rsidR="00110D26">
        <w:rPr>
          <w:rFonts w:ascii="Arial" w:hAnsi="Arial" w:cs="Arial"/>
          <w:color w:val="000000"/>
          <w:sz w:val="20"/>
          <w:szCs w:val="20"/>
        </w:rPr>
        <w:t>l</w:t>
      </w:r>
      <w:r w:rsidR="00B35C9B">
        <w:rPr>
          <w:rFonts w:ascii="Arial" w:hAnsi="Arial" w:cs="Arial"/>
          <w:color w:val="000000"/>
          <w:sz w:val="20"/>
          <w:szCs w:val="20"/>
        </w:rPr>
        <w:t xml:space="preserve">anguage </w:t>
      </w:r>
      <w:r w:rsidR="00110D26">
        <w:rPr>
          <w:rFonts w:ascii="Arial" w:hAnsi="Arial" w:cs="Arial"/>
          <w:color w:val="000000"/>
          <w:sz w:val="20"/>
          <w:szCs w:val="20"/>
        </w:rPr>
        <w:t>a</w:t>
      </w:r>
      <w:r w:rsidR="00B35C9B">
        <w:rPr>
          <w:rFonts w:ascii="Arial" w:hAnsi="Arial" w:cs="Arial"/>
          <w:color w:val="000000"/>
          <w:sz w:val="20"/>
          <w:szCs w:val="20"/>
        </w:rPr>
        <w:t>rts</w:t>
      </w:r>
      <w:r w:rsidR="00960B4B">
        <w:rPr>
          <w:rFonts w:ascii="Arial" w:hAnsi="Arial" w:cs="Arial"/>
          <w:color w:val="000000"/>
          <w:sz w:val="20"/>
          <w:szCs w:val="20"/>
        </w:rPr>
        <w:t xml:space="preserve"> scores due to language barriers </w:t>
      </w:r>
      <w:r w:rsidR="00960B4B">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{"citationID":"SW8CR1EJ","properties":{"formattedCitation":"(36)","plainCitation":"(36)","noteIndex":0},"citationItems":[{"id":2591,"uris":["http://zotero.org/groups/4923355/items/SKUNBEYQ"],"itemData":{"id":2591,"type":"book","abstract":"The Language Demands of School is an edited volume describing an extensive empirical base for academic English testing, instruction and professional development. The chapters comprise empirical research by Bailey and colleagues at the National Center for Research on Evaluation, Standards, Student Testing (CRESST) at UCLA, and invited contributions by practitioners in the fields of language policy, testing and instruction. The central focus of the chapters is the research conducted by CRESST over the last two years in an attempt to document the academic English language demands placed on school-age learners of English. The three additional chapters give the perspectives of a policy-maker at the state level, test developers, and practitioners. The Language Demands of School fills a gap in the current literature by addressing the kind(s) of English required of K-12 English Learner students from an evidence-based perspective. This is timely given the broader context of the No Child Left Behind Act of 2001, which has prompted school systems to identify English language proficiency tests to meet the federal mandate. One of the problems that has surfaced in the search for English language tests for K-12 English Learner students is the inadequacy of existing research on the development of the academic English language skills that all students—both English Learner and native English-speaking—need to be successful in the school setting. The Language Demands of School is devoted to exploring this topic and to presenting research that illuminates both the questions and the answers.","ISBN":"978-0-300-10946-7","language":"en","note":"Google-Books-ID: xjtp8e5D0UoC","number-of-pages":"248","publisher":"Yale University Press","source":"Google Books","title":"The Language Demands of School: Putting Academic English to the Test","title-short":"The Language Demands of School","author":[{"family":"Bailey","given":"Alison L."}],"issued":{"date-parts":[["2007",1,1]]}}}],"schema":"https://github.com/citation-style-language/schema/raw/master/csl-citation.json"} </w:instrText>
      </w:r>
      <w:r w:rsidR="00960B4B">
        <w:rPr>
          <w:rFonts w:ascii="Arial" w:hAnsi="Arial" w:cs="Arial"/>
          <w:color w:val="000000"/>
          <w:sz w:val="20"/>
          <w:szCs w:val="20"/>
        </w:rPr>
        <w:fldChar w:fldCharType="separate"/>
      </w:r>
      <w:r w:rsidR="00225387">
        <w:rPr>
          <w:rFonts w:ascii="Arial" w:hAnsi="Arial" w:cs="Arial"/>
          <w:noProof/>
          <w:color w:val="000000"/>
          <w:sz w:val="20"/>
          <w:szCs w:val="20"/>
        </w:rPr>
        <w:t>(36)</w:t>
      </w:r>
      <w:r w:rsidR="00960B4B">
        <w:rPr>
          <w:rFonts w:ascii="Arial" w:hAnsi="Arial" w:cs="Arial"/>
          <w:color w:val="000000"/>
          <w:sz w:val="20"/>
          <w:szCs w:val="20"/>
        </w:rPr>
        <w:fldChar w:fldCharType="end"/>
      </w:r>
      <w:r w:rsidR="00960B4B">
        <w:rPr>
          <w:rFonts w:ascii="Arial" w:hAnsi="Arial" w:cs="Arial"/>
          <w:color w:val="000000"/>
          <w:sz w:val="20"/>
          <w:szCs w:val="20"/>
        </w:rPr>
        <w:t>. County-level socioeconomic status based on those living in poverty and residents with a college degree also tended to be strongly associated with academic performance.</w:t>
      </w:r>
    </w:p>
    <w:p w14:paraId="41EA2410" w14:textId="77777777" w:rsidR="003D0FB5" w:rsidRDefault="003D0FB5" w:rsidP="00885B55">
      <w:pPr>
        <w:pBdr>
          <w:top w:val="nil"/>
          <w:left w:val="nil"/>
          <w:bottom w:val="nil"/>
          <w:right w:val="nil"/>
          <w:between w:val="nil"/>
        </w:pBdr>
        <w:spacing w:after="0"/>
        <w:contextualSpacing/>
        <w:rPr>
          <w:rFonts w:ascii="Arial" w:hAnsi="Arial" w:cs="Arial"/>
          <w:color w:val="000000"/>
          <w:sz w:val="20"/>
          <w:szCs w:val="20"/>
        </w:rPr>
      </w:pPr>
    </w:p>
    <w:p w14:paraId="28B7DABE" w14:textId="2F5039C4" w:rsidR="00A80FF3" w:rsidRDefault="003D0FB5"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has several limitations. First, standardized testing is not </w:t>
      </w:r>
      <w:r w:rsidR="00223F01">
        <w:rPr>
          <w:rFonts w:ascii="Arial" w:hAnsi="Arial" w:cs="Arial"/>
          <w:color w:val="000000"/>
          <w:sz w:val="20"/>
          <w:szCs w:val="20"/>
        </w:rPr>
        <w:t>a complete</w:t>
      </w:r>
      <w:r w:rsidR="00CB1DBF">
        <w:rPr>
          <w:rFonts w:ascii="Arial" w:hAnsi="Arial" w:cs="Arial"/>
          <w:color w:val="000000"/>
          <w:sz w:val="20"/>
          <w:szCs w:val="20"/>
        </w:rPr>
        <w:t xml:space="preserve"> </w:t>
      </w:r>
      <w:r w:rsidR="00045D1F">
        <w:rPr>
          <w:rFonts w:ascii="Arial" w:hAnsi="Arial" w:cs="Arial"/>
          <w:color w:val="000000"/>
          <w:sz w:val="20"/>
          <w:szCs w:val="20"/>
        </w:rPr>
        <w:t>representation</w:t>
      </w:r>
      <w:r w:rsidR="00CB1DBF">
        <w:rPr>
          <w:rFonts w:ascii="Arial" w:hAnsi="Arial" w:cs="Arial"/>
          <w:color w:val="000000"/>
          <w:sz w:val="20"/>
          <w:szCs w:val="20"/>
        </w:rPr>
        <w:t xml:space="preserve"> </w:t>
      </w:r>
      <w:r w:rsidR="00045D1F">
        <w:rPr>
          <w:rFonts w:ascii="Arial" w:hAnsi="Arial" w:cs="Arial"/>
          <w:color w:val="000000"/>
          <w:sz w:val="20"/>
          <w:szCs w:val="20"/>
        </w:rPr>
        <w:t>of</w:t>
      </w:r>
      <w:r>
        <w:rPr>
          <w:rFonts w:ascii="Arial" w:hAnsi="Arial" w:cs="Arial"/>
          <w:color w:val="000000"/>
          <w:sz w:val="20"/>
          <w:szCs w:val="20"/>
        </w:rPr>
        <w:t xml:space="preserve"> students’ academic success and potential</w:t>
      </w:r>
      <w:r w:rsidR="00CB1DBF">
        <w:rPr>
          <w:rFonts w:ascii="Arial" w:hAnsi="Arial" w:cs="Arial"/>
          <w:color w:val="000000"/>
          <w:sz w:val="20"/>
          <w:szCs w:val="20"/>
        </w:rPr>
        <w:t xml:space="preserve"> </w:t>
      </w:r>
      <w:r w:rsidR="00045D1F">
        <w:rPr>
          <w:rFonts w:ascii="Arial" w:hAnsi="Arial" w:cs="Arial"/>
          <w:color w:val="000000"/>
          <w:sz w:val="20"/>
          <w:szCs w:val="20"/>
        </w:rPr>
        <w:t xml:space="preserve">as opposed to a </w:t>
      </w:r>
      <w:r w:rsidR="000E1872">
        <w:rPr>
          <w:rFonts w:ascii="Arial" w:hAnsi="Arial" w:cs="Arial"/>
          <w:color w:val="000000"/>
          <w:sz w:val="20"/>
          <w:szCs w:val="20"/>
        </w:rPr>
        <w:t>more holistic measure</w:t>
      </w:r>
      <w:r w:rsidR="00045D1F">
        <w:rPr>
          <w:rFonts w:ascii="Arial" w:hAnsi="Arial" w:cs="Arial"/>
          <w:color w:val="000000"/>
          <w:sz w:val="20"/>
          <w:szCs w:val="20"/>
        </w:rPr>
        <w:t xml:space="preserve"> such as </w:t>
      </w:r>
      <w:r w:rsidR="00CB1DBF">
        <w:rPr>
          <w:rFonts w:ascii="Arial" w:hAnsi="Arial" w:cs="Arial"/>
          <w:color w:val="000000"/>
          <w:sz w:val="20"/>
          <w:szCs w:val="20"/>
        </w:rPr>
        <w:t>grade point average</w:t>
      </w:r>
      <w:r>
        <w:rPr>
          <w:rFonts w:ascii="Arial" w:hAnsi="Arial" w:cs="Arial"/>
          <w:color w:val="000000"/>
          <w:sz w:val="20"/>
          <w:szCs w:val="20"/>
        </w:rPr>
        <w:t>.</w:t>
      </w:r>
      <w:r w:rsidR="00045D1F">
        <w:rPr>
          <w:rFonts w:ascii="Arial" w:hAnsi="Arial" w:cs="Arial"/>
          <w:color w:val="000000"/>
          <w:sz w:val="20"/>
          <w:szCs w:val="20"/>
        </w:rPr>
        <w:t xml:space="preserve"> However, unlike grade point average</w:t>
      </w:r>
      <w:r w:rsidR="000E1872">
        <w:rPr>
          <w:rFonts w:ascii="Arial" w:hAnsi="Arial" w:cs="Arial"/>
          <w:color w:val="000000"/>
          <w:sz w:val="20"/>
          <w:szCs w:val="20"/>
        </w:rPr>
        <w:t>,</w:t>
      </w:r>
      <w:r w:rsidR="00045D1F">
        <w:rPr>
          <w:rFonts w:ascii="Arial" w:hAnsi="Arial" w:cs="Arial"/>
          <w:color w:val="000000"/>
          <w:sz w:val="20"/>
          <w:szCs w:val="20"/>
        </w:rPr>
        <w:t xml:space="preserve"> </w:t>
      </w:r>
      <w:r w:rsidR="000E1872">
        <w:rPr>
          <w:rFonts w:ascii="Arial" w:hAnsi="Arial" w:cs="Arial"/>
          <w:color w:val="000000"/>
          <w:sz w:val="20"/>
          <w:szCs w:val="20"/>
        </w:rPr>
        <w:t>which</w:t>
      </w:r>
      <w:r w:rsidR="00045D1F">
        <w:rPr>
          <w:rFonts w:ascii="Arial" w:hAnsi="Arial" w:cs="Arial"/>
          <w:color w:val="000000"/>
          <w:sz w:val="20"/>
          <w:szCs w:val="20"/>
        </w:rPr>
        <w:t xml:space="preserve"> </w:t>
      </w:r>
      <w:r w:rsidR="0023473B">
        <w:rPr>
          <w:rFonts w:ascii="Arial" w:hAnsi="Arial" w:cs="Arial"/>
          <w:color w:val="000000"/>
          <w:sz w:val="20"/>
          <w:szCs w:val="20"/>
        </w:rPr>
        <w:t>is</w:t>
      </w:r>
      <w:r w:rsidR="00045D1F">
        <w:rPr>
          <w:rFonts w:ascii="Arial" w:hAnsi="Arial" w:cs="Arial"/>
          <w:color w:val="000000"/>
          <w:sz w:val="20"/>
          <w:szCs w:val="20"/>
        </w:rPr>
        <w:t xml:space="preserve"> weighted differently</w:t>
      </w:r>
      <w:r w:rsidR="000E1872">
        <w:rPr>
          <w:rFonts w:ascii="Arial" w:hAnsi="Arial" w:cs="Arial"/>
          <w:color w:val="000000"/>
          <w:sz w:val="20"/>
          <w:szCs w:val="20"/>
        </w:rPr>
        <w:t xml:space="preserve"> across schools, test scores are</w:t>
      </w:r>
      <w:r w:rsidR="00045D1F">
        <w:rPr>
          <w:rFonts w:ascii="Arial" w:hAnsi="Arial" w:cs="Arial"/>
          <w:color w:val="000000"/>
          <w:sz w:val="20"/>
          <w:szCs w:val="20"/>
        </w:rPr>
        <w:t xml:space="preserve"> </w:t>
      </w:r>
      <w:r w:rsidR="000E1872">
        <w:rPr>
          <w:rFonts w:ascii="Arial" w:hAnsi="Arial" w:cs="Arial"/>
          <w:color w:val="000000"/>
          <w:sz w:val="20"/>
          <w:szCs w:val="20"/>
        </w:rPr>
        <w:t xml:space="preserve">easily accessible and </w:t>
      </w:r>
      <w:r w:rsidR="00045D1F">
        <w:rPr>
          <w:rFonts w:ascii="Arial" w:hAnsi="Arial" w:cs="Arial"/>
          <w:color w:val="000000"/>
          <w:sz w:val="20"/>
          <w:szCs w:val="20"/>
        </w:rPr>
        <w:t>comparable across school</w:t>
      </w:r>
      <w:r w:rsidR="000E1872">
        <w:rPr>
          <w:rFonts w:ascii="Arial" w:hAnsi="Arial" w:cs="Arial"/>
          <w:color w:val="000000"/>
          <w:sz w:val="20"/>
          <w:szCs w:val="20"/>
        </w:rPr>
        <w:t xml:space="preserve"> districts</w:t>
      </w:r>
      <w:r w:rsidR="00045D1F">
        <w:rPr>
          <w:rFonts w:ascii="Arial" w:hAnsi="Arial" w:cs="Arial"/>
          <w:color w:val="000000"/>
          <w:sz w:val="20"/>
          <w:szCs w:val="20"/>
        </w:rPr>
        <w:t xml:space="preserve">, counties, </w:t>
      </w:r>
      <w:r w:rsidR="000E1872">
        <w:rPr>
          <w:rFonts w:ascii="Arial" w:hAnsi="Arial" w:cs="Arial"/>
          <w:color w:val="000000"/>
          <w:sz w:val="20"/>
          <w:szCs w:val="20"/>
        </w:rPr>
        <w:t xml:space="preserve">subjects, </w:t>
      </w:r>
      <w:r w:rsidR="00045D1F">
        <w:rPr>
          <w:rFonts w:ascii="Arial" w:hAnsi="Arial" w:cs="Arial"/>
          <w:color w:val="000000"/>
          <w:sz w:val="20"/>
          <w:szCs w:val="20"/>
        </w:rPr>
        <w:t>and time</w:t>
      </w:r>
      <w:r w:rsidR="000E1872">
        <w:rPr>
          <w:rFonts w:ascii="Arial" w:hAnsi="Arial" w:cs="Arial"/>
          <w:color w:val="000000"/>
          <w:sz w:val="20"/>
          <w:szCs w:val="20"/>
        </w:rPr>
        <w:t>.</w:t>
      </w:r>
      <w:r w:rsidR="00045D1F">
        <w:rPr>
          <w:rFonts w:ascii="Arial" w:hAnsi="Arial" w:cs="Arial"/>
          <w:color w:val="000000"/>
          <w:sz w:val="20"/>
          <w:szCs w:val="20"/>
        </w:rPr>
        <w:t xml:space="preserve"> </w:t>
      </w:r>
      <w:r w:rsidR="00290354">
        <w:rPr>
          <w:rFonts w:ascii="Arial" w:hAnsi="Arial" w:cs="Arial"/>
          <w:color w:val="000000"/>
          <w:sz w:val="20"/>
          <w:szCs w:val="20"/>
        </w:rPr>
        <w:t>Second, the</w:t>
      </w:r>
      <w:r w:rsidR="0023473B">
        <w:rPr>
          <w:rFonts w:ascii="Arial" w:hAnsi="Arial" w:cs="Arial"/>
          <w:color w:val="000000"/>
          <w:sz w:val="20"/>
          <w:szCs w:val="20"/>
        </w:rPr>
        <w:t xml:space="preserve"> county was </w:t>
      </w:r>
      <w:r w:rsidR="0023473B">
        <w:rPr>
          <w:rFonts w:ascii="Arial" w:hAnsi="Arial" w:cs="Arial"/>
          <w:color w:val="000000"/>
          <w:sz w:val="20"/>
          <w:szCs w:val="20"/>
        </w:rPr>
        <w:lastRenderedPageBreak/>
        <w:t>the</w:t>
      </w:r>
      <w:r w:rsidR="00290354">
        <w:rPr>
          <w:rFonts w:ascii="Arial" w:hAnsi="Arial" w:cs="Arial"/>
          <w:color w:val="000000"/>
          <w:sz w:val="20"/>
          <w:szCs w:val="20"/>
        </w:rPr>
        <w:t xml:space="preserve"> </w:t>
      </w:r>
      <w:r w:rsidR="00E07860">
        <w:rPr>
          <w:rFonts w:ascii="Arial" w:hAnsi="Arial" w:cs="Arial"/>
          <w:color w:val="000000"/>
          <w:sz w:val="20"/>
          <w:szCs w:val="20"/>
        </w:rPr>
        <w:t>smallest</w:t>
      </w:r>
      <w:r w:rsidR="00290354">
        <w:rPr>
          <w:rFonts w:ascii="Arial" w:hAnsi="Arial" w:cs="Arial"/>
          <w:color w:val="000000"/>
          <w:sz w:val="20"/>
          <w:szCs w:val="20"/>
        </w:rPr>
        <w:t xml:space="preserve"> spatial unit available </w:t>
      </w:r>
      <w:r w:rsidR="00CB1DBF">
        <w:rPr>
          <w:rFonts w:ascii="Arial" w:hAnsi="Arial" w:cs="Arial"/>
          <w:color w:val="000000"/>
          <w:sz w:val="20"/>
          <w:szCs w:val="20"/>
        </w:rPr>
        <w:t>to capture</w:t>
      </w:r>
      <w:r w:rsidR="00290354">
        <w:rPr>
          <w:rFonts w:ascii="Arial" w:hAnsi="Arial" w:cs="Arial"/>
          <w:color w:val="000000"/>
          <w:sz w:val="20"/>
          <w:szCs w:val="20"/>
        </w:rPr>
        <w:t xml:space="preserve"> </w:t>
      </w:r>
      <w:r w:rsidR="00110D26">
        <w:rPr>
          <w:rFonts w:ascii="Arial" w:hAnsi="Arial" w:cs="Arial"/>
          <w:color w:val="000000"/>
          <w:sz w:val="20"/>
          <w:szCs w:val="20"/>
        </w:rPr>
        <w:t>hurricane</w:t>
      </w:r>
      <w:r w:rsidR="00E07860">
        <w:rPr>
          <w:rFonts w:ascii="Arial" w:hAnsi="Arial" w:cs="Arial"/>
          <w:color w:val="000000"/>
          <w:sz w:val="20"/>
          <w:szCs w:val="20"/>
        </w:rPr>
        <w:t xml:space="preserve"> exposure and relevant covariates</w:t>
      </w:r>
      <w:r w:rsidR="00290354">
        <w:rPr>
          <w:rFonts w:ascii="Arial" w:hAnsi="Arial" w:cs="Arial"/>
          <w:color w:val="000000"/>
          <w:sz w:val="20"/>
          <w:szCs w:val="20"/>
        </w:rPr>
        <w:t xml:space="preserve">. Given the large size of counties and the </w:t>
      </w:r>
      <w:r w:rsidR="00E07860">
        <w:rPr>
          <w:rFonts w:ascii="Arial" w:hAnsi="Arial" w:cs="Arial"/>
          <w:color w:val="000000"/>
          <w:sz w:val="20"/>
          <w:szCs w:val="20"/>
        </w:rPr>
        <w:t xml:space="preserve">many diverse schools within each of them, future analyses should consider using a more granular spatial unit of analysis such as a school district to have greater variance and better capture actual </w:t>
      </w:r>
      <w:r w:rsidR="00110D26">
        <w:rPr>
          <w:rFonts w:ascii="Arial" w:hAnsi="Arial" w:cs="Arial"/>
          <w:color w:val="000000"/>
          <w:sz w:val="20"/>
          <w:szCs w:val="20"/>
        </w:rPr>
        <w:t>hurricane</w:t>
      </w:r>
      <w:r w:rsidR="00E07860">
        <w:rPr>
          <w:rFonts w:ascii="Arial" w:hAnsi="Arial" w:cs="Arial"/>
          <w:color w:val="000000"/>
          <w:sz w:val="20"/>
          <w:szCs w:val="20"/>
        </w:rPr>
        <w:t xml:space="preserve"> exposure and grade cohort composition.</w:t>
      </w:r>
      <w:r w:rsidR="0023473B">
        <w:rPr>
          <w:rFonts w:ascii="Arial" w:hAnsi="Arial" w:cs="Arial"/>
          <w:color w:val="000000"/>
          <w:sz w:val="20"/>
          <w:szCs w:val="20"/>
        </w:rPr>
        <w:t xml:space="preserve"> Third, our difference-in-difference approach does not account for the cumulative effects of repeated </w:t>
      </w:r>
      <w:r w:rsidR="00262044">
        <w:rPr>
          <w:rFonts w:ascii="Arial" w:hAnsi="Arial" w:cs="Arial"/>
          <w:color w:val="000000"/>
          <w:sz w:val="20"/>
          <w:szCs w:val="20"/>
        </w:rPr>
        <w:t>hurricane</w:t>
      </w:r>
      <w:r w:rsidR="0023473B">
        <w:rPr>
          <w:rFonts w:ascii="Arial" w:hAnsi="Arial" w:cs="Arial"/>
          <w:color w:val="000000"/>
          <w:sz w:val="20"/>
          <w:szCs w:val="20"/>
        </w:rPr>
        <w:t xml:space="preserve"> exposure over the ten-year study period that may have compounding, adverse effects on students’ educational success and school communities’ disaster recovery</w:t>
      </w:r>
      <w:r w:rsidR="00AD76C5">
        <w:rPr>
          <w:rFonts w:ascii="Arial" w:hAnsi="Arial" w:cs="Arial"/>
          <w:color w:val="000000"/>
          <w:sz w:val="20"/>
          <w:szCs w:val="20"/>
        </w:rPr>
        <w:t xml:space="preserve"> </w:t>
      </w:r>
      <w:r w:rsidR="00AD76C5">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{"citationID":"QFkNywEN","properties":{"formattedCitation":"(37)","plainCitation":"(37)","noteIndex":0},"citationItems":[{"id":2593,"uris":["http://zotero.org/groups/4923355/items/NZQ9RBRZ"],"itemData":{"id":2593,"type":"article-journal","container-title":"Journal of Family Strengths","ISSN":"2168-670X","issue":"1","title":"Exposure Outliers: Children, Mothers, and Cumulative Disaster Exposure in Louisiana","title-short":"Exposure Outliers","URL":"https://digitalcommons.library.tmc.edu/jfs/vol19/iss1/4","volume":"19","author":[{"family":"Mohammad","given":"Lubna"},{"family":"Peek","given":"Lori"}],"issued":{"date-parts":[["2019",8,1]]}}}],"schema":"https://github.com/citation-style-language/schema/raw/master/csl-citation.json"} </w:instrText>
      </w:r>
      <w:r w:rsidR="00AD76C5">
        <w:rPr>
          <w:rFonts w:ascii="Arial" w:hAnsi="Arial" w:cs="Arial"/>
          <w:color w:val="000000"/>
          <w:sz w:val="20"/>
          <w:szCs w:val="20"/>
        </w:rPr>
        <w:fldChar w:fldCharType="separate"/>
      </w:r>
      <w:r w:rsidR="00225387">
        <w:rPr>
          <w:rFonts w:ascii="Arial" w:hAnsi="Arial" w:cs="Arial"/>
          <w:noProof/>
          <w:color w:val="000000"/>
          <w:sz w:val="20"/>
          <w:szCs w:val="20"/>
        </w:rPr>
        <w:t>(37)</w:t>
      </w:r>
      <w:r w:rsidR="00AD76C5">
        <w:rPr>
          <w:rFonts w:ascii="Arial" w:hAnsi="Arial" w:cs="Arial"/>
          <w:color w:val="000000"/>
          <w:sz w:val="20"/>
          <w:szCs w:val="20"/>
        </w:rPr>
        <w:fldChar w:fldCharType="end"/>
      </w:r>
      <w:r w:rsidR="0023473B">
        <w:rPr>
          <w:rFonts w:ascii="Arial" w:hAnsi="Arial" w:cs="Arial"/>
          <w:color w:val="000000"/>
          <w:sz w:val="20"/>
          <w:szCs w:val="20"/>
        </w:rPr>
        <w:t>.</w:t>
      </w:r>
    </w:p>
    <w:p w14:paraId="4C90374B" w14:textId="77777777" w:rsidR="00E07860" w:rsidRDefault="00E07860" w:rsidP="00885B55">
      <w:pPr>
        <w:pBdr>
          <w:top w:val="nil"/>
          <w:left w:val="nil"/>
          <w:bottom w:val="nil"/>
          <w:right w:val="nil"/>
          <w:between w:val="nil"/>
        </w:pBdr>
        <w:spacing w:after="0"/>
        <w:contextualSpacing/>
        <w:rPr>
          <w:rFonts w:ascii="Arial" w:hAnsi="Arial" w:cs="Arial"/>
          <w:color w:val="000000"/>
          <w:sz w:val="20"/>
          <w:szCs w:val="20"/>
        </w:rPr>
      </w:pPr>
    </w:p>
    <w:p w14:paraId="235BBB53" w14:textId="35FE1F53" w:rsidR="00E07860" w:rsidRPr="00E07860" w:rsidRDefault="00E07860" w:rsidP="00885B55">
      <w:pPr>
        <w:pBdr>
          <w:top w:val="nil"/>
          <w:left w:val="nil"/>
          <w:bottom w:val="nil"/>
          <w:right w:val="nil"/>
          <w:between w:val="nil"/>
        </w:pBdr>
        <w:spacing w:after="0"/>
        <w:contextualSpacing/>
        <w:rPr>
          <w:rFonts w:ascii="Arial" w:hAnsi="Arial" w:cs="Arial"/>
          <w:color w:val="000000"/>
          <w:sz w:val="20"/>
          <w:szCs w:val="20"/>
        </w:rPr>
      </w:pPr>
      <w:r>
        <w:rPr>
          <w:rFonts w:ascii="Arial" w:hAnsi="Arial" w:cs="Arial"/>
          <w:color w:val="000000"/>
          <w:sz w:val="20"/>
          <w:szCs w:val="20"/>
        </w:rPr>
        <w:t xml:space="preserve">This study shows that the </w:t>
      </w:r>
      <w:r w:rsidR="00E27608">
        <w:rPr>
          <w:rFonts w:ascii="Arial" w:hAnsi="Arial" w:cs="Arial"/>
          <w:color w:val="000000"/>
          <w:sz w:val="20"/>
          <w:szCs w:val="20"/>
        </w:rPr>
        <w:t xml:space="preserve">educational </w:t>
      </w:r>
      <w:r w:rsidR="004D6464">
        <w:rPr>
          <w:rFonts w:ascii="Arial" w:hAnsi="Arial" w:cs="Arial"/>
          <w:color w:val="000000"/>
          <w:sz w:val="20"/>
          <w:szCs w:val="20"/>
        </w:rPr>
        <w:t xml:space="preserve">associations </w:t>
      </w:r>
      <w:r>
        <w:rPr>
          <w:rFonts w:ascii="Arial" w:hAnsi="Arial" w:cs="Arial"/>
          <w:color w:val="000000"/>
          <w:sz w:val="20"/>
          <w:szCs w:val="20"/>
        </w:rPr>
        <w:t xml:space="preserve">of </w:t>
      </w:r>
      <w:r w:rsidR="004D6464">
        <w:rPr>
          <w:rFonts w:ascii="Arial" w:hAnsi="Arial" w:cs="Arial"/>
          <w:color w:val="000000"/>
          <w:sz w:val="20"/>
          <w:szCs w:val="20"/>
        </w:rPr>
        <w:t xml:space="preserve">hurricanes </w:t>
      </w:r>
      <w:r w:rsidR="00E27608">
        <w:rPr>
          <w:rFonts w:ascii="Arial" w:hAnsi="Arial" w:cs="Arial"/>
          <w:color w:val="000000"/>
          <w:sz w:val="20"/>
          <w:szCs w:val="20"/>
        </w:rPr>
        <w:t>are not only highly variable by state, but that disparities in academic performance persist across racial/ethnic and socio</w:t>
      </w:r>
      <w:r w:rsidR="000F5B21">
        <w:rPr>
          <w:rFonts w:ascii="Arial" w:hAnsi="Arial" w:cs="Arial"/>
          <w:color w:val="000000"/>
          <w:sz w:val="20"/>
          <w:szCs w:val="20"/>
        </w:rPr>
        <w:t>demographic</w:t>
      </w:r>
      <w:r w:rsidR="00E27608">
        <w:rPr>
          <w:rFonts w:ascii="Arial" w:hAnsi="Arial" w:cs="Arial"/>
          <w:color w:val="000000"/>
          <w:sz w:val="20"/>
          <w:szCs w:val="20"/>
        </w:rPr>
        <w:t xml:space="preserve"> lines</w:t>
      </w:r>
      <w:r w:rsidR="00AD76C5">
        <w:rPr>
          <w:rFonts w:ascii="Arial" w:hAnsi="Arial" w:cs="Arial"/>
          <w:color w:val="000000"/>
          <w:sz w:val="20"/>
          <w:szCs w:val="20"/>
        </w:rPr>
        <w:t>, placing already disadvantaged students in positions of greater vulnerability to the effects of climate-related disasters</w:t>
      </w:r>
      <w:r w:rsidR="00E27608">
        <w:rPr>
          <w:rFonts w:ascii="Arial" w:hAnsi="Arial" w:cs="Arial"/>
          <w:color w:val="000000"/>
          <w:sz w:val="20"/>
          <w:szCs w:val="20"/>
        </w:rPr>
        <w:t xml:space="preserve">. </w:t>
      </w:r>
      <w:r w:rsidR="00FE4920">
        <w:rPr>
          <w:rFonts w:ascii="Arial" w:hAnsi="Arial" w:cs="Arial"/>
          <w:color w:val="000000"/>
          <w:sz w:val="20"/>
          <w:szCs w:val="20"/>
        </w:rPr>
        <w:t>To</w:t>
      </w:r>
      <w:r w:rsidR="00E27608">
        <w:rPr>
          <w:rFonts w:ascii="Arial" w:hAnsi="Arial" w:cs="Arial"/>
          <w:color w:val="000000"/>
          <w:sz w:val="20"/>
          <w:szCs w:val="20"/>
        </w:rPr>
        <w:t xml:space="preserve"> increase children’s educational resilience to the effects of tropical cyclones, policymakers should address both disaster</w:t>
      </w:r>
      <w:r w:rsidR="00AD76C5">
        <w:rPr>
          <w:rFonts w:ascii="Arial" w:hAnsi="Arial" w:cs="Arial"/>
          <w:color w:val="000000"/>
          <w:sz w:val="20"/>
          <w:szCs w:val="20"/>
        </w:rPr>
        <w:t>-</w:t>
      </w:r>
      <w:r w:rsidR="00E27608">
        <w:rPr>
          <w:rFonts w:ascii="Arial" w:hAnsi="Arial" w:cs="Arial"/>
          <w:color w:val="000000"/>
          <w:sz w:val="20"/>
          <w:szCs w:val="20"/>
        </w:rPr>
        <w:t xml:space="preserve">related </w:t>
      </w:r>
      <w:r w:rsidR="00AD76C5">
        <w:rPr>
          <w:rFonts w:ascii="Arial" w:hAnsi="Arial" w:cs="Arial"/>
          <w:color w:val="000000"/>
          <w:sz w:val="20"/>
          <w:szCs w:val="20"/>
        </w:rPr>
        <w:t xml:space="preserve">educational </w:t>
      </w:r>
      <w:r w:rsidR="00E27608">
        <w:rPr>
          <w:rFonts w:ascii="Arial" w:hAnsi="Arial" w:cs="Arial"/>
          <w:color w:val="000000"/>
          <w:sz w:val="20"/>
          <w:szCs w:val="20"/>
        </w:rPr>
        <w:t>procedures</w:t>
      </w:r>
      <w:r w:rsidR="000F5B21">
        <w:rPr>
          <w:rFonts w:ascii="Arial" w:hAnsi="Arial" w:cs="Arial"/>
          <w:color w:val="000000"/>
          <w:sz w:val="20"/>
          <w:szCs w:val="20"/>
        </w:rPr>
        <w:t xml:space="preserve"> and policies, as well as </w:t>
      </w:r>
      <w:r w:rsidR="00E27608">
        <w:rPr>
          <w:rFonts w:ascii="Arial" w:hAnsi="Arial" w:cs="Arial"/>
          <w:color w:val="000000"/>
          <w:sz w:val="20"/>
          <w:szCs w:val="20"/>
        </w:rPr>
        <w:t xml:space="preserve">underlying sociodemographic educational disparities. </w:t>
      </w:r>
    </w:p>
    <w:p w14:paraId="749D8FFB" w14:textId="77777777" w:rsidR="00A80FF3" w:rsidRDefault="00A80FF3" w:rsidP="00885B55">
      <w:pPr>
        <w:pBdr>
          <w:top w:val="nil"/>
          <w:left w:val="nil"/>
          <w:bottom w:val="nil"/>
          <w:right w:val="nil"/>
          <w:between w:val="nil"/>
        </w:pBdr>
        <w:spacing w:after="0"/>
        <w:contextualSpacing/>
        <w:rPr>
          <w:rFonts w:ascii="Arial" w:hAnsi="Arial" w:cs="Arial"/>
          <w:b/>
          <w:color w:val="000000"/>
          <w:sz w:val="20"/>
          <w:szCs w:val="20"/>
        </w:rPr>
      </w:pPr>
    </w:p>
    <w:p w14:paraId="3C2712AB" w14:textId="3289CA69" w:rsidR="00E6133D" w:rsidRPr="00E063CB" w:rsidRDefault="00E6133D" w:rsidP="00885B55">
      <w:pPr>
        <w:pBdr>
          <w:top w:val="nil"/>
          <w:left w:val="nil"/>
          <w:bottom w:val="nil"/>
          <w:right w:val="nil"/>
          <w:between w:val="nil"/>
        </w:pBdr>
        <w:spacing w:after="0"/>
        <w:contextualSpacing/>
        <w:rPr>
          <w:rFonts w:ascii="Arial" w:hAnsi="Arial" w:cs="Arial"/>
          <w:color w:val="000000"/>
          <w:sz w:val="20"/>
          <w:szCs w:val="20"/>
        </w:rPr>
      </w:pPr>
      <w:r w:rsidRPr="00F649EE">
        <w:rPr>
          <w:rFonts w:ascii="Arial" w:hAnsi="Arial" w:cs="Arial"/>
          <w:b/>
          <w:color w:val="000000"/>
          <w:sz w:val="20"/>
          <w:szCs w:val="20"/>
        </w:rPr>
        <w:t>Materials and Methods</w:t>
      </w:r>
    </w:p>
    <w:p w14:paraId="06D5F626" w14:textId="77777777" w:rsidR="003033B1" w:rsidRDefault="003033B1" w:rsidP="00885B55">
      <w:pPr>
        <w:pBdr>
          <w:top w:val="nil"/>
          <w:left w:val="nil"/>
          <w:bottom w:val="nil"/>
          <w:right w:val="nil"/>
          <w:between w:val="nil"/>
        </w:pBdr>
        <w:contextualSpacing/>
        <w:rPr>
          <w:rFonts w:ascii="Arial" w:hAnsi="Arial" w:cs="Arial"/>
          <w:i/>
          <w:iCs/>
          <w:color w:val="000000"/>
          <w:sz w:val="20"/>
          <w:szCs w:val="20"/>
        </w:rPr>
      </w:pPr>
    </w:p>
    <w:p w14:paraId="6AEE3B89" w14:textId="3E02A738"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Outcomes</w:t>
      </w:r>
    </w:p>
    <w:p w14:paraId="506ED5C7" w14:textId="3597456C"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ascertained educational attainment based on annual standardized test scores in </w:t>
      </w:r>
      <w:r w:rsidR="00594A4C">
        <w:rPr>
          <w:rFonts w:ascii="Arial" w:hAnsi="Arial" w:cs="Arial"/>
          <w:color w:val="000000"/>
          <w:sz w:val="20"/>
          <w:szCs w:val="20"/>
        </w:rPr>
        <w:t>m</w:t>
      </w:r>
      <w:r w:rsidRPr="00A508E1">
        <w:rPr>
          <w:rFonts w:ascii="Arial" w:hAnsi="Arial" w:cs="Arial"/>
          <w:color w:val="000000"/>
          <w:sz w:val="20"/>
          <w:szCs w:val="20"/>
        </w:rPr>
        <w:t xml:space="preserve">ath and reading/language arts </w:t>
      </w:r>
      <w:r w:rsidR="000078A0">
        <w:rPr>
          <w:rFonts w:ascii="Arial" w:hAnsi="Arial" w:cs="Arial"/>
          <w:color w:val="000000"/>
          <w:sz w:val="20"/>
          <w:szCs w:val="20"/>
        </w:rPr>
        <w:t xml:space="preserve">(RLA) </w:t>
      </w:r>
      <w:r w:rsidRPr="00A508E1">
        <w:rPr>
          <w:rFonts w:ascii="Arial" w:hAnsi="Arial" w:cs="Arial"/>
          <w:color w:val="000000"/>
          <w:sz w:val="20"/>
          <w:szCs w:val="20"/>
        </w:rPr>
        <w:t xml:space="preserve">administered in the spring to public school </w:t>
      </w:r>
      <w:r w:rsidR="001205C1">
        <w:rPr>
          <w:rFonts w:ascii="Arial" w:hAnsi="Arial" w:cs="Arial"/>
          <w:color w:val="000000"/>
          <w:sz w:val="20"/>
          <w:szCs w:val="20"/>
        </w:rPr>
        <w:t xml:space="preserve">third to eighth grade </w:t>
      </w:r>
      <w:r w:rsidRPr="00A508E1">
        <w:rPr>
          <w:rFonts w:ascii="Arial" w:hAnsi="Arial" w:cs="Arial"/>
          <w:color w:val="000000"/>
          <w:sz w:val="20"/>
          <w:szCs w:val="20"/>
        </w:rPr>
        <w:t>students</w:t>
      </w:r>
      <w:r w:rsidR="001205C1">
        <w:rPr>
          <w:rFonts w:ascii="Arial" w:hAnsi="Arial" w:cs="Arial"/>
          <w:color w:val="000000"/>
          <w:sz w:val="20"/>
          <w:szCs w:val="20"/>
        </w:rPr>
        <w:t xml:space="preserve"> across 2,420 counties in the contiguous United States</w:t>
      </w:r>
      <w:r w:rsidRPr="00A508E1">
        <w:rPr>
          <w:rFonts w:ascii="Arial" w:hAnsi="Arial" w:cs="Arial"/>
          <w:color w:val="000000"/>
          <w:sz w:val="20"/>
          <w:szCs w:val="20"/>
        </w:rPr>
        <w:t xml:space="preserve"> as mandated by the No Child Left Behind Act of 2001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{"citationID":"RqkbKfoc","properties":{"formattedCitation":"(38)","plainCitation":"(38)","noteIndex":0},"citationItems":[{"id":3,"uris":["http://zotero.org/groups/4923355/items/3ZU56H6Q"],"itemData":{"id":3,"type":"webpage","abstract":"Summary of H.R.1 - 107th Congress (2001-2002): No Child Left Behind Act of 2001","genre":"legislation","language":"eng","license":"Text is government work","note":"archive_location: 2001/2002","title":"H.R.1 - 107th Congress (2001-2002): No Child Left Behind Act of 2001","title-short":"H.R.1 - 107th Congress (2001-2002)","URL":"http://www.congress.gov/","author":[{"family":"Boehner","given":"John A."}],"accessed":{"date-parts":[["2023",1,23]]},"issued":{"date-parts":[["2002",1,8]]}}}],"schema":"https://github.com/citation-style-language/schema/raw/master/csl-citation.json"}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(38)</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retrieved average test score data aggregated at the county level from the Stanford Education Data Archive (SEDA), which were available for academic years during 2008-2009 to 2017-2018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{"citationID":"3hnBejQI","properties":{"formattedCitation":"(39)","plainCitation":"(39)","noteIndex":0},"citationItems":[{"id":8,"uris":["http://zotero.org/groups/4923355/items/8PYBAPTE"],"itemData":{"id":8,"type":"webpage","abstract":"Racial,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t>
      </w:r>
      <w:r w:rsidR="00B35C9B">
        <w:rPr>
          <w:rFonts w:ascii="Arial" w:hAnsi="Arial" w:cs="Arial"/>
          <w:color w:val="000000"/>
          <w:sz w:val="20"/>
          <w:szCs w:val="20"/>
        </w:rPr>
        <w:t>We only included s</w:t>
      </w:r>
      <w:r w:rsidRPr="00A508E1">
        <w:rPr>
          <w:rFonts w:ascii="Arial" w:hAnsi="Arial" w:cs="Arial"/>
          <w:color w:val="000000"/>
          <w:sz w:val="20"/>
          <w:szCs w:val="20"/>
        </w:rPr>
        <w:t xml:space="preserve">tates if they contained at least one county that experienced at least one </w:t>
      </w:r>
      <w:r w:rsidR="00594A4C">
        <w:rPr>
          <w:rFonts w:ascii="Arial" w:hAnsi="Arial" w:cs="Arial"/>
          <w:color w:val="000000"/>
          <w:sz w:val="20"/>
          <w:szCs w:val="20"/>
        </w:rPr>
        <w:t>hurricane</w:t>
      </w:r>
      <w:r w:rsidRPr="00A508E1">
        <w:rPr>
          <w:rFonts w:ascii="Arial" w:hAnsi="Arial" w:cs="Arial"/>
          <w:color w:val="000000"/>
          <w:sz w:val="20"/>
          <w:szCs w:val="20"/>
        </w:rPr>
        <w:t xml:space="preserve"> during our study period. SEDA data adjusted for interstate differences in academic proficiency using the National Assessment of Educational Progress (NAEP), an annual exam administered at the same time on the same academic content to a representative sample of U</w:t>
      </w:r>
      <w:r w:rsidR="00594A4C">
        <w:rPr>
          <w:rFonts w:ascii="Arial" w:hAnsi="Arial" w:cs="Arial"/>
          <w:color w:val="000000"/>
          <w:sz w:val="20"/>
          <w:szCs w:val="20"/>
        </w:rPr>
        <w:t>nited States</w:t>
      </w:r>
      <w:r w:rsidRPr="00A508E1">
        <w:rPr>
          <w:rFonts w:ascii="Arial" w:hAnsi="Arial" w:cs="Arial"/>
          <w:color w:val="000000"/>
          <w:sz w:val="20"/>
          <w:szCs w:val="20"/>
        </w:rPr>
        <w:t xml:space="preserve"> students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{"citationID":"TrttQU86","properties":{"formattedCitation":"(40)","plainCitation":"(40)","noteIndex":0},"citationItems":[{"id":11,"uris":["http://zotero.org/groups/4923355/items/SIYF3XVU"],"itemData":{"id":11,"type":"report","language":"en","number":"NCES 2019-153","publisher":"National Center for Education Statistics","source":"Zotero","title":"An Overview of NAEP","author":[{"family":"Sharp","given":"Hager"}],"issued":{"date-parts":[["2019"]]}}}],"schema":"https://github.com/citation-style-language/schema/raw/master/csl-citation.json"}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(40)</w:t>
      </w:r>
      <w:r w:rsidRPr="00A508E1">
        <w:rPr>
          <w:rFonts w:ascii="Arial" w:hAnsi="Arial" w:cs="Arial"/>
          <w:color w:val="000000"/>
          <w:sz w:val="20"/>
          <w:szCs w:val="20"/>
        </w:rPr>
        <w:fldChar w:fldCharType="end"/>
      </w:r>
      <w:r w:rsidRPr="00A508E1">
        <w:rPr>
          <w:rFonts w:ascii="Arial" w:hAnsi="Arial" w:cs="Arial"/>
          <w:color w:val="000000"/>
          <w:sz w:val="20"/>
          <w:szCs w:val="20"/>
        </w:rPr>
        <w:t>. The SEDA test scores are</w:t>
      </w:r>
      <w:r w:rsidR="00A80FF3">
        <w:rPr>
          <w:rFonts w:ascii="Arial" w:hAnsi="Arial" w:cs="Arial"/>
          <w:color w:val="000000"/>
          <w:sz w:val="20"/>
          <w:szCs w:val="20"/>
        </w:rPr>
        <w:t xml:space="preserve"> centered at the grade level and</w:t>
      </w:r>
      <w:r w:rsidRPr="00A508E1">
        <w:rPr>
          <w:rFonts w:ascii="Arial" w:hAnsi="Arial" w:cs="Arial"/>
          <w:color w:val="000000"/>
          <w:sz w:val="20"/>
          <w:szCs w:val="20"/>
        </w:rPr>
        <w:t xml:space="preserve"> scaled such that a score of 4</w:t>
      </w:r>
      <w:r w:rsidR="001205C1">
        <w:rPr>
          <w:rFonts w:ascii="Arial" w:hAnsi="Arial" w:cs="Arial"/>
          <w:color w:val="000000"/>
          <w:sz w:val="20"/>
          <w:szCs w:val="20"/>
        </w:rPr>
        <w:t>, for example,</w:t>
      </w:r>
      <w:r w:rsidRPr="00A508E1">
        <w:rPr>
          <w:rFonts w:ascii="Arial" w:hAnsi="Arial" w:cs="Arial"/>
          <w:color w:val="000000"/>
          <w:sz w:val="20"/>
          <w:szCs w:val="20"/>
        </w:rPr>
        <w:t xml:space="preserve"> is equal to the average national NAEP score across four cohorts of students in fourth grade in the spring of 2009, 2011, 2013, and 2015. According to SEDA documentation, “1 unit in this metric is equal to the average per-grade increase in scores between fourth and eighth grade for those same cohorts, assuming usual grade promotion.” This allows scores to be comparable across the entire </w:t>
      </w:r>
      <w:r w:rsidR="002E5A3E">
        <w:rPr>
          <w:rFonts w:ascii="Arial" w:hAnsi="Arial" w:cs="Arial"/>
          <w:color w:val="000000"/>
          <w:sz w:val="20"/>
          <w:szCs w:val="20"/>
        </w:rPr>
        <w:t>United States</w:t>
      </w:r>
      <w:r w:rsidRPr="00A508E1">
        <w:rPr>
          <w:rFonts w:ascii="Arial" w:hAnsi="Arial" w:cs="Arial"/>
          <w:color w:val="000000"/>
          <w:sz w:val="20"/>
          <w:szCs w:val="20"/>
        </w:rPr>
        <w:t xml:space="preserve">, over time, and across grades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{"citationID":"RRc49Si8","properties":{"formattedCitation":"(39)","plainCitation":"(39)","noteIndex":0},"citationItems":[{"id":8,"uris":["http://zotero.org/groups/4923355/items/8PYBAPTE"],"itemData":{"id":8,"type":"webpage","abstract":"Racial,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Pr="00A508E1">
        <w:rPr>
          <w:rFonts w:ascii="Arial" w:hAnsi="Arial" w:cs="Arial"/>
          <w:color w:val="000000"/>
          <w:sz w:val="20"/>
          <w:szCs w:val="20"/>
        </w:rPr>
        <w:fldChar w:fldCharType="separate"/>
      </w:r>
      <w:r w:rsidR="00225387">
        <w:rPr>
          <w:rFonts w:ascii="Arial" w:hAnsi="Arial" w:cs="Arial"/>
          <w:color w:val="000000"/>
          <w:sz w:val="20"/>
          <w:szCs w:val="20"/>
        </w:rPr>
        <w:t>(39)</w:t>
      </w:r>
      <w:r w:rsidRPr="00A508E1">
        <w:rPr>
          <w:rFonts w:ascii="Arial" w:hAnsi="Arial" w:cs="Arial"/>
          <w:color w:val="000000"/>
          <w:sz w:val="20"/>
          <w:szCs w:val="20"/>
        </w:rPr>
        <w:fldChar w:fldCharType="end"/>
      </w:r>
      <w:r w:rsidRPr="00A508E1">
        <w:rPr>
          <w:rFonts w:ascii="Arial" w:hAnsi="Arial" w:cs="Arial"/>
          <w:color w:val="000000"/>
          <w:sz w:val="20"/>
          <w:szCs w:val="20"/>
        </w:rPr>
        <w:t>.</w:t>
      </w:r>
    </w:p>
    <w:p w14:paraId="22FE4D6A" w14:textId="77777777" w:rsidR="00C10098" w:rsidRDefault="00C10098" w:rsidP="00885B55">
      <w:pPr>
        <w:pBdr>
          <w:top w:val="nil"/>
          <w:left w:val="nil"/>
          <w:bottom w:val="nil"/>
          <w:right w:val="nil"/>
          <w:between w:val="nil"/>
        </w:pBdr>
        <w:contextualSpacing/>
        <w:rPr>
          <w:rFonts w:ascii="Arial" w:hAnsi="Arial" w:cs="Arial"/>
          <w:i/>
          <w:iCs/>
          <w:color w:val="000000"/>
          <w:sz w:val="20"/>
          <w:szCs w:val="20"/>
        </w:rPr>
      </w:pPr>
    </w:p>
    <w:p w14:paraId="36380DD1" w14:textId="2215377C"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Exposure</w:t>
      </w:r>
    </w:p>
    <w:p w14:paraId="1F76CCA4" w14:textId="7F73DD30" w:rsidR="00A508E1" w:rsidRPr="00A508E1"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We obtained data on tropical cyclone wind exposure in the U</w:t>
      </w:r>
      <w:r w:rsidR="007A7323">
        <w:rPr>
          <w:rFonts w:ascii="Arial" w:hAnsi="Arial" w:cs="Arial"/>
          <w:color w:val="000000"/>
          <w:sz w:val="20"/>
          <w:szCs w:val="20"/>
        </w:rPr>
        <w:t>nited States</w:t>
      </w:r>
      <w:r w:rsidRPr="00A508E1">
        <w:rPr>
          <w:rFonts w:ascii="Arial" w:hAnsi="Arial" w:cs="Arial"/>
          <w:color w:val="000000"/>
          <w:sz w:val="20"/>
          <w:szCs w:val="20"/>
        </w:rPr>
        <w:t xml:space="preserve"> with full space and time coverage over the study period of 2008 to 2018 from publicly available datasets generated by Anderson et al. </w:t>
      </w:r>
      <w:r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{"citationID":"zwGBlsAO","properties":{"formattedCitation":"(41\\uc0\\u8211{}43)","plainCitation":"(41–43)","noteIndex":0},"citationItems":[{"id":17,"uris":["http://zotero.org/groups/4923355/items/M84X56PQ"],"itemData":{"id":17,"type":"webpage","abstract":"Contribute to geanders/hurricaneexposuredata development by creating an account on GitHub.","container-title":"GitHub","language":"en","title":"hurricaneexposuredata","URL":"https://github.com/geanders/hurricaneexposuredata","author":[{"family":"Anderson","given":"G. Brooke"}],"accessed":{"date-parts":[["2023",1,25]]}}},{"id":14,"uris":["http://zotero.org/groups/4923355/items/DHTKMHAJ"],"itemData":{"id":14,"type":"article-journal","abstract":"Data-only packages offer a way to provide extended functionality for other R users. However, such packages can be large enough to exceed the package size limit (5 megabytes) for the Comprehensive R Archive Network (CRAN). As an alternative, large data packages can be posted to additional repostiories beyond CRAN itself in a way that allows smaller code packages on CRAN to access and use the data. The drat package facilitates creation and use of such alternative repositories and makes it particularly simple to host them via GitHub. CRAN packages can draw on packages posted to drat repositories through the use of the 'Additonal_repositories' field in the DESCRIPTION file. This paper describes how R users can create a suite of coordinated packages, in which larger data packages are hosted in an alternative repository created with drat, while a smaller code package that interacts with this data is created that can be submitted to CRAN.","container-title":"The R Journal","DOI":"10.32614/rj-2017-026","ISSN":"2073-4859","issue":"1","journalAbbreviation":"R J","language":"eng","note":"PMID: 33868723\nPMCID: PMC8048413","page":"486-497","source":"PubMed","title":"Hosting Data Packages via drat: A Case Study with Hurricane Exposure Data","title-short":"Hosting Data Packages via drat","volume":"9","author":[{"family":"Anderson","given":"G. Brooke"},{"family":"Eddelbuettel","given":"Dirk"}],"issued":{"date-parts":[["2017"]]}}},{"id":12,"uris":["http://zotero.org/groups/4923355/items/IWHULMNL"],"itemData":{"id":12,"type":"article-journal","abstract":"Background:\nTropical cyclone epidemiology can be advanced through exposure assessment methods that are comprehensive and consistent across space and time, as these facilitate multiyear, multistorm studies. Further, an understanding of patterns in and between exposure metrics that are based on specific hazards of the storm can help in designing tropical cyclone epidemiological research.\n\nObjectives:\na) Provide an open-source data set for tropical cyclone exposure assessment for epidemiological research; and b) investigate patterns and agreement between county-level assessments of tropical cyclone exposure based on different storm hazards.\n\nMethods:\nWe created an open-source data set with data at the county level on exposure to four tropical cyclone hazards: peak sustained wind, rainfall, flooding, and tornadoes. The data cover all eastern U.S. counties for all land-falling or near-land Atlantic basin storms, covering 1996–2011 for all metrics and up to 1988–2018 for specific metrics. We validated measurements against other data sources and investigated patterns and agreement among binary exposure classifications based on these metrics, as well as compared them to use of distance from the storm’s track, which has been used as a proxy for exposure in some epidemiological studies.\n\nResults:\nOur open-source data set was typically consistent with data from other sources, and we present and discuss areas of disagreement and other caveats. Over the study period and area, tropical cyclones typically brought different hazards to different counties. Therefore, when comparing exposure assessment between different hazard-specific metrics, agreement was usually low, as it also was when comparing exposure assessment based on a distance-based proxy measurement and any of the hazard-specific metrics.\n\nDiscussion:\nOur results provide a multihazard data set that can be leveraged for epidemiological research on tropical cyclones, as well as insights that can inform the design and analysis for tropical cyclone epidemiological research. https://doi.org/10.1289/EHP6976","container-title":"Environmental Health Perspectives","DOI":"10.1289/EHP6976","issue":"10","note":"publisher: Environmental Health Perspectives","page":"107009","source":"ehp.niehs.nih.gov (Atypon)","title":"Assessing United States County-Level Exposure for Research on Tropical Cyclones and Human Health","URL":"https://ehp.niehs.nih.gov/doi/10.1289/EHP6976","volume":"128","author":[{"family":"Anderson","given":"G. Brooke"},{"family":"Ferreri","given":"Joshua"},{"family":"Al","given":"-Hamdan Mohammad"},{"family":"Crosson","given":"William"},{"family":"Schumacher","given":"Andrea"},{"family":"Guikema","given":"Seth"},{"family":"Quiring","given":"Steven"},{"family":"Eddelbuettel","given":"Dirk"},{"family":"Yan","given":"Meilin"},{"family":"Peng","given":"Roger D."}],"accessed":{"date-parts":[["2023",1,25]]}}}],"schema":"https://github.com/citation-style-language/schema/raw/master/csl-citation.json"} </w:instrText>
      </w:r>
      <w:r w:rsidRPr="00A508E1">
        <w:rPr>
          <w:rFonts w:ascii="Arial" w:hAnsi="Arial" w:cs="Arial"/>
          <w:color w:val="000000"/>
          <w:sz w:val="20"/>
          <w:szCs w:val="20"/>
        </w:rPr>
        <w:fldChar w:fldCharType="separate"/>
      </w:r>
      <w:r w:rsidR="00225387" w:rsidRPr="00225387">
        <w:rPr>
          <w:rFonts w:ascii="Arial" w:hAnsi="Arial" w:cs="Arial"/>
          <w:color w:val="000000"/>
          <w:sz w:val="20"/>
        </w:rPr>
        <w:t>(41–43)</w:t>
      </w:r>
      <w:r w:rsidRPr="00A508E1">
        <w:rPr>
          <w:rFonts w:ascii="Arial" w:hAnsi="Arial" w:cs="Arial"/>
          <w:color w:val="000000"/>
          <w:sz w:val="20"/>
          <w:szCs w:val="20"/>
        </w:rPr>
        <w:fldChar w:fldCharType="end"/>
      </w:r>
      <w:r w:rsidRPr="00A508E1">
        <w:rPr>
          <w:rFonts w:ascii="Arial" w:hAnsi="Arial" w:cs="Arial"/>
          <w:color w:val="000000"/>
          <w:sz w:val="20"/>
          <w:szCs w:val="20"/>
        </w:rPr>
        <w:t xml:space="preserve">. We used daily estimates of maximum wind sustained speed by county to classify exposures on an annual basis. </w:t>
      </w:r>
      <w:r w:rsidR="00B35C9B">
        <w:rPr>
          <w:rFonts w:ascii="Arial" w:hAnsi="Arial" w:cs="Arial"/>
          <w:color w:val="000000"/>
          <w:sz w:val="20"/>
          <w:szCs w:val="20"/>
        </w:rPr>
        <w:t>We defined h</w:t>
      </w:r>
      <w:r w:rsidRPr="00A508E1">
        <w:rPr>
          <w:rFonts w:ascii="Arial" w:hAnsi="Arial" w:cs="Arial"/>
          <w:color w:val="000000"/>
          <w:sz w:val="20"/>
          <w:szCs w:val="20"/>
        </w:rPr>
        <w:t xml:space="preserve">urricane exposure by peak sustained winds in a county’s population center associated with a </w:t>
      </w:r>
      <w:r w:rsidR="007A7323">
        <w:rPr>
          <w:rFonts w:ascii="Arial" w:hAnsi="Arial" w:cs="Arial"/>
          <w:color w:val="000000"/>
          <w:sz w:val="20"/>
          <w:szCs w:val="20"/>
        </w:rPr>
        <w:t>hurricane</w:t>
      </w:r>
      <w:r w:rsidRPr="00A508E1">
        <w:rPr>
          <w:rFonts w:ascii="Arial" w:hAnsi="Arial" w:cs="Arial"/>
          <w:color w:val="000000"/>
          <w:sz w:val="20"/>
          <w:szCs w:val="20"/>
        </w:rPr>
        <w:t xml:space="preserve"> at the point of closest approach </w:t>
      </w:r>
      <w:r w:rsidR="00B35C9B">
        <w:rPr>
          <w:rFonts w:ascii="Arial" w:hAnsi="Arial" w:cs="Arial"/>
          <w:color w:val="000000"/>
          <w:sz w:val="20"/>
          <w:szCs w:val="20"/>
        </w:rPr>
        <w:t xml:space="preserve">having </w:t>
      </w:r>
      <w:r w:rsidRPr="00A508E1">
        <w:rPr>
          <w:rFonts w:ascii="Arial" w:hAnsi="Arial" w:cs="Arial"/>
          <w:color w:val="000000"/>
          <w:sz w:val="20"/>
          <w:szCs w:val="20"/>
        </w:rPr>
        <w:t>reached or exceeded 64 knots or 74 miles per hour.</w:t>
      </w:r>
    </w:p>
    <w:p w14:paraId="2B956E85"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1EBDADF9"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Covariates</w:t>
      </w:r>
    </w:p>
    <w:p w14:paraId="6DC7F223" w14:textId="606EE0FD" w:rsidR="00A508E1" w:rsidRPr="00A508E1" w:rsidRDefault="00B35C9B"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retrieved t</w:t>
      </w:r>
      <w:r w:rsidR="00A508E1" w:rsidRPr="00A508E1">
        <w:rPr>
          <w:rFonts w:ascii="Arial" w:hAnsi="Arial" w:cs="Arial"/>
          <w:color w:val="000000"/>
          <w:sz w:val="20"/>
          <w:szCs w:val="20"/>
        </w:rPr>
        <w:t>ime-varying covariates at both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and county level </w:t>
      </w:r>
      <w:r>
        <w:rPr>
          <w:rFonts w:ascii="Arial" w:hAnsi="Arial" w:cs="Arial"/>
          <w:color w:val="000000"/>
          <w:sz w:val="20"/>
          <w:szCs w:val="20"/>
        </w:rPr>
        <w:t>from</w:t>
      </w:r>
      <w:r w:rsidR="00A508E1" w:rsidRPr="00A508E1">
        <w:rPr>
          <w:rFonts w:ascii="Arial" w:hAnsi="Arial" w:cs="Arial"/>
          <w:color w:val="000000"/>
          <w:sz w:val="20"/>
          <w:szCs w:val="20"/>
        </w:rPr>
        <w:t xml:space="preserve"> SEDA and the American Community Survey and the Common Core of Data </w:t>
      </w:r>
      <w:r w:rsidR="00A508E1" w:rsidRPr="00A508E1">
        <w:rPr>
          <w:rFonts w:ascii="Arial" w:hAnsi="Arial" w:cs="Arial"/>
          <w:color w:val="000000"/>
          <w:sz w:val="20"/>
          <w:szCs w:val="20"/>
        </w:rPr>
        <w:fldChar w:fldCharType="begin"/>
      </w:r>
      <w:r w:rsidR="00225387">
        <w:rPr>
          <w:rFonts w:ascii="Arial" w:hAnsi="Arial" w:cs="Arial"/>
          <w:color w:val="000000"/>
          <w:sz w:val="20"/>
          <w:szCs w:val="20"/>
        </w:rPr>
        <w:instrText xml:space="preserve"> ADDIN ZOTERO_ITEM CSL_CITATION {"citationID":"s1inUEDb","properties":{"formattedCitation":"(39)","plainCitation":"(39)","noteIndex":0},"citationItems":[{"id":8,"uris":["http://zotero.org/groups/4923355/items/8PYBAPTE"],"itemData":{"id":8,"type":"webpage","abstract":"Racial, socioeconomic, and gender disparities in academic performance and educational attainment are stubborn features of the U.S. educational system. [See: Data Use Agreement at end of Abstract]. ...","language":"en","title":"Stanford Education Data Archive (SEDA)","URL":"https://purl.stanford.edu/db586ns4974","author":[{"family":"Reardon","given":"S.F."},{"family":"Fahle","given":"E.M."},{"family":"Ho","given":"A.D."},{"family":"Shear","given":"B.R."},{"family":"Kalogrides","given":"D."},{"family":"Salida","given":"J."}],"accessed":{"date-parts":[["2023",1,23]]},"issued":{"date-parts":[["2022",10,27]]}}}],"schema":"https://github.com/citation-style-language/schema/raw/master/csl-citation.json"} </w:instrText>
      </w:r>
      <w:r w:rsidR="00A508E1" w:rsidRPr="00A508E1">
        <w:rPr>
          <w:rFonts w:ascii="Arial" w:hAnsi="Arial" w:cs="Arial"/>
          <w:color w:val="000000"/>
          <w:sz w:val="20"/>
          <w:szCs w:val="20"/>
        </w:rPr>
        <w:fldChar w:fldCharType="separate"/>
      </w:r>
      <w:r w:rsidR="00225387">
        <w:rPr>
          <w:rFonts w:ascii="Arial" w:hAnsi="Arial" w:cs="Arial"/>
          <w:color w:val="000000"/>
          <w:sz w:val="20"/>
          <w:szCs w:val="20"/>
        </w:rPr>
        <w:t>(39)</w:t>
      </w:r>
      <w:r w:rsidR="00A508E1" w:rsidRPr="00A508E1">
        <w:rPr>
          <w:rFonts w:ascii="Arial" w:hAnsi="Arial" w:cs="Arial"/>
          <w:color w:val="000000"/>
          <w:sz w:val="20"/>
          <w:szCs w:val="20"/>
        </w:rPr>
        <w:fldChar w:fldCharType="end"/>
      </w:r>
      <w:r w:rsidR="00A508E1" w:rsidRPr="00A508E1">
        <w:rPr>
          <w:rFonts w:ascii="Arial" w:hAnsi="Arial" w:cs="Arial"/>
          <w:color w:val="000000"/>
          <w:sz w:val="20"/>
          <w:szCs w:val="20"/>
        </w:rPr>
        <w:t>. At the grade</w:t>
      </w:r>
      <w:r w:rsidR="007A7323">
        <w:rPr>
          <w:rFonts w:ascii="Arial" w:hAnsi="Arial" w:cs="Arial"/>
          <w:color w:val="000000"/>
          <w:sz w:val="20"/>
          <w:szCs w:val="20"/>
        </w:rPr>
        <w:t xml:space="preserve"> </w:t>
      </w:r>
      <w:r w:rsidR="00A508E1" w:rsidRPr="00A508E1">
        <w:rPr>
          <w:rFonts w:ascii="Arial" w:hAnsi="Arial" w:cs="Arial"/>
          <w:color w:val="000000"/>
          <w:sz w:val="20"/>
          <w:szCs w:val="20"/>
        </w:rPr>
        <w:t xml:space="preserve">cohort level, covariates included the percentage of students who identified as Black, Hispanic, Asian, and American Indian/Alaska Native; the percentage of students who received free lunch; and the percentage of students who were considered </w:t>
      </w:r>
      <w:proofErr w:type="gramStart"/>
      <w:r w:rsidR="00A508E1" w:rsidRPr="00A508E1">
        <w:rPr>
          <w:rFonts w:ascii="Arial" w:hAnsi="Arial" w:cs="Arial"/>
          <w:color w:val="000000"/>
          <w:sz w:val="20"/>
          <w:szCs w:val="20"/>
        </w:rPr>
        <w:t>economically disadvantaged</w:t>
      </w:r>
      <w:proofErr w:type="gramEnd"/>
      <w:r w:rsidR="00A508E1" w:rsidRPr="00A508E1">
        <w:rPr>
          <w:rFonts w:ascii="Arial" w:hAnsi="Arial" w:cs="Arial"/>
          <w:color w:val="000000"/>
          <w:sz w:val="20"/>
          <w:szCs w:val="20"/>
        </w:rPr>
        <w:t xml:space="preserve">. At the county level, covariates included the percentage of students in urban locale schools; </w:t>
      </w:r>
      <w:r w:rsidR="00294793">
        <w:rPr>
          <w:rFonts w:ascii="Arial" w:hAnsi="Arial" w:cs="Arial"/>
          <w:color w:val="000000"/>
          <w:sz w:val="20"/>
          <w:szCs w:val="20"/>
        </w:rPr>
        <w:t>percentage of English language learner students; percentage of special education students</w:t>
      </w:r>
      <w:r w:rsidR="00A508E1" w:rsidRPr="00A508E1">
        <w:rPr>
          <w:rFonts w:ascii="Arial" w:hAnsi="Arial" w:cs="Arial"/>
          <w:color w:val="000000"/>
          <w:sz w:val="20"/>
          <w:szCs w:val="20"/>
        </w:rPr>
        <w:t xml:space="preserve">; percentage of </w:t>
      </w:r>
      <w:r w:rsidR="006A327D">
        <w:rPr>
          <w:rFonts w:ascii="Arial" w:hAnsi="Arial" w:cs="Arial"/>
          <w:color w:val="000000"/>
          <w:sz w:val="20"/>
          <w:szCs w:val="20"/>
        </w:rPr>
        <w:t xml:space="preserve">adult </w:t>
      </w:r>
      <w:r w:rsidR="00A508E1" w:rsidRPr="00A508E1">
        <w:rPr>
          <w:rFonts w:ascii="Arial" w:hAnsi="Arial" w:cs="Arial"/>
          <w:color w:val="000000"/>
          <w:sz w:val="20"/>
          <w:szCs w:val="20"/>
        </w:rPr>
        <w:t>county residents with a college degree; percentage of county residents living in poverty; and percentage of households headed by single mothers.</w:t>
      </w:r>
    </w:p>
    <w:p w14:paraId="2AA109E6"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70758A5" w14:textId="77777777" w:rsidR="00B74B77" w:rsidRDefault="00B74B77" w:rsidP="00885B55">
      <w:pPr>
        <w:pBdr>
          <w:top w:val="nil"/>
          <w:left w:val="nil"/>
          <w:bottom w:val="nil"/>
          <w:right w:val="nil"/>
          <w:between w:val="nil"/>
        </w:pBdr>
        <w:contextualSpacing/>
        <w:rPr>
          <w:rFonts w:ascii="Arial" w:hAnsi="Arial" w:cs="Arial"/>
          <w:i/>
          <w:iCs/>
          <w:color w:val="000000"/>
          <w:sz w:val="20"/>
          <w:szCs w:val="20"/>
        </w:rPr>
      </w:pPr>
    </w:p>
    <w:p w14:paraId="70B7D0CF" w14:textId="77777777" w:rsidR="00B74B77" w:rsidRDefault="00B74B77" w:rsidP="00885B55">
      <w:pPr>
        <w:pBdr>
          <w:top w:val="nil"/>
          <w:left w:val="nil"/>
          <w:bottom w:val="nil"/>
          <w:right w:val="nil"/>
          <w:between w:val="nil"/>
        </w:pBdr>
        <w:contextualSpacing/>
        <w:rPr>
          <w:rFonts w:ascii="Arial" w:hAnsi="Arial" w:cs="Arial"/>
          <w:i/>
          <w:iCs/>
          <w:color w:val="000000"/>
          <w:sz w:val="20"/>
          <w:szCs w:val="20"/>
        </w:rPr>
      </w:pPr>
    </w:p>
    <w:p w14:paraId="7F0586A8" w14:textId="2D249D6B"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lastRenderedPageBreak/>
        <w:t>Statistical analysis</w:t>
      </w:r>
    </w:p>
    <w:p w14:paraId="702354DC" w14:textId="31436A2D" w:rsidR="003B3B20" w:rsidRDefault="00A508E1" w:rsidP="00885B55">
      <w:pPr>
        <w:pBdr>
          <w:top w:val="nil"/>
          <w:left w:val="nil"/>
          <w:bottom w:val="nil"/>
          <w:right w:val="nil"/>
          <w:between w:val="nil"/>
        </w:pBdr>
        <w:contextualSpacing/>
        <w:rPr>
          <w:rFonts w:ascii="Arial" w:hAnsi="Arial" w:cs="Arial"/>
          <w:color w:val="000000"/>
          <w:sz w:val="20"/>
          <w:szCs w:val="20"/>
        </w:rPr>
      </w:pPr>
      <w:r w:rsidRPr="00A508E1">
        <w:rPr>
          <w:rFonts w:ascii="Arial" w:hAnsi="Arial" w:cs="Arial"/>
          <w:color w:val="000000"/>
          <w:sz w:val="20"/>
          <w:szCs w:val="20"/>
        </w:rPr>
        <w:t xml:space="preserve">We developed a </w:t>
      </w:r>
      <w:r w:rsidR="001205C1">
        <w:rPr>
          <w:rFonts w:ascii="Arial" w:hAnsi="Arial" w:cs="Arial"/>
          <w:color w:val="000000"/>
          <w:sz w:val="20"/>
          <w:szCs w:val="20"/>
        </w:rPr>
        <w:t xml:space="preserve">Bayesian formulation of </w:t>
      </w:r>
      <w:r w:rsidR="00C10098">
        <w:rPr>
          <w:rFonts w:ascii="Arial" w:hAnsi="Arial" w:cs="Arial"/>
          <w:color w:val="000000"/>
          <w:sz w:val="20"/>
          <w:szCs w:val="20"/>
        </w:rPr>
        <w:t xml:space="preserve">a </w:t>
      </w:r>
      <w:r w:rsidR="006A327D">
        <w:rPr>
          <w:rFonts w:ascii="Arial" w:hAnsi="Arial" w:cs="Arial"/>
          <w:color w:val="000000"/>
          <w:sz w:val="20"/>
          <w:szCs w:val="20"/>
        </w:rPr>
        <w:t xml:space="preserve">state-specific </w:t>
      </w:r>
      <w:r w:rsidR="00A80FF3">
        <w:rPr>
          <w:rFonts w:ascii="Arial" w:hAnsi="Arial" w:cs="Arial"/>
          <w:color w:val="000000"/>
          <w:sz w:val="20"/>
          <w:szCs w:val="20"/>
        </w:rPr>
        <w:t xml:space="preserve">generalized </w:t>
      </w:r>
      <w:r w:rsidRPr="00A508E1">
        <w:rPr>
          <w:rFonts w:ascii="Arial" w:hAnsi="Arial" w:cs="Arial"/>
          <w:color w:val="000000"/>
          <w:sz w:val="20"/>
          <w:szCs w:val="20"/>
        </w:rPr>
        <w:t>difference-in-difference</w:t>
      </w:r>
      <w:r w:rsidR="00A80FF3">
        <w:rPr>
          <w:rFonts w:ascii="Arial" w:hAnsi="Arial" w:cs="Arial"/>
          <w:color w:val="000000"/>
          <w:sz w:val="20"/>
          <w:szCs w:val="20"/>
        </w:rPr>
        <w:t xml:space="preserve"> with two-way fixed</w:t>
      </w:r>
      <w:r w:rsidR="00262044">
        <w:rPr>
          <w:rFonts w:ascii="Arial" w:hAnsi="Arial" w:cs="Arial"/>
          <w:color w:val="000000"/>
          <w:sz w:val="20"/>
          <w:szCs w:val="20"/>
        </w:rPr>
        <w:t xml:space="preserve"> and random</w:t>
      </w:r>
      <w:r w:rsidR="00A80FF3">
        <w:rPr>
          <w:rFonts w:ascii="Arial" w:hAnsi="Arial" w:cs="Arial"/>
          <w:color w:val="000000"/>
          <w:sz w:val="20"/>
          <w:szCs w:val="20"/>
        </w:rPr>
        <w:t xml:space="preserve"> effects</w:t>
      </w:r>
      <w:r w:rsidRPr="00A508E1">
        <w:rPr>
          <w:rFonts w:ascii="Arial" w:hAnsi="Arial" w:cs="Arial"/>
          <w:color w:val="000000"/>
          <w:sz w:val="20"/>
          <w:szCs w:val="20"/>
        </w:rPr>
        <w:t xml:space="preserve"> model to assess the association between </w:t>
      </w:r>
      <w:r w:rsidR="00665F29">
        <w:rPr>
          <w:rFonts w:ascii="Arial" w:hAnsi="Arial" w:cs="Arial"/>
          <w:color w:val="000000"/>
          <w:sz w:val="20"/>
          <w:szCs w:val="20"/>
        </w:rPr>
        <w:t xml:space="preserve">hurricane-force </w:t>
      </w:r>
      <w:r w:rsidRPr="00A508E1">
        <w:rPr>
          <w:rFonts w:ascii="Arial" w:hAnsi="Arial" w:cs="Arial"/>
          <w:color w:val="000000"/>
          <w:sz w:val="20"/>
          <w:szCs w:val="20"/>
        </w:rPr>
        <w:t>tropical cyclone exposure and average annual standardized test scores at the county level</w:t>
      </w:r>
      <w:r w:rsidR="00E95B0F">
        <w:rPr>
          <w:rFonts w:ascii="Arial" w:hAnsi="Arial" w:cs="Arial"/>
          <w:color w:val="000000"/>
          <w:sz w:val="20"/>
          <w:szCs w:val="20"/>
        </w:rPr>
        <w:t xml:space="preserve"> </w:t>
      </w:r>
      <w:r w:rsidR="00E95B0F">
        <w:rPr>
          <w:rFonts w:ascii="Arial" w:hAnsi="Arial" w:cs="Arial"/>
          <w:color w:val="000000"/>
          <w:sz w:val="20"/>
          <w:szCs w:val="20"/>
        </w:rPr>
        <w:fldChar w:fldCharType="begin"/>
      </w:r>
      <w:r w:rsidR="00E95B0F">
        <w:rPr>
          <w:rFonts w:ascii="Arial" w:hAnsi="Arial" w:cs="Arial"/>
          <w:color w:val="000000"/>
          <w:sz w:val="20"/>
          <w:szCs w:val="20"/>
        </w:rPr>
        <w:instrText xml:space="preserve"> ADDIN ZOTERO_ITEM CSL_CITATION {"citationID":"sJfVi9rp","properties":{"formattedCitation":"(44, 45)","plainCitation":"(44, 45)","noteIndex":0},"citationItems":[{"id":2717,"uris":["http://zotero.org/groups/4923355/items/3S8KKFG8"],"itemData":{"id":2717,"type":"article-journal","abstract":"We examine inference in panel data when the number of groups is small, as is typically the case for difference-in-differences estimation and when some variables are fixed within groups. In this case, standard asymptotics based on the number of groups going to infinity provide a poor approximation to the finite sample distribution. We show that in some cases the t-statistic is distributed as t and propose simple two-step estimators for these cases. We apply our analysis to two well-known papers. We confirm our theoretical analysis with Monte Carlo simulations.","container-title":"The Review of Economics and Statistics","DOI":"10.1162/rest.89.2.221","ISSN":"0034-6535","issue":"2","journalAbbreviation":"The Review of Economics and Statistics","page":"221-233","source":"Silverchair","title":"Inference with Difference-in-Differences and Other Panel Data","URL":"https://doi.org/10.1162/rest.89.2.221","volume":"89","author":[{"family":"Donald","given":"Stephen G"},{"family":"Lang","given":"Kevin"}],"accessed":{"date-parts":[["2023",11,13]]},"issued":{"date-parts":[["2007",5,1]]}}},{"id":2719,"uris":["http://zotero.org/groups/4923355/items/R7KXHGSC"],"itemData":{"id":2719,"type":"book","abstract":"Statistical Rethinking: A Bayesian Course with Examples in R and Stan builds readers’ knowledge of and confidence in statistical modeling. Reflecting the need for even minor programming in today’s model-based statistics, the book pushes readers to perform step-by-step calculations that are usually automated. This unique computational approach ensures that readers understand enough of the details to make reasonable choices and interpretations in their own modeling work.\n\nThe text presents generalized linear multilevel models from a Bayesian perspective, relying on a simple logical interpretation of Bayesian probability and maximum entropy. It covers from the basics of regression to multilevel models. The author also discusses measurement error, missing data, and Gaussian process models for spatial and network autocorrelation.\n\nBy using complete R code examples throughout, this book provides a practical foundation for performing statistical inference. Designed for both PhD students and seasoned professionals in the natural and social sciences, it prepares them for more advanced or specialized statistical modeling. \nWeb ResourceThe book is accompanied by an R package (rethinking) that is available on the author’s website and GitHub. The two core functions (map and map2stan) of this package allow a variety of statistical models to be constructed from standard model formulas.","event-place":"New York","ISBN":"978-1-315-37249-5","note":"DOI: 10.1201/9781315372495","number-of-pages":"505","publisher":"Chapman and Hall/CRC","publisher-place":"New York","title":"Statistical Rethinking: A Bayesian Course with Examples in R and Stan","title-short":"Statistical Rethinking","author":[{"family":"McElreath","given":"Richard"}],"issued":{"date-parts":[["2016",12,30]]}}}],"schema":"https://github.com/citation-style-language/schema/raw/master/csl-citation.json"} </w:instrText>
      </w:r>
      <w:r w:rsidR="00E95B0F">
        <w:rPr>
          <w:rFonts w:ascii="Arial" w:hAnsi="Arial" w:cs="Arial"/>
          <w:color w:val="000000"/>
          <w:sz w:val="20"/>
          <w:szCs w:val="20"/>
        </w:rPr>
        <w:fldChar w:fldCharType="separate"/>
      </w:r>
      <w:r w:rsidR="00E95B0F">
        <w:rPr>
          <w:rFonts w:ascii="Arial" w:hAnsi="Arial" w:cs="Arial"/>
          <w:noProof/>
          <w:color w:val="000000"/>
          <w:sz w:val="20"/>
          <w:szCs w:val="20"/>
        </w:rPr>
        <w:t>(44, 45)</w:t>
      </w:r>
      <w:r w:rsidR="00E95B0F">
        <w:rPr>
          <w:rFonts w:ascii="Arial" w:hAnsi="Arial" w:cs="Arial"/>
          <w:color w:val="000000"/>
          <w:sz w:val="20"/>
          <w:szCs w:val="20"/>
        </w:rPr>
        <w:fldChar w:fldCharType="end"/>
      </w:r>
      <w:r w:rsidR="00E95B0F">
        <w:rPr>
          <w:rFonts w:ascii="Arial" w:hAnsi="Arial" w:cs="Arial"/>
          <w:color w:val="000000"/>
          <w:sz w:val="20"/>
          <w:szCs w:val="20"/>
        </w:rPr>
        <w:t>.</w:t>
      </w:r>
      <w:r w:rsidRPr="00A508E1">
        <w:rPr>
          <w:rFonts w:ascii="Arial" w:hAnsi="Arial" w:cs="Arial"/>
          <w:color w:val="000000"/>
          <w:sz w:val="20"/>
          <w:szCs w:val="20"/>
        </w:rPr>
        <w:t xml:space="preserve"> If a given county had been exposed to a </w:t>
      </w:r>
      <w:r w:rsidR="00665F29">
        <w:rPr>
          <w:rFonts w:ascii="Arial" w:hAnsi="Arial" w:cs="Arial"/>
          <w:color w:val="000000"/>
          <w:sz w:val="20"/>
          <w:szCs w:val="20"/>
        </w:rPr>
        <w:t>hurricane-force t</w:t>
      </w:r>
      <w:r w:rsidRPr="00A508E1">
        <w:rPr>
          <w:rFonts w:ascii="Arial" w:hAnsi="Arial" w:cs="Arial"/>
          <w:color w:val="000000"/>
          <w:sz w:val="20"/>
          <w:szCs w:val="20"/>
        </w:rPr>
        <w:t xml:space="preserve">ropical cyclone in a particular year, </w:t>
      </w:r>
      <w:r w:rsidR="00665F29">
        <w:rPr>
          <w:rFonts w:ascii="Arial" w:hAnsi="Arial" w:cs="Arial"/>
          <w:color w:val="000000"/>
          <w:sz w:val="20"/>
          <w:szCs w:val="20"/>
        </w:rPr>
        <w:t xml:space="preserve">we treated </w:t>
      </w:r>
      <w:r w:rsidRPr="00A508E1">
        <w:rPr>
          <w:rFonts w:ascii="Arial" w:hAnsi="Arial" w:cs="Arial"/>
          <w:color w:val="000000"/>
          <w:sz w:val="20"/>
          <w:szCs w:val="20"/>
        </w:rPr>
        <w:t xml:space="preserve">all associated grade cohorts as exposed for the remainder of the study period. </w:t>
      </w:r>
      <w:r w:rsidR="003B3B20">
        <w:rPr>
          <w:rFonts w:ascii="Arial" w:hAnsi="Arial" w:cs="Arial"/>
          <w:color w:val="000000"/>
          <w:sz w:val="20"/>
          <w:szCs w:val="20"/>
        </w:rPr>
        <w:t xml:space="preserve">A cohort is considered students in a specific grade </w:t>
      </w:r>
      <w:proofErr w:type="gramStart"/>
      <w:r w:rsidR="003B3B20">
        <w:rPr>
          <w:rFonts w:ascii="Arial" w:hAnsi="Arial" w:cs="Arial"/>
          <w:color w:val="000000"/>
          <w:sz w:val="20"/>
          <w:szCs w:val="20"/>
        </w:rPr>
        <w:t>in a given</w:t>
      </w:r>
      <w:proofErr w:type="gramEnd"/>
      <w:r w:rsidR="003B3B20">
        <w:rPr>
          <w:rFonts w:ascii="Arial" w:hAnsi="Arial" w:cs="Arial"/>
          <w:color w:val="000000"/>
          <w:sz w:val="20"/>
          <w:szCs w:val="20"/>
        </w:rPr>
        <w:t xml:space="preserve"> county. The model</w:t>
      </w:r>
      <w:r w:rsidR="00093CA1">
        <w:rPr>
          <w:rFonts w:ascii="Arial" w:hAnsi="Arial" w:cs="Arial"/>
          <w:color w:val="000000"/>
          <w:sz w:val="20"/>
          <w:szCs w:val="20"/>
        </w:rPr>
        <w:t xml:space="preserve">, </w:t>
      </w:r>
      <w:r w:rsidR="00947530">
        <w:rPr>
          <w:rFonts w:ascii="Arial" w:hAnsi="Arial" w:cs="Arial"/>
          <w:color w:val="000000"/>
          <w:sz w:val="20"/>
          <w:szCs w:val="20"/>
        </w:rPr>
        <w:t xml:space="preserve">based on those in other studies examining the effects of environmental exposures on standardized test scores </w:t>
      </w:r>
      <w:r w:rsidR="00947530">
        <w:rPr>
          <w:rFonts w:ascii="Arial" w:hAnsi="Arial" w:cs="Arial"/>
          <w:color w:val="000000"/>
          <w:sz w:val="20"/>
          <w:szCs w:val="20"/>
        </w:rPr>
        <w:fldChar w:fldCharType="begin"/>
      </w:r>
      <w:r w:rsidR="00E95B0F">
        <w:rPr>
          <w:rFonts w:ascii="Arial" w:hAnsi="Arial" w:cs="Arial"/>
          <w:color w:val="000000"/>
          <w:sz w:val="20"/>
          <w:szCs w:val="20"/>
        </w:rPr>
        <w:instrText xml:space="preserve"> ADDIN ZOTERO_ITEM CSL_CITATION {"citationID":"FO3b4qSz","properties":{"formattedCitation":"(46, 47)","plainCitation":"(46, 47)","noteIndex":0},"citationItems":[{"id":5,"uris":["http://zotero.org/groups/4923355/items/8KFNHHFX"],"itemData":{"id":5,"type":"article-journal","abstract":"Background: \n        Ambient air pollution is an important environmental exposure and has been linked with impaired cognitive function. Few studies have investigated its impact on children’s academic performance on a nationwide level. We hypothesize that higher ambient air pollution concentrations will be associated with lower average academic test scores.\n        Methods: \n        We investigated three prevalent ambient air pollutants: PM2.5, NO2 and ozone, and their associations with the average academic test scores, at the Geographic School District (GSD) level, of the third to eighth grade students in the United States from 2010 to 2016. We applied multivariate linear regression and controlled for urbanicity, socioeconomic status, student racial/ethnic compositions, and individual intercepts for each district-grade level and each year.\n        Results: \n        We found that an interquartile range increase in PM2.5 concentrations was associated with a 0.007 (95% confidence interval: 0.005, 0.009) SD lower average math test scores, and a 0.004 (95% confidence interval: 0.002, 0.005) SD lower average English language/arts test scores. Similar associations were observed for NO2 and ozone on math, and for NO2 on English language/arts. The magnitudes of these associations are equivalent to the effects of short-term reductions of thousands of dollars in district median household income. The reductions in test scores were larger for GSDs with higher socioeconomic status, though most associations remained negative at all socioeconomic levels.\n        Conclusions: \n        Our results show that ambient air pollution within a GSD is associated with lower academic performance among children. Further improving air quality may benefit children’s overall academic achievement and socioeconomic attainment across the lifespan.","container-title":"Environmental Epidemiology","DOI":"10.1097/EE9.0000000000000174","ISSN":"2474-7882","issue":"6","language":"en-US","page":"e174","source":"journals.lww.com","title":"Ambient air pollution associated with lower academic achievement among US children: A nationwide panel study of school districts","title-short":"Ambient air pollution associated with lower academic achievement among US children","URL":"https://journals.lww.com/environepidem/Fulltext/2021/12000/Ambient_air_pollution_associated_with_lower.4.aspx","volume":"5","author":[{"family":"Lu","given":"Wenxin"},{"family":"Hackman","given":"Daniel A."},{"family":"Schwartz","given":"Joel"}],"accessed":{"date-parts":[["2023",1,23]]},"issued":{"date-parts":[["2021",12]]}}},{"id":2710,"uris":["http://zotero.org/groups/4923355/items/VBUUQ3GX"],"itemData":{"id":2710,"type":"article-journal","abstract":"Wildfires have increased in frequency and severity over the past two decades, threatening to undo substantial air quality improvements. We investigate the relationship between wildfire smoke exposure and learning outcomes across the United States using standardized test scores from 2009–2016 for nearly 11,700 school districts and satellite-derived estimates of daily smoke exposure. Relative to a school year with no smoke, average cumulative smoke-attributable PM2.5 (surface particulate matter &lt;2.5 μg m−3) exposure during the school year (~35 μg m−3) reduces test scores by ~0.15% of a standard deviation. These impacts are more pronounced among younger students and are observed across differing levels of economic disadvantage and racial/ethnic composition. Additionally, we project that smoke PM2.5 exposure in 2016 reduced discounted future earnings by nearly $1.7 billion ($111 per student). Roughly 80% of these costs are borne by disadvantaged districts. Our findings quantify a previously unaccounted for social cost of wildfire that is likely to worsen under a warming climate.","container-title":"Nature Sustainability","DOI":"10.1038/s41893-022-00956-y","ISSN":"2398-9629","issue":"11","journalAbbreviation":"Nat Sustain","language":"en","license":"2022 The Author(s), under exclusive licence to Springer Nature Limited","note":"number: 11\npublisher: Nature Publishing Group","page":"947-955","source":"www.nature.com","title":"Lower test scores from wildfire smoke exposure","URL":"https://www.nature.com/articles/s41893-022-00956-y","volume":"5","author":[{"family":"Wen","given":"Jeff"},{"family":"Burke","given":"Marshall"}],"accessed":{"date-parts":[["2023",10,18]]},"issued":{"date-parts":[["2022",11]]}}}],"schema":"https://github.com/citation-style-language/schema/raw/master/csl-citation.json"} </w:instrText>
      </w:r>
      <w:r w:rsidR="00947530">
        <w:rPr>
          <w:rFonts w:ascii="Arial" w:hAnsi="Arial" w:cs="Arial"/>
          <w:color w:val="000000"/>
          <w:sz w:val="20"/>
          <w:szCs w:val="20"/>
        </w:rPr>
        <w:fldChar w:fldCharType="separate"/>
      </w:r>
      <w:r w:rsidR="00E95B0F">
        <w:rPr>
          <w:rFonts w:ascii="Arial" w:hAnsi="Arial" w:cs="Arial"/>
          <w:noProof/>
          <w:color w:val="000000"/>
          <w:sz w:val="20"/>
          <w:szCs w:val="20"/>
        </w:rPr>
        <w:t>(46, 47)</w:t>
      </w:r>
      <w:r w:rsidR="00947530">
        <w:rPr>
          <w:rFonts w:ascii="Arial" w:hAnsi="Arial" w:cs="Arial"/>
          <w:color w:val="000000"/>
          <w:sz w:val="20"/>
          <w:szCs w:val="20"/>
        </w:rPr>
        <w:fldChar w:fldCharType="end"/>
      </w:r>
      <w:r w:rsidR="00093CA1">
        <w:rPr>
          <w:rFonts w:ascii="Arial" w:hAnsi="Arial" w:cs="Arial"/>
          <w:color w:val="000000"/>
          <w:sz w:val="20"/>
          <w:szCs w:val="20"/>
        </w:rPr>
        <w:t>,</w:t>
      </w:r>
      <w:r w:rsidR="003B3B20">
        <w:rPr>
          <w:rFonts w:ascii="Arial" w:hAnsi="Arial" w:cs="Arial"/>
          <w:color w:val="000000"/>
          <w:sz w:val="20"/>
          <w:szCs w:val="20"/>
        </w:rPr>
        <w:t xml:space="preserve"> was the following: </w:t>
      </w:r>
    </w:p>
    <w:p w14:paraId="71DC2243"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55AF0F39" w14:textId="2BC9DA83" w:rsidR="003B3B20" w:rsidRDefault="003B3B20" w:rsidP="00B74B77">
      <w:pPr>
        <w:pBdr>
          <w:top w:val="nil"/>
          <w:left w:val="nil"/>
          <w:bottom w:val="nil"/>
          <w:right w:val="nil"/>
          <w:between w:val="nil"/>
        </w:pBdr>
        <w:contextualSpacing/>
        <w:jc w:val="center"/>
        <w:rPr>
          <w:rFonts w:ascii="Arial" w:hAnsi="Arial" w:cs="Arial"/>
          <w:color w:val="000000"/>
          <w:sz w:val="20"/>
          <w:szCs w:val="20"/>
        </w:rPr>
      </w:pP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62"/>
      </w:r>
      <w:proofErr w:type="spellStart"/>
      <w:r w:rsidR="00EB23A1">
        <w:rPr>
          <w:rFonts w:ascii="Arial" w:hAnsi="Arial" w:cs="Arial"/>
          <w:color w:val="000000"/>
          <w:sz w:val="20"/>
          <w:szCs w:val="20"/>
          <w:vertAlign w:val="subscript"/>
        </w:rPr>
        <w:t>s</w:t>
      </w:r>
      <w:r>
        <w:rPr>
          <w:rFonts w:ascii="Arial" w:hAnsi="Arial" w:cs="Arial"/>
          <w:color w:val="000000"/>
          <w:sz w:val="20"/>
          <w:szCs w:val="20"/>
        </w:rPr>
        <w:t>Cyclone</w:t>
      </w:r>
      <w:r w:rsidR="0051542A">
        <w:rPr>
          <w:rFonts w:ascii="Arial" w:hAnsi="Arial" w:cs="Arial"/>
          <w:i/>
          <w:iCs/>
          <w:color w:val="000000"/>
          <w:sz w:val="20"/>
          <w:szCs w:val="20"/>
          <w:vertAlign w:val="subscript"/>
        </w:rPr>
        <w:t>i</w:t>
      </w:r>
      <w:r w:rsidRPr="003B3B20">
        <w:rPr>
          <w:rFonts w:ascii="Arial" w:hAnsi="Arial" w:cs="Arial"/>
          <w:i/>
          <w:iCs/>
          <w:color w:val="000000"/>
          <w:sz w:val="20"/>
          <w:szCs w:val="20"/>
          <w:vertAlign w:val="subscript"/>
        </w:rPr>
        <w:t>t</w:t>
      </w:r>
      <w:r w:rsidR="0051542A">
        <w:rPr>
          <w:rFonts w:ascii="Arial" w:hAnsi="Arial" w:cs="Arial"/>
          <w:i/>
          <w:iCs/>
          <w:color w:val="000000"/>
          <w:sz w:val="20"/>
          <w:szCs w:val="20"/>
          <w:vertAlign w:val="subscript"/>
        </w:rPr>
        <w:t>s</w:t>
      </w:r>
      <w:proofErr w:type="spellEnd"/>
      <w:r>
        <w:rPr>
          <w:rFonts w:ascii="Arial" w:hAnsi="Arial" w:cs="Arial"/>
          <w:color w:val="000000"/>
          <w:sz w:val="20"/>
          <w:szCs w:val="20"/>
        </w:rPr>
        <w:t xml:space="preserve"> + </w:t>
      </w:r>
      <w:r>
        <w:rPr>
          <w:rFonts w:ascii="Arial" w:hAnsi="Arial" w:cs="Arial"/>
          <w:color w:val="000000"/>
          <w:sz w:val="20"/>
          <w:szCs w:val="20"/>
        </w:rPr>
        <w:sym w:font="Symbol" w:char="F0E5"/>
      </w:r>
      <w:r>
        <w:rPr>
          <w:rFonts w:ascii="Arial" w:hAnsi="Arial" w:cs="Arial"/>
          <w:color w:val="000000"/>
          <w:sz w:val="20"/>
          <w:szCs w:val="20"/>
        </w:rPr>
        <w:sym w:font="Symbol" w:char="F062"/>
      </w:r>
      <w:proofErr w:type="spellStart"/>
      <w:r>
        <w:rPr>
          <w:rFonts w:ascii="Arial" w:hAnsi="Arial" w:cs="Arial"/>
          <w:color w:val="000000"/>
          <w:sz w:val="20"/>
          <w:szCs w:val="20"/>
        </w:rPr>
        <w:t>Covariates</w:t>
      </w:r>
      <w:r w:rsidRPr="003B3B20">
        <w:rPr>
          <w:rFonts w:ascii="Arial" w:hAnsi="Arial" w:cs="Arial"/>
          <w:i/>
          <w:iCs/>
          <w:color w:val="000000"/>
          <w:sz w:val="20"/>
          <w:szCs w:val="20"/>
          <w:vertAlign w:val="subscript"/>
        </w:rPr>
        <w:t>itg</w:t>
      </w:r>
      <w:proofErr w:type="spellEnd"/>
      <w:r>
        <w:rPr>
          <w:rFonts w:ascii="Arial" w:hAnsi="Arial" w:cs="Arial"/>
          <w:color w:val="000000"/>
          <w:sz w:val="20"/>
          <w:szCs w:val="20"/>
        </w:rPr>
        <w:t xml:space="preserve"> + </w:t>
      </w:r>
      <w:proofErr w:type="spellStart"/>
      <w:r>
        <w:rPr>
          <w:rFonts w:ascii="Arial" w:hAnsi="Arial" w:cs="Arial"/>
          <w:color w:val="000000"/>
          <w:sz w:val="20"/>
          <w:szCs w:val="20"/>
        </w:rPr>
        <w:t>Cohort</w:t>
      </w:r>
      <w:r w:rsidRPr="003B3B20">
        <w:rPr>
          <w:rFonts w:ascii="Arial" w:hAnsi="Arial" w:cs="Arial"/>
          <w:i/>
          <w:iCs/>
          <w:color w:val="000000"/>
          <w:sz w:val="20"/>
          <w:szCs w:val="20"/>
          <w:vertAlign w:val="subscript"/>
        </w:rPr>
        <w:t>ig</w:t>
      </w:r>
      <w:proofErr w:type="spellEnd"/>
      <w:r>
        <w:rPr>
          <w:rFonts w:ascii="Arial" w:hAnsi="Arial" w:cs="Arial"/>
          <w:color w:val="000000"/>
          <w:sz w:val="20"/>
          <w:szCs w:val="20"/>
        </w:rPr>
        <w:t xml:space="preserve"> + </w:t>
      </w:r>
      <w:proofErr w:type="spellStart"/>
      <w:r>
        <w:rPr>
          <w:rFonts w:ascii="Arial" w:hAnsi="Arial" w:cs="Arial"/>
          <w:color w:val="000000"/>
          <w:sz w:val="20"/>
          <w:szCs w:val="20"/>
        </w:rPr>
        <w:t>Year</w:t>
      </w:r>
      <w:r w:rsidRPr="003B3B20">
        <w:rPr>
          <w:rFonts w:ascii="Arial" w:hAnsi="Arial" w:cs="Arial"/>
          <w:i/>
          <w:iCs/>
          <w:color w:val="000000"/>
          <w:sz w:val="20"/>
          <w:szCs w:val="20"/>
          <w:vertAlign w:val="subscript"/>
        </w:rPr>
        <w:t>t</w:t>
      </w:r>
      <w:proofErr w:type="spellEnd"/>
      <w:r>
        <w:rPr>
          <w:rFonts w:ascii="Arial" w:hAnsi="Arial" w:cs="Arial"/>
          <w:color w:val="000000"/>
          <w:sz w:val="20"/>
          <w:szCs w:val="20"/>
        </w:rPr>
        <w:t xml:space="preserve"> + </w:t>
      </w:r>
      <w:r>
        <w:rPr>
          <w:rFonts w:ascii="Arial" w:hAnsi="Arial" w:cs="Arial"/>
          <w:color w:val="000000"/>
          <w:sz w:val="20"/>
          <w:szCs w:val="20"/>
        </w:rPr>
        <w:sym w:font="Symbol" w:char="F065"/>
      </w:r>
      <w:proofErr w:type="spellStart"/>
      <w:r w:rsidRPr="003B3B20">
        <w:rPr>
          <w:rFonts w:ascii="Arial" w:hAnsi="Arial" w:cs="Arial"/>
          <w:i/>
          <w:iCs/>
          <w:color w:val="000000"/>
          <w:sz w:val="20"/>
          <w:szCs w:val="20"/>
          <w:vertAlign w:val="subscript"/>
        </w:rPr>
        <w:t>itg</w:t>
      </w:r>
      <w:proofErr w:type="spellEnd"/>
    </w:p>
    <w:p w14:paraId="17AF47E5" w14:textId="77777777" w:rsidR="003B3B20" w:rsidRDefault="003B3B20" w:rsidP="00885B55">
      <w:pPr>
        <w:pBdr>
          <w:top w:val="nil"/>
          <w:left w:val="nil"/>
          <w:bottom w:val="nil"/>
          <w:right w:val="nil"/>
          <w:between w:val="nil"/>
        </w:pBdr>
        <w:contextualSpacing/>
        <w:rPr>
          <w:rFonts w:ascii="Arial" w:hAnsi="Arial" w:cs="Arial"/>
          <w:color w:val="000000"/>
          <w:sz w:val="20"/>
          <w:szCs w:val="20"/>
        </w:rPr>
      </w:pPr>
    </w:p>
    <w:p w14:paraId="447B9023" w14:textId="3B14F292" w:rsidR="000117DB" w:rsidRDefault="003B3B2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where </w:t>
      </w:r>
      <w:proofErr w:type="spellStart"/>
      <w:r w:rsidRPr="003B3B20">
        <w:rPr>
          <w:rFonts w:ascii="Arial" w:hAnsi="Arial" w:cs="Arial"/>
          <w:i/>
          <w:iCs/>
          <w:color w:val="000000"/>
          <w:sz w:val="20"/>
          <w:szCs w:val="20"/>
        </w:rPr>
        <w:t>i</w:t>
      </w:r>
      <w:proofErr w:type="spellEnd"/>
      <w:r>
        <w:rPr>
          <w:rFonts w:ascii="Arial" w:hAnsi="Arial" w:cs="Arial"/>
          <w:color w:val="000000"/>
          <w:sz w:val="20"/>
          <w:szCs w:val="20"/>
        </w:rPr>
        <w:t xml:space="preserve"> was the county, </w:t>
      </w:r>
      <w:r w:rsidR="003C1C86">
        <w:rPr>
          <w:rFonts w:ascii="Arial" w:hAnsi="Arial" w:cs="Arial"/>
          <w:i/>
          <w:iCs/>
          <w:color w:val="000000"/>
          <w:sz w:val="20"/>
          <w:szCs w:val="20"/>
        </w:rPr>
        <w:t xml:space="preserve">s </w:t>
      </w:r>
      <w:r w:rsidR="003C1C86">
        <w:rPr>
          <w:rFonts w:ascii="Arial" w:hAnsi="Arial" w:cs="Arial"/>
          <w:color w:val="000000"/>
          <w:sz w:val="20"/>
          <w:szCs w:val="20"/>
        </w:rPr>
        <w:t xml:space="preserve">was the state, </w:t>
      </w:r>
      <w:r w:rsidRPr="003B3B20">
        <w:rPr>
          <w:rFonts w:ascii="Arial" w:hAnsi="Arial" w:cs="Arial"/>
          <w:i/>
          <w:iCs/>
          <w:color w:val="000000"/>
          <w:sz w:val="20"/>
          <w:szCs w:val="20"/>
        </w:rPr>
        <w:t>t</w:t>
      </w:r>
      <w:r>
        <w:rPr>
          <w:rFonts w:ascii="Arial" w:hAnsi="Arial" w:cs="Arial"/>
          <w:color w:val="000000"/>
          <w:sz w:val="20"/>
          <w:szCs w:val="20"/>
        </w:rPr>
        <w:t xml:space="preserve"> was the year, and </w:t>
      </w:r>
      <w:r w:rsidRPr="003B3B20">
        <w:rPr>
          <w:rFonts w:ascii="Arial" w:hAnsi="Arial" w:cs="Arial"/>
          <w:i/>
          <w:iCs/>
          <w:color w:val="000000"/>
          <w:sz w:val="20"/>
          <w:szCs w:val="20"/>
        </w:rPr>
        <w:t>g</w:t>
      </w:r>
      <w:r>
        <w:rPr>
          <w:rFonts w:ascii="Arial" w:hAnsi="Arial" w:cs="Arial"/>
          <w:color w:val="000000"/>
          <w:sz w:val="20"/>
          <w:szCs w:val="20"/>
        </w:rPr>
        <w:t xml:space="preserve"> was the grade. </w:t>
      </w:r>
      <w:proofErr w:type="spellStart"/>
      <w:r>
        <w:rPr>
          <w:rFonts w:ascii="Arial" w:hAnsi="Arial" w:cs="Arial"/>
          <w:color w:val="000000"/>
          <w:sz w:val="20"/>
          <w:szCs w:val="20"/>
        </w:rPr>
        <w:t>Score</w:t>
      </w:r>
      <w:r w:rsidRPr="003B3B20">
        <w:rPr>
          <w:rFonts w:ascii="Arial" w:hAnsi="Arial" w:cs="Arial"/>
          <w:i/>
          <w:iCs/>
          <w:color w:val="000000"/>
          <w:sz w:val="20"/>
          <w:szCs w:val="20"/>
          <w:vertAlign w:val="subscript"/>
        </w:rPr>
        <w:t>itg</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was the average standardized test score for grade </w:t>
      </w:r>
      <w:r w:rsidRPr="003B3B20">
        <w:rPr>
          <w:rFonts w:ascii="Arial" w:hAnsi="Arial" w:cs="Arial"/>
          <w:i/>
          <w:iCs/>
          <w:color w:val="000000"/>
          <w:sz w:val="20"/>
          <w:szCs w:val="20"/>
        </w:rPr>
        <w:t>g</w:t>
      </w:r>
      <w:r>
        <w:rPr>
          <w:rFonts w:ascii="Arial" w:hAnsi="Arial" w:cs="Arial"/>
          <w:color w:val="000000"/>
          <w:sz w:val="20"/>
          <w:szCs w:val="20"/>
        </w:rPr>
        <w:t xml:space="preserve"> students in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sidRPr="007A7323">
        <w:rPr>
          <w:rFonts w:ascii="Arial" w:hAnsi="Arial" w:cs="Arial"/>
          <w:color w:val="000000"/>
          <w:sz w:val="20"/>
          <w:szCs w:val="20"/>
        </w:rPr>
        <w:t>,</w:t>
      </w:r>
      <w:r w:rsidR="007A7323">
        <w:rPr>
          <w:rFonts w:ascii="Arial" w:hAnsi="Arial" w:cs="Arial"/>
          <w:color w:val="000000"/>
          <w:sz w:val="20"/>
          <w:szCs w:val="20"/>
        </w:rPr>
        <w:t xml:space="preserve"> in </w:t>
      </w:r>
      <w:r>
        <w:rPr>
          <w:rFonts w:ascii="Arial" w:hAnsi="Arial" w:cs="Arial"/>
          <w:color w:val="000000"/>
          <w:sz w:val="20"/>
          <w:szCs w:val="20"/>
        </w:rPr>
        <w:t xml:space="preserve">county </w:t>
      </w:r>
      <w:proofErr w:type="spellStart"/>
      <w:r w:rsidR="007A7323">
        <w:rPr>
          <w:rFonts w:ascii="Arial" w:hAnsi="Arial" w:cs="Arial"/>
          <w:i/>
          <w:iCs/>
          <w:color w:val="000000"/>
          <w:sz w:val="20"/>
          <w:szCs w:val="20"/>
        </w:rPr>
        <w:t>i</w:t>
      </w:r>
      <w:proofErr w:type="spellEnd"/>
      <w:r w:rsidR="007A7323" w:rsidRPr="007A7323">
        <w:rPr>
          <w:rFonts w:ascii="Arial" w:hAnsi="Arial" w:cs="Arial"/>
          <w:color w:val="000000"/>
          <w:sz w:val="20"/>
          <w:szCs w:val="20"/>
        </w:rPr>
        <w:t>,</w:t>
      </w:r>
      <w:r>
        <w:rPr>
          <w:rFonts w:ascii="Arial" w:hAnsi="Arial" w:cs="Arial"/>
          <w:color w:val="000000"/>
          <w:sz w:val="20"/>
          <w:szCs w:val="20"/>
        </w:rPr>
        <w:t xml:space="preserve"> in year </w:t>
      </w:r>
      <w:r w:rsidRPr="003B3B20">
        <w:rPr>
          <w:rFonts w:ascii="Arial" w:hAnsi="Arial" w:cs="Arial"/>
          <w:i/>
          <w:iCs/>
          <w:color w:val="000000"/>
          <w:sz w:val="20"/>
          <w:szCs w:val="20"/>
        </w:rPr>
        <w:t>t</w:t>
      </w:r>
      <w:r>
        <w:rPr>
          <w:rFonts w:ascii="Arial" w:hAnsi="Arial" w:cs="Arial"/>
          <w:color w:val="000000"/>
          <w:sz w:val="20"/>
          <w:szCs w:val="20"/>
        </w:rPr>
        <w:t xml:space="preserve">. </w:t>
      </w:r>
      <w:proofErr w:type="spellStart"/>
      <w:r>
        <w:rPr>
          <w:rFonts w:ascii="Arial" w:hAnsi="Arial" w:cs="Arial"/>
          <w:color w:val="000000"/>
          <w:sz w:val="20"/>
          <w:szCs w:val="20"/>
        </w:rPr>
        <w:t>Cyclone</w:t>
      </w:r>
      <w:r w:rsidRPr="003B3B20">
        <w:rPr>
          <w:rFonts w:ascii="Arial" w:hAnsi="Arial" w:cs="Arial"/>
          <w:i/>
          <w:iCs/>
          <w:color w:val="000000"/>
          <w:sz w:val="20"/>
          <w:szCs w:val="20"/>
          <w:vertAlign w:val="subscript"/>
        </w:rPr>
        <w:t>it</w:t>
      </w:r>
      <w:r w:rsidR="007A7323">
        <w:rPr>
          <w:rFonts w:ascii="Arial" w:hAnsi="Arial" w:cs="Arial"/>
          <w:i/>
          <w:iCs/>
          <w:color w:val="000000"/>
          <w:sz w:val="20"/>
          <w:szCs w:val="20"/>
          <w:vertAlign w:val="subscript"/>
        </w:rPr>
        <w:t>s</w:t>
      </w:r>
      <w:proofErr w:type="spellEnd"/>
      <w:r>
        <w:rPr>
          <w:rFonts w:ascii="Arial" w:hAnsi="Arial" w:cs="Arial"/>
          <w:color w:val="000000"/>
          <w:sz w:val="20"/>
          <w:szCs w:val="20"/>
        </w:rPr>
        <w:t xml:space="preserve"> </w:t>
      </w:r>
      <w:r w:rsidR="00C47E5C">
        <w:rPr>
          <w:rFonts w:ascii="Arial" w:hAnsi="Arial" w:cs="Arial"/>
          <w:color w:val="000000"/>
          <w:sz w:val="20"/>
          <w:szCs w:val="20"/>
        </w:rPr>
        <w:t xml:space="preserve">was whether a </w:t>
      </w:r>
      <w:r w:rsidR="00665F29">
        <w:rPr>
          <w:rFonts w:ascii="Arial" w:hAnsi="Arial" w:cs="Arial"/>
          <w:color w:val="000000"/>
          <w:sz w:val="20"/>
          <w:szCs w:val="20"/>
        </w:rPr>
        <w:t xml:space="preserve">hurricane-force tropical </w:t>
      </w:r>
      <w:r w:rsidR="00C47E5C">
        <w:rPr>
          <w:rFonts w:ascii="Arial" w:hAnsi="Arial" w:cs="Arial"/>
          <w:color w:val="000000"/>
          <w:sz w:val="20"/>
          <w:szCs w:val="20"/>
        </w:rPr>
        <w:t>cyclone occurred in a given</w:t>
      </w:r>
      <w:r w:rsidR="007A7323">
        <w:rPr>
          <w:rFonts w:ascii="Arial" w:hAnsi="Arial" w:cs="Arial"/>
          <w:color w:val="000000"/>
          <w:sz w:val="20"/>
          <w:szCs w:val="20"/>
        </w:rPr>
        <w:t xml:space="preserve"> </w:t>
      </w:r>
      <w:proofErr w:type="spellStart"/>
      <w:r w:rsidR="007A7323">
        <w:rPr>
          <w:rFonts w:ascii="Arial" w:hAnsi="Arial" w:cs="Arial"/>
          <w:color w:val="000000"/>
          <w:sz w:val="20"/>
          <w:szCs w:val="20"/>
        </w:rPr>
        <w:t xml:space="preserve">state </w:t>
      </w:r>
      <w:r w:rsidR="007A7323" w:rsidRPr="007A7323">
        <w:rPr>
          <w:rFonts w:ascii="Arial" w:hAnsi="Arial" w:cs="Arial"/>
          <w:i/>
          <w:iCs/>
          <w:color w:val="000000"/>
          <w:sz w:val="20"/>
          <w:szCs w:val="20"/>
        </w:rPr>
        <w:t>s</w:t>
      </w:r>
      <w:proofErr w:type="spellEnd"/>
      <w:r w:rsidR="007A7323">
        <w:rPr>
          <w:rFonts w:ascii="Arial" w:hAnsi="Arial" w:cs="Arial"/>
          <w:color w:val="000000"/>
          <w:sz w:val="20"/>
          <w:szCs w:val="20"/>
        </w:rPr>
        <w:t xml:space="preserve">, </w:t>
      </w:r>
      <w:r w:rsidR="00C47E5C">
        <w:rPr>
          <w:rFonts w:ascii="Arial" w:hAnsi="Arial" w:cs="Arial"/>
          <w:color w:val="000000"/>
          <w:sz w:val="20"/>
          <w:szCs w:val="20"/>
        </w:rPr>
        <w:t xml:space="preserve">year </w:t>
      </w:r>
      <w:r w:rsidR="00C47E5C" w:rsidRPr="00C47E5C">
        <w:rPr>
          <w:rFonts w:ascii="Arial" w:hAnsi="Arial" w:cs="Arial"/>
          <w:i/>
          <w:iCs/>
          <w:color w:val="000000"/>
          <w:sz w:val="20"/>
          <w:szCs w:val="20"/>
        </w:rPr>
        <w:t>t</w:t>
      </w:r>
      <w:r w:rsidR="007A7323">
        <w:rPr>
          <w:rFonts w:ascii="Arial" w:hAnsi="Arial" w:cs="Arial"/>
          <w:color w:val="000000"/>
          <w:sz w:val="20"/>
          <w:szCs w:val="20"/>
        </w:rPr>
        <w:t xml:space="preserve">, </w:t>
      </w:r>
      <w:r w:rsidR="00C47E5C">
        <w:rPr>
          <w:rFonts w:ascii="Arial" w:hAnsi="Arial" w:cs="Arial"/>
          <w:color w:val="000000"/>
          <w:sz w:val="20"/>
          <w:szCs w:val="20"/>
        </w:rPr>
        <w:t>and county</w:t>
      </w:r>
      <w:r w:rsidR="00C47E5C" w:rsidRPr="00C47E5C">
        <w:rPr>
          <w:rFonts w:ascii="Arial" w:hAnsi="Arial" w:cs="Arial"/>
          <w:i/>
          <w:iCs/>
          <w:color w:val="000000"/>
          <w:sz w:val="20"/>
          <w:szCs w:val="20"/>
        </w:rPr>
        <w:t xml:space="preserve"> </w:t>
      </w:r>
      <w:proofErr w:type="spellStart"/>
      <w:r w:rsidR="00C47E5C" w:rsidRPr="00C47E5C">
        <w:rPr>
          <w:rFonts w:ascii="Arial" w:hAnsi="Arial" w:cs="Arial"/>
          <w:i/>
          <w:iCs/>
          <w:color w:val="000000"/>
          <w:sz w:val="20"/>
          <w:szCs w:val="20"/>
        </w:rPr>
        <w:t>i</w:t>
      </w:r>
      <w:proofErr w:type="spellEnd"/>
      <w:r w:rsidR="00C47E5C">
        <w:rPr>
          <w:rFonts w:ascii="Arial" w:hAnsi="Arial" w:cs="Arial"/>
          <w:color w:val="000000"/>
          <w:sz w:val="20"/>
          <w:szCs w:val="20"/>
        </w:rPr>
        <w:t xml:space="preserve">. </w:t>
      </w:r>
      <w:proofErr w:type="spellStart"/>
      <w:r w:rsidR="00C47E5C">
        <w:rPr>
          <w:rFonts w:ascii="Arial" w:hAnsi="Arial" w:cs="Arial"/>
          <w:color w:val="000000"/>
          <w:sz w:val="20"/>
          <w:szCs w:val="20"/>
        </w:rPr>
        <w:t>Covariates</w:t>
      </w:r>
      <w:r w:rsidR="00C47E5C" w:rsidRPr="00C47E5C">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were covariates for grade </w:t>
      </w:r>
      <w:r w:rsidR="00C47E5C" w:rsidRPr="00C47E5C">
        <w:rPr>
          <w:rFonts w:ascii="Arial" w:hAnsi="Arial" w:cs="Arial"/>
          <w:i/>
          <w:iCs/>
          <w:color w:val="000000"/>
          <w:sz w:val="20"/>
          <w:szCs w:val="20"/>
        </w:rPr>
        <w:t>g</w:t>
      </w:r>
      <w:r w:rsidR="00C47E5C">
        <w:rPr>
          <w:rFonts w:ascii="Arial" w:hAnsi="Arial" w:cs="Arial"/>
          <w:color w:val="000000"/>
          <w:sz w:val="20"/>
          <w:szCs w:val="20"/>
        </w:rPr>
        <w:t xml:space="preserve"> students in </w:t>
      </w:r>
      <w:proofErr w:type="spellStart"/>
      <w:r w:rsidR="00C47E5C" w:rsidRPr="00C47E5C">
        <w:rPr>
          <w:rFonts w:ascii="Arial" w:hAnsi="Arial" w:cs="Arial"/>
          <w:i/>
          <w:iCs/>
          <w:color w:val="000000"/>
          <w:sz w:val="20"/>
          <w:szCs w:val="20"/>
        </w:rPr>
        <w:t>i</w:t>
      </w:r>
      <w:proofErr w:type="spellEnd"/>
      <w:r w:rsidR="00C47E5C" w:rsidRPr="00C47E5C">
        <w:rPr>
          <w:rFonts w:ascii="Arial" w:hAnsi="Arial" w:cs="Arial"/>
          <w:i/>
          <w:iCs/>
          <w:color w:val="000000"/>
          <w:sz w:val="20"/>
          <w:szCs w:val="20"/>
        </w:rPr>
        <w:t xml:space="preserve"> </w:t>
      </w:r>
      <w:r w:rsidR="00C47E5C">
        <w:rPr>
          <w:rFonts w:ascii="Arial" w:hAnsi="Arial" w:cs="Arial"/>
          <w:color w:val="000000"/>
          <w:sz w:val="20"/>
          <w:szCs w:val="20"/>
        </w:rPr>
        <w:t xml:space="preserve">county </w:t>
      </w:r>
      <w:proofErr w:type="gramStart"/>
      <w:r w:rsidR="00C47E5C">
        <w:rPr>
          <w:rFonts w:ascii="Arial" w:hAnsi="Arial" w:cs="Arial"/>
          <w:color w:val="000000"/>
          <w:sz w:val="20"/>
          <w:szCs w:val="20"/>
        </w:rPr>
        <w:t>in a given year</w:t>
      </w:r>
      <w:proofErr w:type="gramEnd"/>
      <w:r w:rsidR="00C47E5C">
        <w:rPr>
          <w:rFonts w:ascii="Arial" w:hAnsi="Arial" w:cs="Arial"/>
          <w:color w:val="000000"/>
          <w:sz w:val="20"/>
          <w:szCs w:val="20"/>
        </w:rPr>
        <w:t xml:space="preserve"> </w:t>
      </w:r>
      <w:r w:rsidR="00C47E5C" w:rsidRPr="00C47E5C">
        <w:rPr>
          <w:rFonts w:ascii="Arial" w:hAnsi="Arial" w:cs="Arial"/>
          <w:i/>
          <w:iCs/>
          <w:color w:val="000000"/>
          <w:sz w:val="20"/>
          <w:szCs w:val="20"/>
        </w:rPr>
        <w:t>t</w:t>
      </w:r>
      <w:r w:rsidR="00C47E5C">
        <w:rPr>
          <w:rFonts w:ascii="Arial" w:hAnsi="Arial" w:cs="Arial"/>
          <w:color w:val="000000"/>
          <w:sz w:val="20"/>
          <w:szCs w:val="20"/>
        </w:rPr>
        <w:t xml:space="preserve">. </w:t>
      </w:r>
      <w:proofErr w:type="spellStart"/>
      <w:r w:rsidR="00C47E5C">
        <w:rPr>
          <w:rFonts w:ascii="Arial" w:hAnsi="Arial" w:cs="Arial"/>
          <w:color w:val="000000"/>
          <w:sz w:val="20"/>
          <w:szCs w:val="20"/>
        </w:rPr>
        <w:t>Cohort</w:t>
      </w:r>
      <w:r w:rsidR="00C47E5C" w:rsidRPr="00C47E5C">
        <w:rPr>
          <w:rFonts w:ascii="Arial" w:hAnsi="Arial" w:cs="Arial"/>
          <w:i/>
          <w:iCs/>
          <w:color w:val="000000"/>
          <w:sz w:val="20"/>
          <w:szCs w:val="20"/>
          <w:vertAlign w:val="subscript"/>
        </w:rPr>
        <w:t>ig</w:t>
      </w:r>
      <w:proofErr w:type="spellEnd"/>
      <w:r w:rsidR="00C47E5C">
        <w:rPr>
          <w:rFonts w:ascii="Arial" w:hAnsi="Arial" w:cs="Arial"/>
          <w:color w:val="000000"/>
          <w:sz w:val="20"/>
          <w:szCs w:val="20"/>
        </w:rPr>
        <w:t xml:space="preserve"> and </w:t>
      </w:r>
      <w:proofErr w:type="spellStart"/>
      <w:r w:rsidR="00C47E5C">
        <w:rPr>
          <w:rFonts w:ascii="Arial" w:hAnsi="Arial" w:cs="Arial"/>
          <w:color w:val="000000"/>
          <w:sz w:val="20"/>
          <w:szCs w:val="20"/>
        </w:rPr>
        <w:t>Year</w:t>
      </w:r>
      <w:r w:rsidR="00C47E5C" w:rsidRPr="00C47E5C">
        <w:rPr>
          <w:rFonts w:ascii="Arial" w:hAnsi="Arial" w:cs="Arial"/>
          <w:i/>
          <w:iCs/>
          <w:color w:val="000000"/>
          <w:sz w:val="20"/>
          <w:szCs w:val="20"/>
          <w:vertAlign w:val="subscript"/>
        </w:rPr>
        <w:t>t</w:t>
      </w:r>
      <w:proofErr w:type="spellEnd"/>
      <w:r w:rsidR="00C47E5C">
        <w:rPr>
          <w:rFonts w:ascii="Arial" w:hAnsi="Arial" w:cs="Arial"/>
          <w:color w:val="000000"/>
          <w:sz w:val="20"/>
          <w:szCs w:val="20"/>
        </w:rPr>
        <w:t xml:space="preserve"> were cohort and year fixed effects, and </w:t>
      </w:r>
      <w:r w:rsidR="00C47E5C">
        <w:rPr>
          <w:rFonts w:ascii="Arial" w:hAnsi="Arial" w:cs="Arial"/>
          <w:color w:val="000000"/>
          <w:sz w:val="20"/>
          <w:szCs w:val="20"/>
        </w:rPr>
        <w:sym w:font="Symbol" w:char="F065"/>
      </w:r>
      <w:proofErr w:type="spellStart"/>
      <w:r w:rsidR="00C47E5C" w:rsidRPr="003B3B20">
        <w:rPr>
          <w:rFonts w:ascii="Arial" w:hAnsi="Arial" w:cs="Arial"/>
          <w:i/>
          <w:iCs/>
          <w:color w:val="000000"/>
          <w:sz w:val="20"/>
          <w:szCs w:val="20"/>
          <w:vertAlign w:val="subscript"/>
        </w:rPr>
        <w:t>itg</w:t>
      </w:r>
      <w:proofErr w:type="spellEnd"/>
      <w:r w:rsidR="00C47E5C">
        <w:rPr>
          <w:rFonts w:ascii="Arial" w:hAnsi="Arial" w:cs="Arial"/>
          <w:color w:val="000000"/>
          <w:sz w:val="20"/>
          <w:szCs w:val="20"/>
        </w:rPr>
        <w:t xml:space="preserve"> was the random error. </w:t>
      </w:r>
    </w:p>
    <w:p w14:paraId="1061ECB3"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272C4ABA" w14:textId="7286C5A7" w:rsidR="003C1C86" w:rsidRDefault="00285EE5"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We used weakly informative priors so that </w:t>
      </w:r>
      <w:r w:rsidR="008646BF">
        <w:rPr>
          <w:rFonts w:ascii="Arial" w:hAnsi="Arial" w:cs="Arial"/>
          <w:color w:val="000000"/>
          <w:sz w:val="20"/>
          <w:szCs w:val="20"/>
        </w:rPr>
        <w:t>parameter estimation would be driven by the data.</w:t>
      </w:r>
      <w:r w:rsidR="00850252">
        <w:rPr>
          <w:rFonts w:ascii="Arial" w:hAnsi="Arial" w:cs="Arial"/>
          <w:color w:val="000000"/>
          <w:sz w:val="20"/>
          <w:szCs w:val="20"/>
        </w:rPr>
        <w:t xml:space="preserve"> All </w:t>
      </w:r>
      <w:r w:rsidR="00850252">
        <w:rPr>
          <w:rFonts w:ascii="Arial" w:hAnsi="Arial" w:cs="Arial"/>
          <w:color w:val="000000"/>
          <w:sz w:val="20"/>
          <w:szCs w:val="20"/>
        </w:rPr>
        <w:sym w:font="Symbol" w:char="F062"/>
      </w:r>
      <w:r w:rsidR="00850252">
        <w:rPr>
          <w:rFonts w:ascii="Arial" w:hAnsi="Arial" w:cs="Arial"/>
          <w:color w:val="000000"/>
          <w:sz w:val="20"/>
          <w:szCs w:val="20"/>
        </w:rPr>
        <w:t xml:space="preserve"> terms were assigned </w:t>
      </w:r>
      <w:proofErr w:type="gramStart"/>
      <w:r w:rsidR="00850252" w:rsidRPr="004C116D">
        <w:rPr>
          <w:rFonts w:ascii="Arial" w:hAnsi="Arial" w:cs="Arial"/>
          <w:color w:val="000000"/>
          <w:sz w:val="20"/>
          <w:szCs w:val="20"/>
        </w:rPr>
        <w:t>N</w:t>
      </w:r>
      <w:r w:rsidR="00850252">
        <w:rPr>
          <w:rFonts w:ascii="Arial" w:hAnsi="Arial" w:cs="Arial"/>
          <w:color w:val="000000"/>
          <w:sz w:val="20"/>
          <w:szCs w:val="20"/>
        </w:rPr>
        <w:t>(</w:t>
      </w:r>
      <w:proofErr w:type="gramEnd"/>
      <w:r w:rsidR="00850252">
        <w:rPr>
          <w:rFonts w:ascii="Arial" w:hAnsi="Arial" w:cs="Arial"/>
          <w:color w:val="000000"/>
          <w:sz w:val="20"/>
          <w:szCs w:val="20"/>
        </w:rPr>
        <w:t>0,1000) priors.</w:t>
      </w:r>
      <w:r w:rsidR="00674B6F">
        <w:rPr>
          <w:rFonts w:ascii="Arial" w:hAnsi="Arial" w:cs="Arial"/>
          <w:color w:val="000000"/>
          <w:sz w:val="20"/>
          <w:szCs w:val="20"/>
        </w:rPr>
        <w:t xml:space="preserve"> </w:t>
      </w:r>
      <w:r w:rsidR="00E5185B">
        <w:rPr>
          <w:rFonts w:ascii="Arial" w:hAnsi="Arial" w:cs="Arial"/>
          <w:color w:val="000000"/>
          <w:sz w:val="20"/>
          <w:szCs w:val="20"/>
        </w:rPr>
        <w:t>We assigned r</w:t>
      </w:r>
      <w:r w:rsidR="004C116D">
        <w:rPr>
          <w:rFonts w:ascii="Arial" w:hAnsi="Arial" w:cs="Arial"/>
          <w:color w:val="000000"/>
          <w:sz w:val="20"/>
          <w:szCs w:val="20"/>
        </w:rPr>
        <w:t xml:space="preserve">andom effects </w:t>
      </w:r>
      <w:r w:rsidR="00E5185B">
        <w:rPr>
          <w:rFonts w:ascii="Arial" w:hAnsi="Arial" w:cs="Arial"/>
          <w:color w:val="000000"/>
          <w:sz w:val="20"/>
          <w:szCs w:val="20"/>
        </w:rPr>
        <w:t>to have</w:t>
      </w:r>
      <w:r w:rsidR="004C116D">
        <w:rPr>
          <w:rFonts w:ascii="Arial" w:hAnsi="Arial" w:cs="Arial"/>
          <w:color w:val="000000"/>
          <w:sz w:val="20"/>
          <w:szCs w:val="20"/>
        </w:rPr>
        <w:t xml:space="preserve"> </w:t>
      </w:r>
      <w:proofErr w:type="spellStart"/>
      <w:proofErr w:type="gramStart"/>
      <w:r w:rsidR="004C116D">
        <w:rPr>
          <w:rFonts w:ascii="Arial" w:hAnsi="Arial" w:cs="Arial"/>
          <w:color w:val="000000"/>
          <w:sz w:val="20"/>
          <w:szCs w:val="20"/>
        </w:rPr>
        <w:t>logGamma</w:t>
      </w:r>
      <w:proofErr w:type="spellEnd"/>
      <w:r w:rsidR="004C116D">
        <w:rPr>
          <w:rFonts w:ascii="Arial" w:hAnsi="Arial" w:cs="Arial"/>
          <w:color w:val="000000"/>
          <w:sz w:val="20"/>
          <w:szCs w:val="20"/>
        </w:rPr>
        <w:t>(</w:t>
      </w:r>
      <w:proofErr w:type="gramEnd"/>
      <w:r w:rsidR="004C116D">
        <w:rPr>
          <w:rFonts w:ascii="Arial" w:hAnsi="Arial" w:cs="Arial"/>
          <w:color w:val="000000"/>
          <w:sz w:val="20"/>
          <w:szCs w:val="20"/>
        </w:rPr>
        <w:sym w:font="Symbol" w:char="F071"/>
      </w:r>
      <w:r w:rsidR="004C116D">
        <w:rPr>
          <w:rFonts w:ascii="Arial" w:hAnsi="Arial" w:cs="Arial"/>
          <w:color w:val="000000"/>
          <w:sz w:val="20"/>
          <w:szCs w:val="20"/>
        </w:rPr>
        <w:t>,</w:t>
      </w:r>
      <w:r w:rsidR="004C116D">
        <w:rPr>
          <w:rFonts w:ascii="Arial" w:hAnsi="Arial" w:cs="Arial"/>
          <w:color w:val="000000"/>
          <w:sz w:val="20"/>
          <w:szCs w:val="20"/>
        </w:rPr>
        <w:sym w:font="Symbol" w:char="F064"/>
      </w:r>
      <w:r w:rsidR="004C116D">
        <w:rPr>
          <w:rFonts w:ascii="Arial" w:hAnsi="Arial" w:cs="Arial"/>
          <w:color w:val="000000"/>
          <w:sz w:val="20"/>
          <w:szCs w:val="20"/>
        </w:rPr>
        <w:t xml:space="preserve">) priors with shape </w:t>
      </w:r>
      <w:r w:rsidR="004C116D">
        <w:rPr>
          <w:rFonts w:ascii="Arial" w:hAnsi="Arial" w:cs="Arial"/>
          <w:color w:val="000000"/>
          <w:sz w:val="20"/>
          <w:szCs w:val="20"/>
        </w:rPr>
        <w:sym w:font="Symbol" w:char="F071"/>
      </w:r>
      <w:r w:rsidR="004C116D">
        <w:rPr>
          <w:rFonts w:ascii="Arial" w:hAnsi="Arial" w:cs="Arial"/>
          <w:color w:val="000000"/>
          <w:sz w:val="20"/>
          <w:szCs w:val="20"/>
        </w:rPr>
        <w:t xml:space="preserve"> and rate </w:t>
      </w:r>
      <w:r w:rsidR="004C116D">
        <w:rPr>
          <w:rFonts w:ascii="Arial" w:hAnsi="Arial" w:cs="Arial"/>
          <w:color w:val="000000"/>
          <w:sz w:val="20"/>
          <w:szCs w:val="20"/>
        </w:rPr>
        <w:sym w:font="Symbol" w:char="F064"/>
      </w:r>
      <w:r w:rsidR="004C116D">
        <w:rPr>
          <w:rFonts w:ascii="Arial" w:hAnsi="Arial" w:cs="Arial"/>
          <w:color w:val="000000"/>
          <w:sz w:val="20"/>
          <w:szCs w:val="20"/>
        </w:rPr>
        <w:t xml:space="preserve"> = 0.001.</w:t>
      </w:r>
      <w:r w:rsidR="00E45095">
        <w:rPr>
          <w:rFonts w:ascii="Arial" w:hAnsi="Arial" w:cs="Arial"/>
          <w:color w:val="000000"/>
          <w:sz w:val="20"/>
          <w:szCs w:val="20"/>
        </w:rPr>
        <w:t xml:space="preserve"> We based our reported positive and negative associations on point estimates with two-sided 95% credible intervals that excluded the null. We obtained comparative analyses of effect estimates through a formal comparative analysis of 1,000 draws from the posterior marginal distribution of each effect estimate. The proportion of draws that was greater than the other set of draws represented the probability that one effect estimate was greater than its comparator </w:t>
      </w:r>
      <w:r w:rsidR="00E45095">
        <w:rPr>
          <w:rFonts w:ascii="Arial" w:hAnsi="Arial" w:cs="Arial"/>
          <w:color w:val="000000"/>
          <w:sz w:val="20"/>
          <w:szCs w:val="20"/>
        </w:rPr>
        <w:fldChar w:fldCharType="begin"/>
      </w:r>
      <w:r w:rsidR="00E95B0F">
        <w:rPr>
          <w:rFonts w:ascii="Arial" w:hAnsi="Arial" w:cs="Arial"/>
          <w:color w:val="000000"/>
          <w:sz w:val="20"/>
          <w:szCs w:val="20"/>
        </w:rPr>
        <w:instrText xml:space="preserve"> ADDIN ZOTERO_ITEM CSL_CITATION {"citationID":"ryoAbDgx","properties":{"formattedCitation":"(48)","plainCitation":"(48)","noteIndex":0},"citationItems":[{"id":2715,"uris":["http://zotero.org/groups/4923355/items/6Y3CL4PI"],"itemData":{"id":2715,"type":"book","abstract":"Winner of the 2016 De Groot Prize from the International Society for Bayesian AnalysisNow in its third edition, this classic book is widely considered the leading text on Bayesian methods, lauded for its accessible, practical approach to analyzing data and solving research problems. Bayesian Data Analysis, Third Edition continues to take an applied","edition":"3","event-place":"New York","ISBN":"978-0-429-11307-9","note":"DOI: 10.1201/b16018","number-of-pages":"675","publisher":"Chapman and Hall/CRC","publisher-place":"New York","title":"Bayesian Data Analysis","author":[{"family":"Gelman","given":"Andrew"},{"family":"Carlin","given":"John B."},{"family":"Stern","given":"Hal S."},{"family":"Dunson","given":"David B."},{"family":"Vehtari","given":"Aki"},{"family":"Rubin","given":"Donald B."}],"issued":{"date-parts":[["2015",7,5]]}}}],"schema":"https://github.com/citation-style-language/schema/raw/master/csl-citation.json"} </w:instrText>
      </w:r>
      <w:r w:rsidR="00E45095">
        <w:rPr>
          <w:rFonts w:ascii="Arial" w:hAnsi="Arial" w:cs="Arial"/>
          <w:color w:val="000000"/>
          <w:sz w:val="20"/>
          <w:szCs w:val="20"/>
        </w:rPr>
        <w:fldChar w:fldCharType="separate"/>
      </w:r>
      <w:r w:rsidR="00E95B0F">
        <w:rPr>
          <w:rFonts w:ascii="Arial" w:hAnsi="Arial" w:cs="Arial"/>
          <w:noProof/>
          <w:color w:val="000000"/>
          <w:sz w:val="20"/>
          <w:szCs w:val="20"/>
        </w:rPr>
        <w:t>(48)</w:t>
      </w:r>
      <w:r w:rsidR="00E45095">
        <w:rPr>
          <w:rFonts w:ascii="Arial" w:hAnsi="Arial" w:cs="Arial"/>
          <w:color w:val="000000"/>
          <w:sz w:val="20"/>
          <w:szCs w:val="20"/>
        </w:rPr>
        <w:fldChar w:fldCharType="end"/>
      </w:r>
      <w:r w:rsidR="00E45095">
        <w:rPr>
          <w:rFonts w:ascii="Arial" w:hAnsi="Arial" w:cs="Arial"/>
          <w:color w:val="000000"/>
          <w:sz w:val="20"/>
          <w:szCs w:val="20"/>
        </w:rPr>
        <w:t>.</w:t>
      </w:r>
    </w:p>
    <w:p w14:paraId="738DF209" w14:textId="77777777" w:rsidR="000117DB" w:rsidRDefault="000117DB" w:rsidP="00885B55">
      <w:pPr>
        <w:pBdr>
          <w:top w:val="nil"/>
          <w:left w:val="nil"/>
          <w:bottom w:val="nil"/>
          <w:right w:val="nil"/>
          <w:between w:val="nil"/>
        </w:pBdr>
        <w:contextualSpacing/>
        <w:rPr>
          <w:rFonts w:ascii="Arial" w:hAnsi="Arial" w:cs="Arial"/>
          <w:color w:val="000000"/>
          <w:sz w:val="20"/>
          <w:szCs w:val="20"/>
        </w:rPr>
      </w:pPr>
    </w:p>
    <w:p w14:paraId="120BCD86" w14:textId="759BE0C0" w:rsidR="00A508E1" w:rsidRPr="00A508E1" w:rsidRDefault="00A80FF3" w:rsidP="00885B55">
      <w:pPr>
        <w:pBdr>
          <w:top w:val="nil"/>
          <w:left w:val="nil"/>
          <w:bottom w:val="nil"/>
          <w:right w:val="nil"/>
          <w:between w:val="nil"/>
        </w:pBdr>
        <w:contextualSpacing/>
        <w:rPr>
          <w:rFonts w:ascii="Arial" w:hAnsi="Arial" w:cs="Arial"/>
          <w:color w:val="000000"/>
          <w:sz w:val="20"/>
          <w:szCs w:val="20"/>
        </w:rPr>
      </w:pPr>
      <w:r w:rsidRPr="00A80FF3">
        <w:rPr>
          <w:rFonts w:ascii="Arial" w:hAnsi="Arial" w:cs="Arial"/>
          <w:color w:val="000000"/>
          <w:sz w:val="20"/>
          <w:szCs w:val="20"/>
        </w:rPr>
        <w:t>We conducted statistical analysis in R version 4.</w:t>
      </w:r>
      <w:r>
        <w:rPr>
          <w:rFonts w:ascii="Arial" w:hAnsi="Arial" w:cs="Arial"/>
          <w:color w:val="000000"/>
          <w:sz w:val="20"/>
          <w:szCs w:val="20"/>
        </w:rPr>
        <w:t>3.</w:t>
      </w:r>
      <w:r w:rsidR="008646BF">
        <w:rPr>
          <w:rFonts w:ascii="Arial" w:hAnsi="Arial" w:cs="Arial"/>
          <w:color w:val="000000"/>
          <w:sz w:val="20"/>
          <w:szCs w:val="20"/>
        </w:rPr>
        <w:t>1</w:t>
      </w:r>
      <w:r w:rsidR="00EB45DC">
        <w:rPr>
          <w:rFonts w:ascii="Arial" w:hAnsi="Arial" w:cs="Arial"/>
          <w:color w:val="000000"/>
          <w:sz w:val="20"/>
          <w:szCs w:val="20"/>
        </w:rPr>
        <w:t>. We fitted</w:t>
      </w:r>
      <w:r w:rsidR="008646BF">
        <w:rPr>
          <w:rFonts w:ascii="Arial" w:hAnsi="Arial" w:cs="Arial"/>
          <w:color w:val="000000"/>
          <w:sz w:val="20"/>
          <w:szCs w:val="20"/>
        </w:rPr>
        <w:t xml:space="preserve"> all models using integrated nested Laplace approximation</w:t>
      </w:r>
      <w:r w:rsidR="00305C5A">
        <w:rPr>
          <w:rFonts w:ascii="Arial" w:hAnsi="Arial" w:cs="Arial"/>
          <w:color w:val="000000"/>
          <w:sz w:val="20"/>
          <w:szCs w:val="20"/>
        </w:rPr>
        <w:t xml:space="preserve"> (INLA) executed by the R-INLA software</w:t>
      </w:r>
      <w:r>
        <w:rPr>
          <w:rFonts w:ascii="Arial" w:hAnsi="Arial" w:cs="Arial"/>
          <w:color w:val="000000"/>
          <w:sz w:val="20"/>
          <w:szCs w:val="20"/>
        </w:rPr>
        <w:t xml:space="preserve">. </w:t>
      </w:r>
    </w:p>
    <w:p w14:paraId="69D85622"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p>
    <w:p w14:paraId="2B6D48FE" w14:textId="77777777" w:rsidR="00A508E1" w:rsidRPr="00A508E1" w:rsidRDefault="00A508E1" w:rsidP="00885B55">
      <w:pPr>
        <w:pBdr>
          <w:top w:val="nil"/>
          <w:left w:val="nil"/>
          <w:bottom w:val="nil"/>
          <w:right w:val="nil"/>
          <w:between w:val="nil"/>
        </w:pBdr>
        <w:contextualSpacing/>
        <w:rPr>
          <w:rFonts w:ascii="Arial" w:hAnsi="Arial" w:cs="Arial"/>
          <w:i/>
          <w:iCs/>
          <w:color w:val="000000"/>
          <w:sz w:val="20"/>
          <w:szCs w:val="20"/>
        </w:rPr>
      </w:pPr>
      <w:r w:rsidRPr="00A508E1">
        <w:rPr>
          <w:rFonts w:ascii="Arial" w:hAnsi="Arial" w:cs="Arial"/>
          <w:i/>
          <w:iCs/>
          <w:color w:val="000000"/>
          <w:sz w:val="20"/>
          <w:szCs w:val="20"/>
        </w:rPr>
        <w:t>Sensitivity analysis</w:t>
      </w:r>
    </w:p>
    <w:p w14:paraId="2E4CAF39" w14:textId="1685CB7A" w:rsidR="00E6133D" w:rsidRDefault="006A327D"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We conducted sensitivity analyses</w:t>
      </w:r>
      <w:r w:rsidR="0098266C">
        <w:rPr>
          <w:rFonts w:ascii="Arial" w:hAnsi="Arial" w:cs="Arial"/>
          <w:color w:val="000000"/>
          <w:sz w:val="20"/>
          <w:szCs w:val="20"/>
        </w:rPr>
        <w:t xml:space="preserve"> where we</w:t>
      </w:r>
      <w:r w:rsidR="0074570B">
        <w:rPr>
          <w:rFonts w:ascii="Arial" w:hAnsi="Arial" w:cs="Arial"/>
          <w:color w:val="000000"/>
          <w:sz w:val="20"/>
          <w:szCs w:val="20"/>
        </w:rPr>
        <w:t xml:space="preserve"> restricted</w:t>
      </w:r>
      <w:r w:rsidR="0098266C">
        <w:rPr>
          <w:rFonts w:ascii="Arial" w:hAnsi="Arial" w:cs="Arial"/>
          <w:color w:val="000000"/>
          <w:sz w:val="20"/>
          <w:szCs w:val="20"/>
        </w:rPr>
        <w:t xml:space="preserve"> the model</w:t>
      </w:r>
      <w:r w:rsidR="0074570B">
        <w:rPr>
          <w:rFonts w:ascii="Arial" w:hAnsi="Arial" w:cs="Arial"/>
          <w:color w:val="000000"/>
          <w:sz w:val="20"/>
          <w:szCs w:val="20"/>
        </w:rPr>
        <w:t xml:space="preserve"> to counties whose student enrollment was greater than the 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and lower than the 95</w:t>
      </w:r>
      <w:r w:rsidR="0074570B" w:rsidRPr="0074570B">
        <w:rPr>
          <w:rFonts w:ascii="Arial" w:hAnsi="Arial" w:cs="Arial"/>
          <w:color w:val="000000"/>
          <w:sz w:val="20"/>
          <w:szCs w:val="20"/>
          <w:vertAlign w:val="superscript"/>
        </w:rPr>
        <w:t>th</w:t>
      </w:r>
      <w:r w:rsidR="0074570B">
        <w:rPr>
          <w:rFonts w:ascii="Arial" w:hAnsi="Arial" w:cs="Arial"/>
          <w:color w:val="000000"/>
          <w:sz w:val="20"/>
          <w:szCs w:val="20"/>
        </w:rPr>
        <w:t xml:space="preserve"> percentiles, as well as counties that only experienced one hurricane over the study period. We also conducted a</w:t>
      </w:r>
      <w:r w:rsidR="00E93A08">
        <w:rPr>
          <w:rFonts w:ascii="Arial" w:hAnsi="Arial" w:cs="Arial"/>
          <w:color w:val="000000"/>
          <w:sz w:val="20"/>
          <w:szCs w:val="20"/>
        </w:rPr>
        <w:t xml:space="preserve">n </w:t>
      </w:r>
      <w:r w:rsidR="0074570B">
        <w:rPr>
          <w:rFonts w:ascii="Arial" w:hAnsi="Arial" w:cs="Arial"/>
          <w:color w:val="000000"/>
          <w:sz w:val="20"/>
          <w:szCs w:val="20"/>
        </w:rPr>
        <w:t xml:space="preserve">analysis using lagged </w:t>
      </w:r>
      <w:r w:rsidR="00E93A08">
        <w:rPr>
          <w:rFonts w:ascii="Arial" w:hAnsi="Arial" w:cs="Arial"/>
          <w:color w:val="000000"/>
          <w:sz w:val="20"/>
          <w:szCs w:val="20"/>
        </w:rPr>
        <w:t>exposure effects</w:t>
      </w:r>
      <w:r w:rsidR="0074570B">
        <w:rPr>
          <w:rFonts w:ascii="Arial" w:hAnsi="Arial" w:cs="Arial"/>
          <w:color w:val="000000"/>
          <w:sz w:val="20"/>
          <w:szCs w:val="20"/>
        </w:rPr>
        <w:t xml:space="preserve">. </w:t>
      </w:r>
      <w:r w:rsidR="0098266C">
        <w:rPr>
          <w:rFonts w:ascii="Arial" w:hAnsi="Arial" w:cs="Arial"/>
          <w:color w:val="000000"/>
          <w:sz w:val="20"/>
          <w:szCs w:val="20"/>
        </w:rPr>
        <w:t xml:space="preserve">None of the sensitivity analyses produced meaningfully different results </w:t>
      </w:r>
      <w:r w:rsidR="005B1E2E">
        <w:rPr>
          <w:rFonts w:ascii="Arial" w:hAnsi="Arial" w:cs="Arial"/>
          <w:color w:val="000000"/>
          <w:sz w:val="20"/>
          <w:szCs w:val="20"/>
        </w:rPr>
        <w:t>from</w:t>
      </w:r>
      <w:r w:rsidR="0098266C">
        <w:rPr>
          <w:rFonts w:ascii="Arial" w:hAnsi="Arial" w:cs="Arial"/>
          <w:color w:val="000000"/>
          <w:sz w:val="20"/>
          <w:szCs w:val="20"/>
        </w:rPr>
        <w:t xml:space="preserve"> the main model.</w:t>
      </w:r>
    </w:p>
    <w:p w14:paraId="4EEAE8C9" w14:textId="77777777" w:rsidR="00980C22" w:rsidRPr="00980C22" w:rsidRDefault="00980C22" w:rsidP="00885B55">
      <w:pPr>
        <w:pBdr>
          <w:top w:val="nil"/>
          <w:left w:val="nil"/>
          <w:bottom w:val="nil"/>
          <w:right w:val="nil"/>
          <w:between w:val="nil"/>
        </w:pBdr>
        <w:contextualSpacing/>
        <w:rPr>
          <w:rFonts w:ascii="Arial" w:hAnsi="Arial" w:cs="Arial"/>
          <w:color w:val="000000"/>
          <w:sz w:val="20"/>
          <w:szCs w:val="20"/>
        </w:rPr>
      </w:pPr>
    </w:p>
    <w:p w14:paraId="24F14103" w14:textId="4F0B07E2"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commentRangeStart w:id="4"/>
      <w:r w:rsidRPr="00F649EE">
        <w:rPr>
          <w:rFonts w:ascii="Arial" w:hAnsi="Arial" w:cs="Arial"/>
          <w:b/>
          <w:color w:val="000000"/>
          <w:sz w:val="20"/>
          <w:szCs w:val="20"/>
        </w:rPr>
        <w:t>Acknowledgments</w:t>
      </w:r>
      <w:commentRangeEnd w:id="4"/>
      <w:r w:rsidR="00E95B0F">
        <w:rPr>
          <w:rStyle w:val="CommentReference"/>
          <w:rFonts w:ascii="Times New Roman" w:eastAsia="Times New Roman" w:hAnsi="Times New Roman" w:cs="Times New Roman"/>
        </w:rPr>
        <w:commentReference w:id="4"/>
      </w:r>
    </w:p>
    <w:p w14:paraId="5657C956" w14:textId="77777777" w:rsidR="00E6133D" w:rsidRPr="00980C22" w:rsidRDefault="00E6133D" w:rsidP="00885B55">
      <w:pPr>
        <w:pBdr>
          <w:top w:val="nil"/>
          <w:left w:val="nil"/>
          <w:bottom w:val="nil"/>
          <w:right w:val="nil"/>
          <w:between w:val="nil"/>
        </w:pBdr>
        <w:contextualSpacing/>
        <w:rPr>
          <w:rFonts w:ascii="Arial" w:hAnsi="Arial" w:cs="Arial"/>
          <w:b/>
          <w:color w:val="000000"/>
          <w:sz w:val="20"/>
          <w:szCs w:val="20"/>
        </w:rPr>
      </w:pPr>
    </w:p>
    <w:p w14:paraId="52701CAA" w14:textId="3BA030EC" w:rsidR="006A3FD4" w:rsidRDefault="00C273D0" w:rsidP="00885B55">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t xml:space="preserve">Gabriella Y. Meltzer was supported by the NIEHS T32 </w:t>
      </w:r>
      <w:r w:rsidRPr="00C273D0">
        <w:rPr>
          <w:rFonts w:ascii="Arial" w:hAnsi="Arial" w:cs="Arial"/>
          <w:color w:val="000000"/>
          <w:sz w:val="20"/>
          <w:szCs w:val="20"/>
          <w:lang w:val="en-GB"/>
        </w:rPr>
        <w:t>ES007322-2</w:t>
      </w:r>
      <w:r>
        <w:rPr>
          <w:rFonts w:ascii="Arial" w:hAnsi="Arial" w:cs="Arial"/>
          <w:color w:val="000000"/>
          <w:sz w:val="20"/>
          <w:szCs w:val="20"/>
          <w:lang w:val="en-GB"/>
        </w:rPr>
        <w:t xml:space="preserve">. Robbie M. Parks was supported by NIEHS R00 </w:t>
      </w:r>
      <w:r w:rsidRPr="00C273D0">
        <w:rPr>
          <w:rFonts w:ascii="Arial" w:hAnsi="Arial" w:cs="Arial"/>
          <w:color w:val="000000"/>
          <w:sz w:val="20"/>
          <w:szCs w:val="20"/>
          <w:lang w:val="en-GB"/>
        </w:rPr>
        <w:t>ES033742</w:t>
      </w:r>
      <w:r>
        <w:rPr>
          <w:rFonts w:ascii="Arial" w:hAnsi="Arial" w:cs="Arial"/>
          <w:color w:val="000000"/>
          <w:sz w:val="20"/>
          <w:szCs w:val="20"/>
          <w:lang w:val="en-GB"/>
        </w:rPr>
        <w:t xml:space="preserve">. </w:t>
      </w:r>
    </w:p>
    <w:p w14:paraId="5F7AD411" w14:textId="77777777" w:rsidR="006A327D" w:rsidRDefault="006A327D" w:rsidP="00885B55">
      <w:pPr>
        <w:pBdr>
          <w:top w:val="nil"/>
          <w:left w:val="nil"/>
          <w:bottom w:val="nil"/>
          <w:right w:val="nil"/>
          <w:between w:val="nil"/>
        </w:pBdr>
        <w:contextualSpacing/>
        <w:rPr>
          <w:rFonts w:ascii="Arial" w:hAnsi="Arial" w:cs="Arial"/>
          <w:b/>
          <w:color w:val="000000"/>
          <w:sz w:val="20"/>
          <w:szCs w:val="20"/>
        </w:rPr>
      </w:pPr>
    </w:p>
    <w:p w14:paraId="237B0A02" w14:textId="77777777" w:rsidR="0003701D" w:rsidRDefault="0003701D">
      <w:pPr>
        <w:rPr>
          <w:rFonts w:ascii="Arial" w:hAnsi="Arial" w:cs="Arial"/>
          <w:b/>
          <w:color w:val="000000"/>
          <w:sz w:val="20"/>
          <w:szCs w:val="20"/>
        </w:rPr>
      </w:pPr>
      <w:r>
        <w:rPr>
          <w:rFonts w:ascii="Arial" w:hAnsi="Arial" w:cs="Arial"/>
          <w:b/>
          <w:color w:val="000000"/>
          <w:sz w:val="20"/>
          <w:szCs w:val="20"/>
        </w:rPr>
        <w:br w:type="page"/>
      </w:r>
    </w:p>
    <w:p w14:paraId="46426A40" w14:textId="5D6FC23A" w:rsidR="00E6133D" w:rsidRPr="00BA705A" w:rsidRDefault="00E6133D" w:rsidP="00BA705A">
      <w:pPr>
        <w:rPr>
          <w:rFonts w:ascii="Arial" w:hAnsi="Arial" w:cs="Arial"/>
          <w:b/>
          <w:color w:val="000000"/>
          <w:sz w:val="20"/>
          <w:szCs w:val="20"/>
        </w:rPr>
      </w:pPr>
      <w:r w:rsidRPr="00F649EE">
        <w:rPr>
          <w:rFonts w:ascii="Arial" w:hAnsi="Arial" w:cs="Arial"/>
          <w:b/>
          <w:color w:val="000000"/>
          <w:sz w:val="20"/>
          <w:szCs w:val="20"/>
        </w:rPr>
        <w:lastRenderedPageBreak/>
        <w:t>References</w:t>
      </w:r>
    </w:p>
    <w:p w14:paraId="3BDC736F" w14:textId="77777777" w:rsidR="00E95B0F" w:rsidRPr="00E95B0F" w:rsidRDefault="00205050" w:rsidP="00E95B0F">
      <w:pPr>
        <w:pStyle w:val="Bibliography"/>
        <w:rPr>
          <w:rFonts w:ascii="Arial" w:hAnsi="Arial" w:cs="Arial"/>
          <w:color w:val="000000"/>
          <w:sz w:val="20"/>
        </w:rPr>
      </w:pPr>
      <w:r>
        <w:rPr>
          <w:rFonts w:ascii="Arial" w:hAnsi="Arial" w:cs="Arial"/>
          <w:color w:val="000000"/>
          <w:sz w:val="20"/>
          <w:szCs w:val="20"/>
        </w:rPr>
        <w:fldChar w:fldCharType="begin"/>
      </w:r>
      <w:r w:rsidR="00585875">
        <w:rPr>
          <w:rFonts w:ascii="Arial" w:hAnsi="Arial" w:cs="Arial"/>
          <w:color w:val="000000"/>
          <w:sz w:val="20"/>
          <w:szCs w:val="20"/>
        </w:rPr>
        <w:instrText xml:space="preserve"> ADDIN ZOTERO_BIBL {"uncited":[],"omitted":[],"custom":[]} CSL_BIBLIOGRAPHY </w:instrText>
      </w:r>
      <w:r>
        <w:rPr>
          <w:rFonts w:ascii="Arial" w:hAnsi="Arial" w:cs="Arial"/>
          <w:color w:val="000000"/>
          <w:sz w:val="20"/>
          <w:szCs w:val="20"/>
        </w:rPr>
        <w:fldChar w:fldCharType="separate"/>
      </w:r>
      <w:r w:rsidR="00E95B0F" w:rsidRPr="00E95B0F">
        <w:rPr>
          <w:rFonts w:ascii="Arial" w:hAnsi="Arial" w:cs="Arial"/>
          <w:color w:val="000000"/>
          <w:sz w:val="20"/>
        </w:rPr>
        <w:t xml:space="preserve">1. </w:t>
      </w:r>
      <w:r w:rsidR="00E95B0F" w:rsidRPr="00E95B0F">
        <w:rPr>
          <w:rFonts w:ascii="Arial" w:hAnsi="Arial" w:cs="Arial"/>
          <w:color w:val="000000"/>
          <w:sz w:val="20"/>
        </w:rPr>
        <w:tab/>
        <w:t xml:space="preserve">J. Zehnder, tropical cyclone. </w:t>
      </w:r>
      <w:r w:rsidR="00E95B0F" w:rsidRPr="00E95B0F">
        <w:rPr>
          <w:rFonts w:ascii="Arial" w:hAnsi="Arial" w:cs="Arial"/>
          <w:i/>
          <w:iCs/>
          <w:color w:val="000000"/>
          <w:sz w:val="20"/>
        </w:rPr>
        <w:t>Encyclopedia Britannica</w:t>
      </w:r>
      <w:r w:rsidR="00E95B0F" w:rsidRPr="00E95B0F">
        <w:rPr>
          <w:rFonts w:ascii="Arial" w:hAnsi="Arial" w:cs="Arial"/>
          <w:color w:val="000000"/>
          <w:sz w:val="20"/>
        </w:rPr>
        <w:t xml:space="preserve"> (2023) (September 26, 2023).</w:t>
      </w:r>
    </w:p>
    <w:p w14:paraId="13454CAF"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2. ,</w:t>
      </w:r>
      <w:r w:rsidRPr="00E95B0F">
        <w:rPr>
          <w:rFonts w:ascii="Arial" w:hAnsi="Arial" w:cs="Arial"/>
          <w:color w:val="000000"/>
          <w:sz w:val="20"/>
        </w:rPr>
        <w:tab/>
        <w:t xml:space="preserve"> Record-breaking Atlantic hurricane season draws to an end. </w:t>
      </w:r>
      <w:r w:rsidRPr="00E95B0F">
        <w:rPr>
          <w:rFonts w:ascii="Arial" w:hAnsi="Arial" w:cs="Arial"/>
          <w:i/>
          <w:iCs/>
          <w:color w:val="000000"/>
          <w:sz w:val="20"/>
        </w:rPr>
        <w:t>National Oceanic and Atmospheric Administration</w:t>
      </w:r>
      <w:r w:rsidRPr="00E95B0F">
        <w:rPr>
          <w:rFonts w:ascii="Arial" w:hAnsi="Arial" w:cs="Arial"/>
          <w:color w:val="000000"/>
          <w:sz w:val="20"/>
        </w:rPr>
        <w:t xml:space="preserve"> (2020) (September 26, 2023).</w:t>
      </w:r>
    </w:p>
    <w:p w14:paraId="649B8381"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 </w:t>
      </w:r>
      <w:r w:rsidRPr="00E95B0F">
        <w:rPr>
          <w:rFonts w:ascii="Arial" w:hAnsi="Arial" w:cs="Arial"/>
          <w:color w:val="000000"/>
          <w:sz w:val="20"/>
        </w:rPr>
        <w:tab/>
        <w:t xml:space="preserve">S. Harvey, 2021 hurricane season uses up name list for only 3rd time in history. </w:t>
      </w:r>
      <w:r w:rsidRPr="00E95B0F">
        <w:rPr>
          <w:rFonts w:ascii="Arial" w:hAnsi="Arial" w:cs="Arial"/>
          <w:i/>
          <w:iCs/>
          <w:color w:val="000000"/>
          <w:sz w:val="20"/>
        </w:rPr>
        <w:t>CW 39 Houston</w:t>
      </w:r>
      <w:r w:rsidRPr="00E95B0F">
        <w:rPr>
          <w:rFonts w:ascii="Arial" w:hAnsi="Arial" w:cs="Arial"/>
          <w:color w:val="000000"/>
          <w:sz w:val="20"/>
        </w:rPr>
        <w:t xml:space="preserve"> (2021) (September 26, 2023).</w:t>
      </w:r>
    </w:p>
    <w:p w14:paraId="3D10D2F7"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 </w:t>
      </w:r>
      <w:r w:rsidRPr="00E95B0F">
        <w:rPr>
          <w:rFonts w:ascii="Arial" w:hAnsi="Arial" w:cs="Arial"/>
          <w:color w:val="000000"/>
          <w:sz w:val="20"/>
        </w:rPr>
        <w:tab/>
        <w:t xml:space="preserve">S. Wang, R. Toumi, Recent migration of tropical cyclones toward coasts. </w:t>
      </w:r>
      <w:r w:rsidRPr="00E95B0F">
        <w:rPr>
          <w:rFonts w:ascii="Arial" w:hAnsi="Arial" w:cs="Arial"/>
          <w:i/>
          <w:iCs/>
          <w:color w:val="000000"/>
          <w:sz w:val="20"/>
        </w:rPr>
        <w:t>Science</w:t>
      </w:r>
      <w:r w:rsidRPr="00E95B0F">
        <w:rPr>
          <w:rFonts w:ascii="Arial" w:hAnsi="Arial" w:cs="Arial"/>
          <w:color w:val="000000"/>
          <w:sz w:val="20"/>
        </w:rPr>
        <w:t xml:space="preserve"> </w:t>
      </w:r>
      <w:r w:rsidRPr="00E95B0F">
        <w:rPr>
          <w:rFonts w:ascii="Arial" w:hAnsi="Arial" w:cs="Arial"/>
          <w:b/>
          <w:bCs/>
          <w:color w:val="000000"/>
          <w:sz w:val="20"/>
        </w:rPr>
        <w:t>371</w:t>
      </w:r>
      <w:r w:rsidRPr="00E95B0F">
        <w:rPr>
          <w:rFonts w:ascii="Arial" w:hAnsi="Arial" w:cs="Arial"/>
          <w:color w:val="000000"/>
          <w:sz w:val="20"/>
        </w:rPr>
        <w:t>, 514–517 (2021).</w:t>
      </w:r>
    </w:p>
    <w:p w14:paraId="497A252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5. </w:t>
      </w:r>
      <w:r w:rsidRPr="00E95B0F">
        <w:rPr>
          <w:rFonts w:ascii="Arial" w:hAnsi="Arial" w:cs="Arial"/>
          <w:color w:val="000000"/>
          <w:sz w:val="20"/>
        </w:rPr>
        <w:tab/>
        <w:t xml:space="preserve">D. Chavas, J. Chen, Tropical cyclones could last longer after landfall in a warming world. </w:t>
      </w:r>
      <w:r w:rsidRPr="00E95B0F">
        <w:rPr>
          <w:rFonts w:ascii="Arial" w:hAnsi="Arial" w:cs="Arial"/>
          <w:i/>
          <w:iCs/>
          <w:color w:val="000000"/>
          <w:sz w:val="20"/>
        </w:rPr>
        <w:t>Nature</w:t>
      </w:r>
      <w:r w:rsidRPr="00E95B0F">
        <w:rPr>
          <w:rFonts w:ascii="Arial" w:hAnsi="Arial" w:cs="Arial"/>
          <w:color w:val="000000"/>
          <w:sz w:val="20"/>
        </w:rPr>
        <w:t xml:space="preserve"> </w:t>
      </w:r>
      <w:r w:rsidRPr="00E95B0F">
        <w:rPr>
          <w:rFonts w:ascii="Arial" w:hAnsi="Arial" w:cs="Arial"/>
          <w:b/>
          <w:bCs/>
          <w:color w:val="000000"/>
          <w:sz w:val="20"/>
        </w:rPr>
        <w:t>587</w:t>
      </w:r>
      <w:r w:rsidRPr="00E95B0F">
        <w:rPr>
          <w:rFonts w:ascii="Arial" w:hAnsi="Arial" w:cs="Arial"/>
          <w:color w:val="000000"/>
          <w:sz w:val="20"/>
        </w:rPr>
        <w:t>, 200–201 (2020).</w:t>
      </w:r>
    </w:p>
    <w:p w14:paraId="6DF0E1D9"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6. </w:t>
      </w:r>
      <w:r w:rsidRPr="00E95B0F">
        <w:rPr>
          <w:rFonts w:ascii="Arial" w:hAnsi="Arial" w:cs="Arial"/>
          <w:color w:val="000000"/>
          <w:sz w:val="20"/>
        </w:rPr>
        <w:tab/>
        <w:t xml:space="preserve">J. Weinkle, </w:t>
      </w:r>
      <w:r w:rsidRPr="00E95B0F">
        <w:rPr>
          <w:rFonts w:ascii="Arial" w:hAnsi="Arial" w:cs="Arial"/>
          <w:i/>
          <w:iCs/>
          <w:color w:val="000000"/>
          <w:sz w:val="20"/>
        </w:rPr>
        <w:t>et al.</w:t>
      </w:r>
      <w:r w:rsidRPr="00E95B0F">
        <w:rPr>
          <w:rFonts w:ascii="Arial" w:hAnsi="Arial" w:cs="Arial"/>
          <w:color w:val="000000"/>
          <w:sz w:val="20"/>
        </w:rPr>
        <w:t xml:space="preserve">, Normalized hurricane damage in the continental United States 1900–2017. </w:t>
      </w:r>
      <w:r w:rsidRPr="00E95B0F">
        <w:rPr>
          <w:rFonts w:ascii="Arial" w:hAnsi="Arial" w:cs="Arial"/>
          <w:i/>
          <w:iCs/>
          <w:color w:val="000000"/>
          <w:sz w:val="20"/>
        </w:rPr>
        <w:t>Nat Sustain</w:t>
      </w:r>
      <w:r w:rsidRPr="00E95B0F">
        <w:rPr>
          <w:rFonts w:ascii="Arial" w:hAnsi="Arial" w:cs="Arial"/>
          <w:color w:val="000000"/>
          <w:sz w:val="20"/>
        </w:rPr>
        <w:t xml:space="preserve"> </w:t>
      </w:r>
      <w:r w:rsidRPr="00E95B0F">
        <w:rPr>
          <w:rFonts w:ascii="Arial" w:hAnsi="Arial" w:cs="Arial"/>
          <w:b/>
          <w:bCs/>
          <w:color w:val="000000"/>
          <w:sz w:val="20"/>
        </w:rPr>
        <w:t>1</w:t>
      </w:r>
      <w:r w:rsidRPr="00E95B0F">
        <w:rPr>
          <w:rFonts w:ascii="Arial" w:hAnsi="Arial" w:cs="Arial"/>
          <w:color w:val="000000"/>
          <w:sz w:val="20"/>
        </w:rPr>
        <w:t>, 808–813 (2018).</w:t>
      </w:r>
    </w:p>
    <w:p w14:paraId="4D152C01"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7. </w:t>
      </w:r>
      <w:r w:rsidRPr="00E95B0F">
        <w:rPr>
          <w:rFonts w:ascii="Arial" w:hAnsi="Arial" w:cs="Arial"/>
          <w:color w:val="000000"/>
          <w:sz w:val="20"/>
        </w:rPr>
        <w:tab/>
        <w:t xml:space="preserve">R. M. Parks, </w:t>
      </w:r>
      <w:r w:rsidRPr="00E95B0F">
        <w:rPr>
          <w:rFonts w:ascii="Arial" w:hAnsi="Arial" w:cs="Arial"/>
          <w:i/>
          <w:iCs/>
          <w:color w:val="000000"/>
          <w:sz w:val="20"/>
        </w:rPr>
        <w:t>et al.</w:t>
      </w:r>
      <w:r w:rsidRPr="00E95B0F">
        <w:rPr>
          <w:rFonts w:ascii="Arial" w:hAnsi="Arial" w:cs="Arial"/>
          <w:color w:val="000000"/>
          <w:sz w:val="20"/>
        </w:rPr>
        <w:t xml:space="preserve">, Association of Tropical Cyclones With County-Level Mortality in the US. </w:t>
      </w:r>
      <w:r w:rsidRPr="00E95B0F">
        <w:rPr>
          <w:rFonts w:ascii="Arial" w:hAnsi="Arial" w:cs="Arial"/>
          <w:i/>
          <w:iCs/>
          <w:color w:val="000000"/>
          <w:sz w:val="20"/>
        </w:rPr>
        <w:t>JAMA</w:t>
      </w:r>
      <w:r w:rsidRPr="00E95B0F">
        <w:rPr>
          <w:rFonts w:ascii="Arial" w:hAnsi="Arial" w:cs="Arial"/>
          <w:color w:val="000000"/>
          <w:sz w:val="20"/>
        </w:rPr>
        <w:t xml:space="preserve"> </w:t>
      </w:r>
      <w:r w:rsidRPr="00E95B0F">
        <w:rPr>
          <w:rFonts w:ascii="Arial" w:hAnsi="Arial" w:cs="Arial"/>
          <w:b/>
          <w:bCs/>
          <w:color w:val="000000"/>
          <w:sz w:val="20"/>
        </w:rPr>
        <w:t>327</w:t>
      </w:r>
      <w:r w:rsidRPr="00E95B0F">
        <w:rPr>
          <w:rFonts w:ascii="Arial" w:hAnsi="Arial" w:cs="Arial"/>
          <w:color w:val="000000"/>
          <w:sz w:val="20"/>
        </w:rPr>
        <w:t>, 946–955 (2022).</w:t>
      </w:r>
    </w:p>
    <w:p w14:paraId="40460B0A"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8. </w:t>
      </w:r>
      <w:r w:rsidRPr="00E95B0F">
        <w:rPr>
          <w:rFonts w:ascii="Arial" w:hAnsi="Arial" w:cs="Arial"/>
          <w:color w:val="000000"/>
          <w:sz w:val="20"/>
        </w:rPr>
        <w:tab/>
        <w:t xml:space="preserve">R. M. Parks, </w:t>
      </w:r>
      <w:r w:rsidRPr="00E95B0F">
        <w:rPr>
          <w:rFonts w:ascii="Arial" w:hAnsi="Arial" w:cs="Arial"/>
          <w:i/>
          <w:iCs/>
          <w:color w:val="000000"/>
          <w:sz w:val="20"/>
        </w:rPr>
        <w:t>et al.</w:t>
      </w:r>
      <w:r w:rsidRPr="00E95B0F">
        <w:rPr>
          <w:rFonts w:ascii="Arial" w:hAnsi="Arial" w:cs="Arial"/>
          <w:color w:val="000000"/>
          <w:sz w:val="20"/>
        </w:rPr>
        <w:t xml:space="preserve">, Short-term excess mortality following tropical cyclones in the United States. </w:t>
      </w:r>
      <w:r w:rsidRPr="00E95B0F">
        <w:rPr>
          <w:rFonts w:ascii="Arial" w:hAnsi="Arial" w:cs="Arial"/>
          <w:i/>
          <w:iCs/>
          <w:color w:val="000000"/>
          <w:sz w:val="20"/>
        </w:rPr>
        <w:t>Science Advances</w:t>
      </w:r>
      <w:r w:rsidRPr="00E95B0F">
        <w:rPr>
          <w:rFonts w:ascii="Arial" w:hAnsi="Arial" w:cs="Arial"/>
          <w:color w:val="000000"/>
          <w:sz w:val="20"/>
        </w:rPr>
        <w:t xml:space="preserve"> </w:t>
      </w:r>
      <w:r w:rsidRPr="00E95B0F">
        <w:rPr>
          <w:rFonts w:ascii="Arial" w:hAnsi="Arial" w:cs="Arial"/>
          <w:b/>
          <w:bCs/>
          <w:color w:val="000000"/>
          <w:sz w:val="20"/>
        </w:rPr>
        <w:t>9</w:t>
      </w:r>
      <w:r w:rsidRPr="00E95B0F">
        <w:rPr>
          <w:rFonts w:ascii="Arial" w:hAnsi="Arial" w:cs="Arial"/>
          <w:color w:val="000000"/>
          <w:sz w:val="20"/>
        </w:rPr>
        <w:t>, eadg6633 (2023).</w:t>
      </w:r>
    </w:p>
    <w:p w14:paraId="5A224EF4"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9. </w:t>
      </w:r>
      <w:r w:rsidRPr="00E95B0F">
        <w:rPr>
          <w:rFonts w:ascii="Arial" w:hAnsi="Arial" w:cs="Arial"/>
          <w:color w:val="000000"/>
          <w:sz w:val="20"/>
        </w:rPr>
        <w:tab/>
        <w:t xml:space="preserve">R. M. Parks, </w:t>
      </w:r>
      <w:r w:rsidRPr="00E95B0F">
        <w:rPr>
          <w:rFonts w:ascii="Arial" w:hAnsi="Arial" w:cs="Arial"/>
          <w:i/>
          <w:iCs/>
          <w:color w:val="000000"/>
          <w:sz w:val="20"/>
        </w:rPr>
        <w:t>et al.</w:t>
      </w:r>
      <w:r w:rsidRPr="00E95B0F">
        <w:rPr>
          <w:rFonts w:ascii="Arial" w:hAnsi="Arial" w:cs="Arial"/>
          <w:color w:val="000000"/>
          <w:sz w:val="20"/>
        </w:rPr>
        <w:t xml:space="preserve">, Tropical cyclone exposure is associated with increased hospitalization rates in older adults. </w:t>
      </w:r>
      <w:r w:rsidRPr="00E95B0F">
        <w:rPr>
          <w:rFonts w:ascii="Arial" w:hAnsi="Arial" w:cs="Arial"/>
          <w:i/>
          <w:iCs/>
          <w:color w:val="000000"/>
          <w:sz w:val="20"/>
        </w:rPr>
        <w:t>Nat Commun</w:t>
      </w:r>
      <w:r w:rsidRPr="00E95B0F">
        <w:rPr>
          <w:rFonts w:ascii="Arial" w:hAnsi="Arial" w:cs="Arial"/>
          <w:color w:val="000000"/>
          <w:sz w:val="20"/>
        </w:rPr>
        <w:t xml:space="preserve"> </w:t>
      </w:r>
      <w:r w:rsidRPr="00E95B0F">
        <w:rPr>
          <w:rFonts w:ascii="Arial" w:hAnsi="Arial" w:cs="Arial"/>
          <w:b/>
          <w:bCs/>
          <w:color w:val="000000"/>
          <w:sz w:val="20"/>
        </w:rPr>
        <w:t>12</w:t>
      </w:r>
      <w:r w:rsidRPr="00E95B0F">
        <w:rPr>
          <w:rFonts w:ascii="Arial" w:hAnsi="Arial" w:cs="Arial"/>
          <w:color w:val="000000"/>
          <w:sz w:val="20"/>
        </w:rPr>
        <w:t>, 1545 (2021).</w:t>
      </w:r>
    </w:p>
    <w:p w14:paraId="713BDC0D"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10. </w:t>
      </w:r>
      <w:r w:rsidRPr="00E95B0F">
        <w:rPr>
          <w:rFonts w:ascii="Arial" w:hAnsi="Arial" w:cs="Arial"/>
          <w:color w:val="000000"/>
          <w:sz w:val="20"/>
        </w:rPr>
        <w:tab/>
        <w:t xml:space="preserve">R. M. Parks, R. R. Guinto, Invited Perspective: Uncovering the Hidden Burden of Tropical Cyclones on Public Health Locally and Worldwide. </w:t>
      </w:r>
      <w:r w:rsidRPr="00E95B0F">
        <w:rPr>
          <w:rFonts w:ascii="Arial" w:hAnsi="Arial" w:cs="Arial"/>
          <w:i/>
          <w:iCs/>
          <w:color w:val="000000"/>
          <w:sz w:val="20"/>
        </w:rPr>
        <w:t>Environmental Health Perspectives</w:t>
      </w:r>
      <w:r w:rsidRPr="00E95B0F">
        <w:rPr>
          <w:rFonts w:ascii="Arial" w:hAnsi="Arial" w:cs="Arial"/>
          <w:color w:val="000000"/>
          <w:sz w:val="20"/>
        </w:rPr>
        <w:t xml:space="preserve"> </w:t>
      </w:r>
      <w:r w:rsidRPr="00E95B0F">
        <w:rPr>
          <w:rFonts w:ascii="Arial" w:hAnsi="Arial" w:cs="Arial"/>
          <w:b/>
          <w:bCs/>
          <w:color w:val="000000"/>
          <w:sz w:val="20"/>
        </w:rPr>
        <w:t>130</w:t>
      </w:r>
      <w:r w:rsidRPr="00E95B0F">
        <w:rPr>
          <w:rFonts w:ascii="Arial" w:hAnsi="Arial" w:cs="Arial"/>
          <w:color w:val="000000"/>
          <w:sz w:val="20"/>
        </w:rPr>
        <w:t>, 111306.</w:t>
      </w:r>
    </w:p>
    <w:p w14:paraId="2075D0C4"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11. </w:t>
      </w:r>
      <w:r w:rsidRPr="00E95B0F">
        <w:rPr>
          <w:rFonts w:ascii="Arial" w:hAnsi="Arial" w:cs="Arial"/>
          <w:color w:val="000000"/>
          <w:sz w:val="20"/>
        </w:rPr>
        <w:tab/>
        <w:t xml:space="preserve">L. Peek, D. M. Abramson, R. S. Cox, A. Fothergill, J. Tobin, “Children and Disasters” in </w:t>
      </w:r>
      <w:r w:rsidRPr="00E95B0F">
        <w:rPr>
          <w:rFonts w:ascii="Arial" w:hAnsi="Arial" w:cs="Arial"/>
          <w:i/>
          <w:iCs/>
          <w:color w:val="000000"/>
          <w:sz w:val="20"/>
        </w:rPr>
        <w:t>Handbook of Disaster Research</w:t>
      </w:r>
      <w:r w:rsidRPr="00E95B0F">
        <w:rPr>
          <w:rFonts w:ascii="Arial" w:hAnsi="Arial" w:cs="Arial"/>
          <w:color w:val="000000"/>
          <w:sz w:val="20"/>
        </w:rPr>
        <w:t>, Handbooks of Sociology and Social Research., H. Rodríguez, W. Donner, J. E. Trainor, Eds. (Springer International Publishing, 2018), pp. 243–262.</w:t>
      </w:r>
    </w:p>
    <w:p w14:paraId="62D6B45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12. </w:t>
      </w:r>
      <w:r w:rsidRPr="00E95B0F">
        <w:rPr>
          <w:rFonts w:ascii="Arial" w:hAnsi="Arial" w:cs="Arial"/>
          <w:color w:val="000000"/>
          <w:sz w:val="20"/>
        </w:rPr>
        <w:tab/>
        <w:t xml:space="preserve">W. Thiery, </w:t>
      </w:r>
      <w:r w:rsidRPr="00E95B0F">
        <w:rPr>
          <w:rFonts w:ascii="Arial" w:hAnsi="Arial" w:cs="Arial"/>
          <w:i/>
          <w:iCs/>
          <w:color w:val="000000"/>
          <w:sz w:val="20"/>
        </w:rPr>
        <w:t>et al.</w:t>
      </w:r>
      <w:r w:rsidRPr="00E95B0F">
        <w:rPr>
          <w:rFonts w:ascii="Arial" w:hAnsi="Arial" w:cs="Arial"/>
          <w:color w:val="000000"/>
          <w:sz w:val="20"/>
        </w:rPr>
        <w:t xml:space="preserve">, Intergenerational inequities in exposure to climate extremes. </w:t>
      </w:r>
      <w:r w:rsidRPr="00E95B0F">
        <w:rPr>
          <w:rFonts w:ascii="Arial" w:hAnsi="Arial" w:cs="Arial"/>
          <w:i/>
          <w:iCs/>
          <w:color w:val="000000"/>
          <w:sz w:val="20"/>
        </w:rPr>
        <w:t>Science</w:t>
      </w:r>
      <w:r w:rsidRPr="00E95B0F">
        <w:rPr>
          <w:rFonts w:ascii="Arial" w:hAnsi="Arial" w:cs="Arial"/>
          <w:color w:val="000000"/>
          <w:sz w:val="20"/>
        </w:rPr>
        <w:t xml:space="preserve"> </w:t>
      </w:r>
      <w:r w:rsidRPr="00E95B0F">
        <w:rPr>
          <w:rFonts w:ascii="Arial" w:hAnsi="Arial" w:cs="Arial"/>
          <w:b/>
          <w:bCs/>
          <w:color w:val="000000"/>
          <w:sz w:val="20"/>
        </w:rPr>
        <w:t>374</w:t>
      </w:r>
      <w:r w:rsidRPr="00E95B0F">
        <w:rPr>
          <w:rFonts w:ascii="Arial" w:hAnsi="Arial" w:cs="Arial"/>
          <w:color w:val="000000"/>
          <w:sz w:val="20"/>
        </w:rPr>
        <w:t>, 158–160 (2021).</w:t>
      </w:r>
    </w:p>
    <w:p w14:paraId="61D2205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13. </w:t>
      </w:r>
      <w:r w:rsidRPr="00E95B0F">
        <w:rPr>
          <w:rFonts w:ascii="Arial" w:hAnsi="Arial" w:cs="Arial"/>
          <w:color w:val="000000"/>
          <w:sz w:val="20"/>
        </w:rPr>
        <w:tab/>
        <w:t xml:space="preserve">L. Peek, Children and Disasters: Understanding Vulnerability, Developing Capacities, and Promoting Resilience — An Introduction. </w:t>
      </w:r>
      <w:r w:rsidRPr="00E95B0F">
        <w:rPr>
          <w:rFonts w:ascii="Arial" w:hAnsi="Arial" w:cs="Arial"/>
          <w:i/>
          <w:iCs/>
          <w:color w:val="000000"/>
          <w:sz w:val="20"/>
        </w:rPr>
        <w:t>Children, Youth and Environments</w:t>
      </w:r>
      <w:r w:rsidRPr="00E95B0F">
        <w:rPr>
          <w:rFonts w:ascii="Arial" w:hAnsi="Arial" w:cs="Arial"/>
          <w:color w:val="000000"/>
          <w:sz w:val="20"/>
        </w:rPr>
        <w:t xml:space="preserve"> </w:t>
      </w:r>
      <w:r w:rsidRPr="00E95B0F">
        <w:rPr>
          <w:rFonts w:ascii="Arial" w:hAnsi="Arial" w:cs="Arial"/>
          <w:b/>
          <w:bCs/>
          <w:color w:val="000000"/>
          <w:sz w:val="20"/>
        </w:rPr>
        <w:t>18</w:t>
      </w:r>
      <w:r w:rsidRPr="00E95B0F">
        <w:rPr>
          <w:rFonts w:ascii="Arial" w:hAnsi="Arial" w:cs="Arial"/>
          <w:color w:val="000000"/>
          <w:sz w:val="20"/>
        </w:rPr>
        <w:t>, 1–29 (2008).</w:t>
      </w:r>
    </w:p>
    <w:p w14:paraId="55305BB0"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14. </w:t>
      </w:r>
      <w:r w:rsidRPr="00E95B0F">
        <w:rPr>
          <w:rFonts w:ascii="Arial" w:hAnsi="Arial" w:cs="Arial"/>
          <w:color w:val="000000"/>
          <w:sz w:val="20"/>
        </w:rPr>
        <w:tab/>
        <w:t xml:space="preserve">J. S. Picou, B. K. Marshall, Social Impacts of Hurricane Katrina on Displaced K–12 Students and Educational Institutions in Coastal Alabama Counties: Some Preliminary Observations. </w:t>
      </w:r>
      <w:r w:rsidRPr="00E95B0F">
        <w:rPr>
          <w:rFonts w:ascii="Arial" w:hAnsi="Arial" w:cs="Arial"/>
          <w:i/>
          <w:iCs/>
          <w:color w:val="000000"/>
          <w:sz w:val="20"/>
        </w:rPr>
        <w:t>Sociological Spectrum</w:t>
      </w:r>
      <w:r w:rsidRPr="00E95B0F">
        <w:rPr>
          <w:rFonts w:ascii="Arial" w:hAnsi="Arial" w:cs="Arial"/>
          <w:color w:val="000000"/>
          <w:sz w:val="20"/>
        </w:rPr>
        <w:t xml:space="preserve"> </w:t>
      </w:r>
      <w:r w:rsidRPr="00E95B0F">
        <w:rPr>
          <w:rFonts w:ascii="Arial" w:hAnsi="Arial" w:cs="Arial"/>
          <w:b/>
          <w:bCs/>
          <w:color w:val="000000"/>
          <w:sz w:val="20"/>
        </w:rPr>
        <w:t>27</w:t>
      </w:r>
      <w:r w:rsidRPr="00E95B0F">
        <w:rPr>
          <w:rFonts w:ascii="Arial" w:hAnsi="Arial" w:cs="Arial"/>
          <w:color w:val="000000"/>
          <w:sz w:val="20"/>
        </w:rPr>
        <w:t>, 767–780 (2007).</w:t>
      </w:r>
    </w:p>
    <w:p w14:paraId="3B3A48DA"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15. </w:t>
      </w:r>
      <w:r w:rsidRPr="00E95B0F">
        <w:rPr>
          <w:rFonts w:ascii="Arial" w:hAnsi="Arial" w:cs="Arial"/>
          <w:color w:val="000000"/>
          <w:sz w:val="20"/>
        </w:rPr>
        <w:tab/>
        <w:t xml:space="preserve">R. Klein, These Are The Schools That Hurricane Katrina Destroyed. </w:t>
      </w:r>
      <w:r w:rsidRPr="00E95B0F">
        <w:rPr>
          <w:rFonts w:ascii="Arial" w:hAnsi="Arial" w:cs="Arial"/>
          <w:i/>
          <w:iCs/>
          <w:color w:val="000000"/>
          <w:sz w:val="20"/>
        </w:rPr>
        <w:t>HuffPost Voices</w:t>
      </w:r>
      <w:r w:rsidRPr="00E95B0F">
        <w:rPr>
          <w:rFonts w:ascii="Arial" w:hAnsi="Arial" w:cs="Arial"/>
          <w:color w:val="000000"/>
          <w:sz w:val="20"/>
        </w:rPr>
        <w:t xml:space="preserve"> (2015) (September 26, 2023).</w:t>
      </w:r>
    </w:p>
    <w:p w14:paraId="4609ABD6"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16. </w:t>
      </w:r>
      <w:r w:rsidRPr="00E95B0F">
        <w:rPr>
          <w:rFonts w:ascii="Arial" w:hAnsi="Arial" w:cs="Arial"/>
          <w:color w:val="000000"/>
          <w:sz w:val="20"/>
        </w:rPr>
        <w:tab/>
        <w:t xml:space="preserve">C. R. Davis, S. R. Cannon, S. C. Fuller, The storm after the storm: the long-term lingering impacts of hurricanes on schools. </w:t>
      </w:r>
      <w:r w:rsidRPr="00E95B0F">
        <w:rPr>
          <w:rFonts w:ascii="Arial" w:hAnsi="Arial" w:cs="Arial"/>
          <w:i/>
          <w:iCs/>
          <w:color w:val="000000"/>
          <w:sz w:val="20"/>
        </w:rPr>
        <w:t>Disaster Prevention and Management: An International Journal</w:t>
      </w:r>
      <w:r w:rsidRPr="00E95B0F">
        <w:rPr>
          <w:rFonts w:ascii="Arial" w:hAnsi="Arial" w:cs="Arial"/>
          <w:color w:val="000000"/>
          <w:sz w:val="20"/>
        </w:rPr>
        <w:t xml:space="preserve"> </w:t>
      </w:r>
      <w:r w:rsidRPr="00E95B0F">
        <w:rPr>
          <w:rFonts w:ascii="Arial" w:hAnsi="Arial" w:cs="Arial"/>
          <w:b/>
          <w:bCs/>
          <w:color w:val="000000"/>
          <w:sz w:val="20"/>
        </w:rPr>
        <w:t>30</w:t>
      </w:r>
      <w:r w:rsidRPr="00E95B0F">
        <w:rPr>
          <w:rFonts w:ascii="Arial" w:hAnsi="Arial" w:cs="Arial"/>
          <w:color w:val="000000"/>
          <w:sz w:val="20"/>
        </w:rPr>
        <w:t>, 264–278 (2021).</w:t>
      </w:r>
    </w:p>
    <w:p w14:paraId="7C120602"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lastRenderedPageBreak/>
        <w:t xml:space="preserve">17. </w:t>
      </w:r>
      <w:r w:rsidRPr="00E95B0F">
        <w:rPr>
          <w:rFonts w:ascii="Arial" w:hAnsi="Arial" w:cs="Arial"/>
          <w:color w:val="000000"/>
          <w:sz w:val="20"/>
        </w:rPr>
        <w:tab/>
        <w:t xml:space="preserve">B. G. Scott, G. E. Lapré, M. A. Marsee, C. F. Weems, Aggressive Behavior and Its Associations With Posttraumatic Stress and Academic Achievement Following a Natural Disaster. </w:t>
      </w:r>
      <w:r w:rsidRPr="00E95B0F">
        <w:rPr>
          <w:rFonts w:ascii="Arial" w:hAnsi="Arial" w:cs="Arial"/>
          <w:i/>
          <w:iCs/>
          <w:color w:val="000000"/>
          <w:sz w:val="20"/>
        </w:rPr>
        <w:t>Journal of Clinical Child &amp; Adolescent Psychology</w:t>
      </w:r>
      <w:r w:rsidRPr="00E95B0F">
        <w:rPr>
          <w:rFonts w:ascii="Arial" w:hAnsi="Arial" w:cs="Arial"/>
          <w:color w:val="000000"/>
          <w:sz w:val="20"/>
        </w:rPr>
        <w:t xml:space="preserve"> </w:t>
      </w:r>
      <w:r w:rsidRPr="00E95B0F">
        <w:rPr>
          <w:rFonts w:ascii="Arial" w:hAnsi="Arial" w:cs="Arial"/>
          <w:b/>
          <w:bCs/>
          <w:color w:val="000000"/>
          <w:sz w:val="20"/>
        </w:rPr>
        <w:t>43</w:t>
      </w:r>
      <w:r w:rsidRPr="00E95B0F">
        <w:rPr>
          <w:rFonts w:ascii="Arial" w:hAnsi="Arial" w:cs="Arial"/>
          <w:color w:val="000000"/>
          <w:sz w:val="20"/>
        </w:rPr>
        <w:t>, 43–50 (2014).</w:t>
      </w:r>
    </w:p>
    <w:p w14:paraId="5A7D6FB0"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18. </w:t>
      </w:r>
      <w:r w:rsidRPr="00E95B0F">
        <w:rPr>
          <w:rFonts w:ascii="Arial" w:hAnsi="Arial" w:cs="Arial"/>
          <w:color w:val="000000"/>
          <w:sz w:val="20"/>
        </w:rPr>
        <w:tab/>
        <w:t xml:space="preserve">C. F. Weems, </w:t>
      </w:r>
      <w:r w:rsidRPr="00E95B0F">
        <w:rPr>
          <w:rFonts w:ascii="Arial" w:hAnsi="Arial" w:cs="Arial"/>
          <w:i/>
          <w:iCs/>
          <w:color w:val="000000"/>
          <w:sz w:val="20"/>
        </w:rPr>
        <w:t>et al.</w:t>
      </w:r>
      <w:r w:rsidRPr="00E95B0F">
        <w:rPr>
          <w:rFonts w:ascii="Arial" w:hAnsi="Arial" w:cs="Arial"/>
          <w:color w:val="000000"/>
          <w:sz w:val="20"/>
        </w:rPr>
        <w:t xml:space="preserve">, A theoretical model of continuity in anxiety and links to academic achievement in disaster-exposed school children. </w:t>
      </w:r>
      <w:r w:rsidRPr="00E95B0F">
        <w:rPr>
          <w:rFonts w:ascii="Arial" w:hAnsi="Arial" w:cs="Arial"/>
          <w:i/>
          <w:iCs/>
          <w:color w:val="000000"/>
          <w:sz w:val="20"/>
        </w:rPr>
        <w:t>Dev Psychopathol</w:t>
      </w:r>
      <w:r w:rsidRPr="00E95B0F">
        <w:rPr>
          <w:rFonts w:ascii="Arial" w:hAnsi="Arial" w:cs="Arial"/>
          <w:color w:val="000000"/>
          <w:sz w:val="20"/>
        </w:rPr>
        <w:t xml:space="preserve"> </w:t>
      </w:r>
      <w:r w:rsidRPr="00E95B0F">
        <w:rPr>
          <w:rFonts w:ascii="Arial" w:hAnsi="Arial" w:cs="Arial"/>
          <w:b/>
          <w:bCs/>
          <w:color w:val="000000"/>
          <w:sz w:val="20"/>
        </w:rPr>
        <w:t>25</w:t>
      </w:r>
      <w:r w:rsidRPr="00E95B0F">
        <w:rPr>
          <w:rFonts w:ascii="Arial" w:hAnsi="Arial" w:cs="Arial"/>
          <w:color w:val="000000"/>
          <w:sz w:val="20"/>
        </w:rPr>
        <w:t>, 729–737 (2013).</w:t>
      </w:r>
    </w:p>
    <w:p w14:paraId="1932A19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19. </w:t>
      </w:r>
      <w:r w:rsidRPr="00E95B0F">
        <w:rPr>
          <w:rFonts w:ascii="Arial" w:hAnsi="Arial" w:cs="Arial"/>
          <w:color w:val="000000"/>
          <w:sz w:val="20"/>
        </w:rPr>
        <w:tab/>
        <w:t xml:space="preserve">M. E. Ward, K. Shelley, K. Kaase, J. F. Pane, Hurricane Katrina: A Longitudinal Study of the Achievement and Behavior of Displaced Students. </w:t>
      </w:r>
      <w:r w:rsidRPr="00E95B0F">
        <w:rPr>
          <w:rFonts w:ascii="Arial" w:hAnsi="Arial" w:cs="Arial"/>
          <w:i/>
          <w:iCs/>
          <w:color w:val="000000"/>
          <w:sz w:val="20"/>
        </w:rPr>
        <w:t>Journal of Education for Students Placed at Risk (JESPAR)</w:t>
      </w:r>
      <w:r w:rsidRPr="00E95B0F">
        <w:rPr>
          <w:rFonts w:ascii="Arial" w:hAnsi="Arial" w:cs="Arial"/>
          <w:color w:val="000000"/>
          <w:sz w:val="20"/>
        </w:rPr>
        <w:t xml:space="preserve"> </w:t>
      </w:r>
      <w:r w:rsidRPr="00E95B0F">
        <w:rPr>
          <w:rFonts w:ascii="Arial" w:hAnsi="Arial" w:cs="Arial"/>
          <w:b/>
          <w:bCs/>
          <w:color w:val="000000"/>
          <w:sz w:val="20"/>
        </w:rPr>
        <w:t>13</w:t>
      </w:r>
      <w:r w:rsidRPr="00E95B0F">
        <w:rPr>
          <w:rFonts w:ascii="Arial" w:hAnsi="Arial" w:cs="Arial"/>
          <w:color w:val="000000"/>
          <w:sz w:val="20"/>
        </w:rPr>
        <w:t>, 297–317 (2008).</w:t>
      </w:r>
    </w:p>
    <w:p w14:paraId="466E9C03"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20. </w:t>
      </w:r>
      <w:r w:rsidRPr="00E95B0F">
        <w:rPr>
          <w:rFonts w:ascii="Arial" w:hAnsi="Arial" w:cs="Arial"/>
          <w:color w:val="000000"/>
          <w:sz w:val="20"/>
        </w:rPr>
        <w:tab/>
        <w:t xml:space="preserve">G. M. Holmes, Effect of Extreme Weather Events on Student Test Performance. </w:t>
      </w:r>
      <w:r w:rsidRPr="00E95B0F">
        <w:rPr>
          <w:rFonts w:ascii="Arial" w:hAnsi="Arial" w:cs="Arial"/>
          <w:i/>
          <w:iCs/>
          <w:color w:val="000000"/>
          <w:sz w:val="20"/>
        </w:rPr>
        <w:t>Natural Hazards Review</w:t>
      </w:r>
      <w:r w:rsidRPr="00E95B0F">
        <w:rPr>
          <w:rFonts w:ascii="Arial" w:hAnsi="Arial" w:cs="Arial"/>
          <w:color w:val="000000"/>
          <w:sz w:val="20"/>
        </w:rPr>
        <w:t xml:space="preserve"> </w:t>
      </w:r>
      <w:r w:rsidRPr="00E95B0F">
        <w:rPr>
          <w:rFonts w:ascii="Arial" w:hAnsi="Arial" w:cs="Arial"/>
          <w:b/>
          <w:bCs/>
          <w:color w:val="000000"/>
          <w:sz w:val="20"/>
        </w:rPr>
        <w:t>3</w:t>
      </w:r>
      <w:r w:rsidRPr="00E95B0F">
        <w:rPr>
          <w:rFonts w:ascii="Arial" w:hAnsi="Arial" w:cs="Arial"/>
          <w:color w:val="000000"/>
          <w:sz w:val="20"/>
        </w:rPr>
        <w:t>, 82–91 (2002).</w:t>
      </w:r>
    </w:p>
    <w:p w14:paraId="1C63FDBA"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21. </w:t>
      </w:r>
      <w:r w:rsidRPr="00E95B0F">
        <w:rPr>
          <w:rFonts w:ascii="Arial" w:hAnsi="Arial" w:cs="Arial"/>
          <w:color w:val="000000"/>
          <w:sz w:val="20"/>
        </w:rPr>
        <w:tab/>
        <w:t xml:space="preserve">B. S. Lai, A.-M. Esnard, C. Wyczalkowski, R. Savage, H. Shah, Trajectories of School Recovery After a Natural Disaster: Risk and Protective Factors. </w:t>
      </w:r>
      <w:r w:rsidRPr="00E95B0F">
        <w:rPr>
          <w:rFonts w:ascii="Arial" w:hAnsi="Arial" w:cs="Arial"/>
          <w:i/>
          <w:iCs/>
          <w:color w:val="000000"/>
          <w:sz w:val="20"/>
        </w:rPr>
        <w:t>Risk, Hazards &amp; Crisis in Public Policy</w:t>
      </w:r>
      <w:r w:rsidRPr="00E95B0F">
        <w:rPr>
          <w:rFonts w:ascii="Arial" w:hAnsi="Arial" w:cs="Arial"/>
          <w:color w:val="000000"/>
          <w:sz w:val="20"/>
        </w:rPr>
        <w:t xml:space="preserve"> </w:t>
      </w:r>
      <w:r w:rsidRPr="00E95B0F">
        <w:rPr>
          <w:rFonts w:ascii="Arial" w:hAnsi="Arial" w:cs="Arial"/>
          <w:b/>
          <w:bCs/>
          <w:color w:val="000000"/>
          <w:sz w:val="20"/>
        </w:rPr>
        <w:t>10</w:t>
      </w:r>
      <w:r w:rsidRPr="00E95B0F">
        <w:rPr>
          <w:rFonts w:ascii="Arial" w:hAnsi="Arial" w:cs="Arial"/>
          <w:color w:val="000000"/>
          <w:sz w:val="20"/>
        </w:rPr>
        <w:t>, 32–51 (2019).</w:t>
      </w:r>
    </w:p>
    <w:p w14:paraId="43098BDB"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22. </w:t>
      </w:r>
      <w:r w:rsidRPr="00E95B0F">
        <w:rPr>
          <w:rFonts w:ascii="Arial" w:hAnsi="Arial" w:cs="Arial"/>
          <w:color w:val="000000"/>
          <w:sz w:val="20"/>
        </w:rPr>
        <w:tab/>
        <w:t xml:space="preserve">L. Peek, K. Richardson, In Their Own Words: Displaced Children’s Educational Recovery Needs After Hurricane Katrina. </w:t>
      </w:r>
      <w:r w:rsidRPr="00E95B0F">
        <w:rPr>
          <w:rFonts w:ascii="Arial" w:hAnsi="Arial" w:cs="Arial"/>
          <w:i/>
          <w:iCs/>
          <w:color w:val="000000"/>
          <w:sz w:val="20"/>
        </w:rPr>
        <w:t>Disaster Medicine and Public Health Preparedness</w:t>
      </w:r>
      <w:r w:rsidRPr="00E95B0F">
        <w:rPr>
          <w:rFonts w:ascii="Arial" w:hAnsi="Arial" w:cs="Arial"/>
          <w:color w:val="000000"/>
          <w:sz w:val="20"/>
        </w:rPr>
        <w:t xml:space="preserve"> </w:t>
      </w:r>
      <w:r w:rsidRPr="00E95B0F">
        <w:rPr>
          <w:rFonts w:ascii="Arial" w:hAnsi="Arial" w:cs="Arial"/>
          <w:b/>
          <w:bCs/>
          <w:color w:val="000000"/>
          <w:sz w:val="20"/>
        </w:rPr>
        <w:t>4</w:t>
      </w:r>
      <w:r w:rsidRPr="00E95B0F">
        <w:rPr>
          <w:rFonts w:ascii="Arial" w:hAnsi="Arial" w:cs="Arial"/>
          <w:color w:val="000000"/>
          <w:sz w:val="20"/>
        </w:rPr>
        <w:t>, S63–S70 (2010).</w:t>
      </w:r>
    </w:p>
    <w:p w14:paraId="60472EBE"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23. </w:t>
      </w:r>
      <w:r w:rsidRPr="00E95B0F">
        <w:rPr>
          <w:rFonts w:ascii="Arial" w:hAnsi="Arial" w:cs="Arial"/>
          <w:color w:val="000000"/>
          <w:sz w:val="20"/>
        </w:rPr>
        <w:tab/>
        <w:t xml:space="preserve">B. Pfefferbaum, M. A. Noffsinger, A. K. Jacobs, V. Varma, Children’s Cognitive Functioning in Disasters and Terrorism. </w:t>
      </w:r>
      <w:r w:rsidRPr="00E95B0F">
        <w:rPr>
          <w:rFonts w:ascii="Arial" w:hAnsi="Arial" w:cs="Arial"/>
          <w:i/>
          <w:iCs/>
          <w:color w:val="000000"/>
          <w:sz w:val="20"/>
        </w:rPr>
        <w:t>Curr Psychiatry Rep</w:t>
      </w:r>
      <w:r w:rsidRPr="00E95B0F">
        <w:rPr>
          <w:rFonts w:ascii="Arial" w:hAnsi="Arial" w:cs="Arial"/>
          <w:color w:val="000000"/>
          <w:sz w:val="20"/>
        </w:rPr>
        <w:t xml:space="preserve"> </w:t>
      </w:r>
      <w:r w:rsidRPr="00E95B0F">
        <w:rPr>
          <w:rFonts w:ascii="Arial" w:hAnsi="Arial" w:cs="Arial"/>
          <w:b/>
          <w:bCs/>
          <w:color w:val="000000"/>
          <w:sz w:val="20"/>
        </w:rPr>
        <w:t>18</w:t>
      </w:r>
      <w:r w:rsidRPr="00E95B0F">
        <w:rPr>
          <w:rFonts w:ascii="Arial" w:hAnsi="Arial" w:cs="Arial"/>
          <w:color w:val="000000"/>
          <w:sz w:val="20"/>
        </w:rPr>
        <w:t>, 48 (2016).</w:t>
      </w:r>
    </w:p>
    <w:p w14:paraId="25D9153A"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24. </w:t>
      </w:r>
      <w:r w:rsidRPr="00E95B0F">
        <w:rPr>
          <w:rFonts w:ascii="Arial" w:hAnsi="Arial" w:cs="Arial"/>
          <w:color w:val="000000"/>
          <w:sz w:val="20"/>
        </w:rPr>
        <w:tab/>
        <w:t xml:space="preserve">M. Anderson, More than 2.5 million Florida students have missed school during Hurricane Ian. </w:t>
      </w:r>
      <w:r w:rsidRPr="00E95B0F">
        <w:rPr>
          <w:rFonts w:ascii="Arial" w:hAnsi="Arial" w:cs="Arial"/>
          <w:i/>
          <w:iCs/>
          <w:color w:val="000000"/>
          <w:sz w:val="20"/>
        </w:rPr>
        <w:t>NPR</w:t>
      </w:r>
      <w:r w:rsidRPr="00E95B0F">
        <w:rPr>
          <w:rFonts w:ascii="Arial" w:hAnsi="Arial" w:cs="Arial"/>
          <w:color w:val="000000"/>
          <w:sz w:val="20"/>
        </w:rPr>
        <w:t xml:space="preserve"> (2022) (September 29, 2023).</w:t>
      </w:r>
    </w:p>
    <w:p w14:paraId="1410229F"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25. </w:t>
      </w:r>
      <w:r w:rsidRPr="00E95B0F">
        <w:rPr>
          <w:rFonts w:ascii="Arial" w:hAnsi="Arial" w:cs="Arial"/>
          <w:color w:val="000000"/>
          <w:sz w:val="20"/>
        </w:rPr>
        <w:tab/>
        <w:t xml:space="preserve">J. S. Solochek, Florida school districts consider Idalia makeup days. </w:t>
      </w:r>
      <w:r w:rsidRPr="00E95B0F">
        <w:rPr>
          <w:rFonts w:ascii="Arial" w:hAnsi="Arial" w:cs="Arial"/>
          <w:i/>
          <w:iCs/>
          <w:color w:val="000000"/>
          <w:sz w:val="20"/>
        </w:rPr>
        <w:t>Tampa Bay Times</w:t>
      </w:r>
      <w:r w:rsidRPr="00E95B0F">
        <w:rPr>
          <w:rFonts w:ascii="Arial" w:hAnsi="Arial" w:cs="Arial"/>
          <w:color w:val="000000"/>
          <w:sz w:val="20"/>
        </w:rPr>
        <w:t xml:space="preserve"> (September 29, 2023).</w:t>
      </w:r>
    </w:p>
    <w:p w14:paraId="4A0CEB5A"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26. </w:t>
      </w:r>
      <w:r w:rsidRPr="00E95B0F">
        <w:rPr>
          <w:rFonts w:ascii="Arial" w:hAnsi="Arial" w:cs="Arial"/>
          <w:color w:val="000000"/>
          <w:sz w:val="20"/>
        </w:rPr>
        <w:tab/>
        <w:t xml:space="preserve">R. Mack, Texas schools affected by Hurricane Harvey say more resources are needed to help students recover. </w:t>
      </w:r>
      <w:r w:rsidRPr="00E95B0F">
        <w:rPr>
          <w:rFonts w:ascii="Arial" w:hAnsi="Arial" w:cs="Arial"/>
          <w:i/>
          <w:iCs/>
          <w:color w:val="000000"/>
          <w:sz w:val="20"/>
        </w:rPr>
        <w:t>The Texas Tribune</w:t>
      </w:r>
      <w:r w:rsidRPr="00E95B0F">
        <w:rPr>
          <w:rFonts w:ascii="Arial" w:hAnsi="Arial" w:cs="Arial"/>
          <w:color w:val="000000"/>
          <w:sz w:val="20"/>
        </w:rPr>
        <w:t xml:space="preserve"> (2018) (October 18, 2023).</w:t>
      </w:r>
    </w:p>
    <w:p w14:paraId="6CADC15F"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27. ,</w:t>
      </w:r>
      <w:r w:rsidRPr="00E95B0F">
        <w:rPr>
          <w:rFonts w:ascii="Arial" w:hAnsi="Arial" w:cs="Arial"/>
          <w:color w:val="000000"/>
          <w:sz w:val="20"/>
        </w:rPr>
        <w:tab/>
        <w:t xml:space="preserve"> “Hurricanes Florence and Matthew Research into the Impact of the Storms on Schools” (The Innovation Project, 2019).</w:t>
      </w:r>
    </w:p>
    <w:p w14:paraId="60E04602"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28. ,</w:t>
      </w:r>
      <w:r w:rsidRPr="00E95B0F">
        <w:rPr>
          <w:rFonts w:ascii="Arial" w:hAnsi="Arial" w:cs="Arial"/>
          <w:color w:val="000000"/>
          <w:sz w:val="20"/>
        </w:rPr>
        <w:tab/>
        <w:t xml:space="preserve"> Natural Disaster Resources | U.S. Department of Education (October 2, 2023).</w:t>
      </w:r>
    </w:p>
    <w:p w14:paraId="16EA952B"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29. </w:t>
      </w:r>
      <w:r w:rsidRPr="00E95B0F">
        <w:rPr>
          <w:rFonts w:ascii="Arial" w:hAnsi="Arial" w:cs="Arial"/>
          <w:color w:val="000000"/>
          <w:sz w:val="20"/>
        </w:rPr>
        <w:tab/>
        <w:t xml:space="preserve">E. Fussell, N. Sastry, M. VanLandingham, Race, socioeconomic status, and return migration to New Orleans after Hurricane Katrina. </w:t>
      </w:r>
      <w:r w:rsidRPr="00E95B0F">
        <w:rPr>
          <w:rFonts w:ascii="Arial" w:hAnsi="Arial" w:cs="Arial"/>
          <w:i/>
          <w:iCs/>
          <w:color w:val="000000"/>
          <w:sz w:val="20"/>
        </w:rPr>
        <w:t>Popul Environ</w:t>
      </w:r>
      <w:r w:rsidRPr="00E95B0F">
        <w:rPr>
          <w:rFonts w:ascii="Arial" w:hAnsi="Arial" w:cs="Arial"/>
          <w:color w:val="000000"/>
          <w:sz w:val="20"/>
        </w:rPr>
        <w:t xml:space="preserve"> </w:t>
      </w:r>
      <w:r w:rsidRPr="00E95B0F">
        <w:rPr>
          <w:rFonts w:ascii="Arial" w:hAnsi="Arial" w:cs="Arial"/>
          <w:b/>
          <w:bCs/>
          <w:color w:val="000000"/>
          <w:sz w:val="20"/>
        </w:rPr>
        <w:t>31</w:t>
      </w:r>
      <w:r w:rsidRPr="00E95B0F">
        <w:rPr>
          <w:rFonts w:ascii="Arial" w:hAnsi="Arial" w:cs="Arial"/>
          <w:color w:val="000000"/>
          <w:sz w:val="20"/>
        </w:rPr>
        <w:t>, 20–42 (2010).</w:t>
      </w:r>
    </w:p>
    <w:p w14:paraId="40694F50"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30. </w:t>
      </w:r>
      <w:r w:rsidRPr="00E95B0F">
        <w:rPr>
          <w:rFonts w:ascii="Arial" w:hAnsi="Arial" w:cs="Arial"/>
          <w:color w:val="000000"/>
          <w:sz w:val="20"/>
        </w:rPr>
        <w:tab/>
        <w:t xml:space="preserve">B. Bolin, L. C. Kurtz, “Race, Class, Ethnicity, and Disaster Vulnerability” in </w:t>
      </w:r>
      <w:r w:rsidRPr="00E95B0F">
        <w:rPr>
          <w:rFonts w:ascii="Arial" w:hAnsi="Arial" w:cs="Arial"/>
          <w:i/>
          <w:iCs/>
          <w:color w:val="000000"/>
          <w:sz w:val="20"/>
        </w:rPr>
        <w:t>Handbook of Disaster Research</w:t>
      </w:r>
      <w:r w:rsidRPr="00E95B0F">
        <w:rPr>
          <w:rFonts w:ascii="Arial" w:hAnsi="Arial" w:cs="Arial"/>
          <w:color w:val="000000"/>
          <w:sz w:val="20"/>
        </w:rPr>
        <w:t>, Handbooks of Sociology and Social Research., H. Rodríguez, W. Donner, J. E. Trainor, Eds. (Springer International Publishing, 2018), pp. 181–203.</w:t>
      </w:r>
    </w:p>
    <w:p w14:paraId="23148ED9"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31. </w:t>
      </w:r>
      <w:r w:rsidRPr="00E95B0F">
        <w:rPr>
          <w:rFonts w:ascii="Arial" w:hAnsi="Arial" w:cs="Arial"/>
          <w:color w:val="000000"/>
          <w:sz w:val="20"/>
        </w:rPr>
        <w:tab/>
        <w:t xml:space="preserve">J. F. Pane, D. F. McCaffrey, N. Kalra, A. J. Zhou, Effects of Student Displacement in Louisiana During the First Academic Year After the Hurricanes of 2005. </w:t>
      </w:r>
      <w:r w:rsidRPr="00E95B0F">
        <w:rPr>
          <w:rFonts w:ascii="Arial" w:hAnsi="Arial" w:cs="Arial"/>
          <w:i/>
          <w:iCs/>
          <w:color w:val="000000"/>
          <w:sz w:val="20"/>
        </w:rPr>
        <w:t>Journal of Education for Students Placed at Risk (JESPAR)</w:t>
      </w:r>
      <w:r w:rsidRPr="00E95B0F">
        <w:rPr>
          <w:rFonts w:ascii="Arial" w:hAnsi="Arial" w:cs="Arial"/>
          <w:color w:val="000000"/>
          <w:sz w:val="20"/>
        </w:rPr>
        <w:t xml:space="preserve"> </w:t>
      </w:r>
      <w:r w:rsidRPr="00E95B0F">
        <w:rPr>
          <w:rFonts w:ascii="Arial" w:hAnsi="Arial" w:cs="Arial"/>
          <w:b/>
          <w:bCs/>
          <w:color w:val="000000"/>
          <w:sz w:val="20"/>
        </w:rPr>
        <w:t>13</w:t>
      </w:r>
      <w:r w:rsidRPr="00E95B0F">
        <w:rPr>
          <w:rFonts w:ascii="Arial" w:hAnsi="Arial" w:cs="Arial"/>
          <w:color w:val="000000"/>
          <w:sz w:val="20"/>
        </w:rPr>
        <w:t>, 168–211 (2008).</w:t>
      </w:r>
    </w:p>
    <w:p w14:paraId="66B8EC0D"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32. </w:t>
      </w:r>
      <w:r w:rsidRPr="00E95B0F">
        <w:rPr>
          <w:rFonts w:ascii="Arial" w:hAnsi="Arial" w:cs="Arial"/>
          <w:color w:val="000000"/>
          <w:sz w:val="20"/>
        </w:rPr>
        <w:tab/>
        <w:t xml:space="preserve">G. W. White, </w:t>
      </w:r>
      <w:r w:rsidRPr="00E95B0F">
        <w:rPr>
          <w:rFonts w:ascii="Arial" w:hAnsi="Arial" w:cs="Arial"/>
          <w:i/>
          <w:iCs/>
          <w:color w:val="000000"/>
          <w:sz w:val="20"/>
        </w:rPr>
        <w:t>et al.</w:t>
      </w:r>
      <w:r w:rsidRPr="00E95B0F">
        <w:rPr>
          <w:rFonts w:ascii="Arial" w:hAnsi="Arial" w:cs="Arial"/>
          <w:color w:val="000000"/>
          <w:sz w:val="20"/>
        </w:rPr>
        <w:t xml:space="preserve">, The increasing impact of socioeconomics and race on standardized academic test scores across elementary, middle, and high school. </w:t>
      </w:r>
      <w:r w:rsidRPr="00E95B0F">
        <w:rPr>
          <w:rFonts w:ascii="Arial" w:hAnsi="Arial" w:cs="Arial"/>
          <w:i/>
          <w:iCs/>
          <w:color w:val="000000"/>
          <w:sz w:val="20"/>
        </w:rPr>
        <w:t>American Journal of Orthopsychiatry</w:t>
      </w:r>
      <w:r w:rsidRPr="00E95B0F">
        <w:rPr>
          <w:rFonts w:ascii="Arial" w:hAnsi="Arial" w:cs="Arial"/>
          <w:color w:val="000000"/>
          <w:sz w:val="20"/>
        </w:rPr>
        <w:t xml:space="preserve"> </w:t>
      </w:r>
      <w:r w:rsidRPr="00E95B0F">
        <w:rPr>
          <w:rFonts w:ascii="Arial" w:hAnsi="Arial" w:cs="Arial"/>
          <w:b/>
          <w:bCs/>
          <w:color w:val="000000"/>
          <w:sz w:val="20"/>
        </w:rPr>
        <w:t>86</w:t>
      </w:r>
      <w:r w:rsidRPr="00E95B0F">
        <w:rPr>
          <w:rFonts w:ascii="Arial" w:hAnsi="Arial" w:cs="Arial"/>
          <w:color w:val="000000"/>
          <w:sz w:val="20"/>
        </w:rPr>
        <w:t>, 10–23 (2016).</w:t>
      </w:r>
    </w:p>
    <w:p w14:paraId="5F44AB07"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lastRenderedPageBreak/>
        <w:t xml:space="preserve">33. </w:t>
      </w:r>
      <w:r w:rsidRPr="00E95B0F">
        <w:rPr>
          <w:rFonts w:ascii="Arial" w:hAnsi="Arial" w:cs="Arial"/>
          <w:color w:val="000000"/>
          <w:sz w:val="20"/>
        </w:rPr>
        <w:tab/>
        <w:t xml:space="preserve">M. S. Gordon, M. Cui, The Intersection of Race and Community Poverty and Its Effects on Adolescents’ Academic Achievement. </w:t>
      </w:r>
      <w:r w:rsidRPr="00E95B0F">
        <w:rPr>
          <w:rFonts w:ascii="Arial" w:hAnsi="Arial" w:cs="Arial"/>
          <w:i/>
          <w:iCs/>
          <w:color w:val="000000"/>
          <w:sz w:val="20"/>
        </w:rPr>
        <w:t>Youth &amp; Society</w:t>
      </w:r>
      <w:r w:rsidRPr="00E95B0F">
        <w:rPr>
          <w:rFonts w:ascii="Arial" w:hAnsi="Arial" w:cs="Arial"/>
          <w:color w:val="000000"/>
          <w:sz w:val="20"/>
        </w:rPr>
        <w:t xml:space="preserve"> </w:t>
      </w:r>
      <w:r w:rsidRPr="00E95B0F">
        <w:rPr>
          <w:rFonts w:ascii="Arial" w:hAnsi="Arial" w:cs="Arial"/>
          <w:b/>
          <w:bCs/>
          <w:color w:val="000000"/>
          <w:sz w:val="20"/>
        </w:rPr>
        <w:t>50</w:t>
      </w:r>
      <w:r w:rsidRPr="00E95B0F">
        <w:rPr>
          <w:rFonts w:ascii="Arial" w:hAnsi="Arial" w:cs="Arial"/>
          <w:color w:val="000000"/>
          <w:sz w:val="20"/>
        </w:rPr>
        <w:t>, 947–965 (2018).</w:t>
      </w:r>
    </w:p>
    <w:p w14:paraId="6862127E"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34. </w:t>
      </w:r>
      <w:r w:rsidRPr="00E95B0F">
        <w:rPr>
          <w:rFonts w:ascii="Arial" w:hAnsi="Arial" w:cs="Arial"/>
          <w:color w:val="000000"/>
          <w:sz w:val="20"/>
        </w:rPr>
        <w:tab/>
        <w:t xml:space="preserve">B. D. Smedley, A. Y. Stith, L. Colburn, C. H. Evans, I. of Medicine (US), “Inequality in Teaching and Schooling: How Opportunity Is Rationed to Students of Color in America” in </w:t>
      </w:r>
      <w:r w:rsidRPr="00E95B0F">
        <w:rPr>
          <w:rFonts w:ascii="Arial" w:hAnsi="Arial" w:cs="Arial"/>
          <w:i/>
          <w:iCs/>
          <w:color w:val="000000"/>
          <w:sz w:val="20"/>
        </w:rPr>
        <w:t>The Right Thing to Do, The Smart Thing to Do: Enhancing Diversity in the Health Professions: Summary of the Symposium on Diversity in Health Professions in Honor of Herbert W.Nickens, M.D.</w:t>
      </w:r>
      <w:r w:rsidRPr="00E95B0F">
        <w:rPr>
          <w:rFonts w:ascii="Arial" w:hAnsi="Arial" w:cs="Arial"/>
          <w:color w:val="000000"/>
          <w:sz w:val="20"/>
        </w:rPr>
        <w:t>, (National Academies Press (US), 2001) (October 2, 2023).</w:t>
      </w:r>
    </w:p>
    <w:p w14:paraId="156C5BA5"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35. </w:t>
      </w:r>
      <w:r w:rsidRPr="00E95B0F">
        <w:rPr>
          <w:rFonts w:ascii="Arial" w:hAnsi="Arial" w:cs="Arial"/>
          <w:color w:val="000000"/>
          <w:sz w:val="20"/>
        </w:rPr>
        <w:tab/>
        <w:t xml:space="preserve">A. Hsin, Y. Xie, Explaining Asian Americans’ academic advantage over whites. </w:t>
      </w:r>
      <w:r w:rsidRPr="00E95B0F">
        <w:rPr>
          <w:rFonts w:ascii="Arial" w:hAnsi="Arial" w:cs="Arial"/>
          <w:i/>
          <w:iCs/>
          <w:color w:val="000000"/>
          <w:sz w:val="20"/>
        </w:rPr>
        <w:t>Proceedings of the National Academy of Sciences</w:t>
      </w:r>
      <w:r w:rsidRPr="00E95B0F">
        <w:rPr>
          <w:rFonts w:ascii="Arial" w:hAnsi="Arial" w:cs="Arial"/>
          <w:color w:val="000000"/>
          <w:sz w:val="20"/>
        </w:rPr>
        <w:t xml:space="preserve"> </w:t>
      </w:r>
      <w:r w:rsidRPr="00E95B0F">
        <w:rPr>
          <w:rFonts w:ascii="Arial" w:hAnsi="Arial" w:cs="Arial"/>
          <w:b/>
          <w:bCs/>
          <w:color w:val="000000"/>
          <w:sz w:val="20"/>
        </w:rPr>
        <w:t>111</w:t>
      </w:r>
      <w:r w:rsidRPr="00E95B0F">
        <w:rPr>
          <w:rFonts w:ascii="Arial" w:hAnsi="Arial" w:cs="Arial"/>
          <w:color w:val="000000"/>
          <w:sz w:val="20"/>
        </w:rPr>
        <w:t>, 8416–8421 (2014).</w:t>
      </w:r>
    </w:p>
    <w:p w14:paraId="790483AF"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36. </w:t>
      </w:r>
      <w:r w:rsidRPr="00E95B0F">
        <w:rPr>
          <w:rFonts w:ascii="Arial" w:hAnsi="Arial" w:cs="Arial"/>
          <w:color w:val="000000"/>
          <w:sz w:val="20"/>
        </w:rPr>
        <w:tab/>
        <w:t xml:space="preserve">A. L. Bailey, </w:t>
      </w:r>
      <w:r w:rsidRPr="00E95B0F">
        <w:rPr>
          <w:rFonts w:ascii="Arial" w:hAnsi="Arial" w:cs="Arial"/>
          <w:i/>
          <w:iCs/>
          <w:color w:val="000000"/>
          <w:sz w:val="20"/>
        </w:rPr>
        <w:t>The Language Demands of School: Putting Academic English to the Test</w:t>
      </w:r>
      <w:r w:rsidRPr="00E95B0F">
        <w:rPr>
          <w:rFonts w:ascii="Arial" w:hAnsi="Arial" w:cs="Arial"/>
          <w:color w:val="000000"/>
          <w:sz w:val="20"/>
        </w:rPr>
        <w:t xml:space="preserve"> (Yale University Press, 2007).</w:t>
      </w:r>
    </w:p>
    <w:p w14:paraId="3D3CBA00"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37. </w:t>
      </w:r>
      <w:r w:rsidRPr="00E95B0F">
        <w:rPr>
          <w:rFonts w:ascii="Arial" w:hAnsi="Arial" w:cs="Arial"/>
          <w:color w:val="000000"/>
          <w:sz w:val="20"/>
        </w:rPr>
        <w:tab/>
        <w:t xml:space="preserve">L. Mohammad, L. Peek, Exposure Outliers: Children, Mothers, and Cumulative Disaster Exposure in Louisiana. </w:t>
      </w:r>
      <w:r w:rsidRPr="00E95B0F">
        <w:rPr>
          <w:rFonts w:ascii="Arial" w:hAnsi="Arial" w:cs="Arial"/>
          <w:i/>
          <w:iCs/>
          <w:color w:val="000000"/>
          <w:sz w:val="20"/>
        </w:rPr>
        <w:t>Journal of Family Strengths</w:t>
      </w:r>
      <w:r w:rsidRPr="00E95B0F">
        <w:rPr>
          <w:rFonts w:ascii="Arial" w:hAnsi="Arial" w:cs="Arial"/>
          <w:color w:val="000000"/>
          <w:sz w:val="20"/>
        </w:rPr>
        <w:t xml:space="preserve"> </w:t>
      </w:r>
      <w:r w:rsidRPr="00E95B0F">
        <w:rPr>
          <w:rFonts w:ascii="Arial" w:hAnsi="Arial" w:cs="Arial"/>
          <w:b/>
          <w:bCs/>
          <w:color w:val="000000"/>
          <w:sz w:val="20"/>
        </w:rPr>
        <w:t>19</w:t>
      </w:r>
      <w:r w:rsidRPr="00E95B0F">
        <w:rPr>
          <w:rFonts w:ascii="Arial" w:hAnsi="Arial" w:cs="Arial"/>
          <w:color w:val="000000"/>
          <w:sz w:val="20"/>
        </w:rPr>
        <w:t xml:space="preserve"> (2019).</w:t>
      </w:r>
    </w:p>
    <w:p w14:paraId="5DB85B5A"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38. </w:t>
      </w:r>
      <w:r w:rsidRPr="00E95B0F">
        <w:rPr>
          <w:rFonts w:ascii="Arial" w:hAnsi="Arial" w:cs="Arial"/>
          <w:color w:val="000000"/>
          <w:sz w:val="20"/>
        </w:rPr>
        <w:tab/>
        <w:t>J. A. Boehner, H.R.1 - 107th Congress (2001-2002): No Child Left Behind Act of 2001 (2002) (January 23, 2023).</w:t>
      </w:r>
    </w:p>
    <w:p w14:paraId="0495853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39. </w:t>
      </w:r>
      <w:r w:rsidRPr="00E95B0F">
        <w:rPr>
          <w:rFonts w:ascii="Arial" w:hAnsi="Arial" w:cs="Arial"/>
          <w:color w:val="000000"/>
          <w:sz w:val="20"/>
        </w:rPr>
        <w:tab/>
        <w:t xml:space="preserve">S. F. Reardon, </w:t>
      </w:r>
      <w:r w:rsidRPr="00E95B0F">
        <w:rPr>
          <w:rFonts w:ascii="Arial" w:hAnsi="Arial" w:cs="Arial"/>
          <w:i/>
          <w:iCs/>
          <w:color w:val="000000"/>
          <w:sz w:val="20"/>
        </w:rPr>
        <w:t>et al.</w:t>
      </w:r>
      <w:r w:rsidRPr="00E95B0F">
        <w:rPr>
          <w:rFonts w:ascii="Arial" w:hAnsi="Arial" w:cs="Arial"/>
          <w:color w:val="000000"/>
          <w:sz w:val="20"/>
        </w:rPr>
        <w:t>, Stanford Education Data Archive (SEDA) (2022) (January 23, 2023).</w:t>
      </w:r>
    </w:p>
    <w:p w14:paraId="7724F3B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40. </w:t>
      </w:r>
      <w:r w:rsidRPr="00E95B0F">
        <w:rPr>
          <w:rFonts w:ascii="Arial" w:hAnsi="Arial" w:cs="Arial"/>
          <w:color w:val="000000"/>
          <w:sz w:val="20"/>
        </w:rPr>
        <w:tab/>
        <w:t>H. Sharp, “An Overview of NAEP” (National Center for Education Statistics, 2019).</w:t>
      </w:r>
    </w:p>
    <w:p w14:paraId="5FA76230"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41. </w:t>
      </w:r>
      <w:r w:rsidRPr="00E95B0F">
        <w:rPr>
          <w:rFonts w:ascii="Arial" w:hAnsi="Arial" w:cs="Arial"/>
          <w:color w:val="000000"/>
          <w:sz w:val="20"/>
        </w:rPr>
        <w:tab/>
        <w:t xml:space="preserve">G. B. Anderson, hurricaneexposuredata. </w:t>
      </w:r>
      <w:r w:rsidRPr="00E95B0F">
        <w:rPr>
          <w:rFonts w:ascii="Arial" w:hAnsi="Arial" w:cs="Arial"/>
          <w:i/>
          <w:iCs/>
          <w:color w:val="000000"/>
          <w:sz w:val="20"/>
        </w:rPr>
        <w:t>GitHub</w:t>
      </w:r>
      <w:r w:rsidRPr="00E95B0F">
        <w:rPr>
          <w:rFonts w:ascii="Arial" w:hAnsi="Arial" w:cs="Arial"/>
          <w:color w:val="000000"/>
          <w:sz w:val="20"/>
        </w:rPr>
        <w:t xml:space="preserve"> (January 25, 2023).</w:t>
      </w:r>
    </w:p>
    <w:p w14:paraId="336EC50C"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42. </w:t>
      </w:r>
      <w:r w:rsidRPr="00E95B0F">
        <w:rPr>
          <w:rFonts w:ascii="Arial" w:hAnsi="Arial" w:cs="Arial"/>
          <w:color w:val="000000"/>
          <w:sz w:val="20"/>
        </w:rPr>
        <w:tab/>
        <w:t xml:space="preserve">G. B. Anderson, D. Eddelbuettel, Hosting Data Packages via drat: A Case Study with Hurricane Exposure Data. </w:t>
      </w:r>
      <w:r w:rsidRPr="00E95B0F">
        <w:rPr>
          <w:rFonts w:ascii="Arial" w:hAnsi="Arial" w:cs="Arial"/>
          <w:i/>
          <w:iCs/>
          <w:color w:val="000000"/>
          <w:sz w:val="20"/>
        </w:rPr>
        <w:t>R J</w:t>
      </w:r>
      <w:r w:rsidRPr="00E95B0F">
        <w:rPr>
          <w:rFonts w:ascii="Arial" w:hAnsi="Arial" w:cs="Arial"/>
          <w:color w:val="000000"/>
          <w:sz w:val="20"/>
        </w:rPr>
        <w:t xml:space="preserve"> </w:t>
      </w:r>
      <w:r w:rsidRPr="00E95B0F">
        <w:rPr>
          <w:rFonts w:ascii="Arial" w:hAnsi="Arial" w:cs="Arial"/>
          <w:b/>
          <w:bCs/>
          <w:color w:val="000000"/>
          <w:sz w:val="20"/>
        </w:rPr>
        <w:t>9</w:t>
      </w:r>
      <w:r w:rsidRPr="00E95B0F">
        <w:rPr>
          <w:rFonts w:ascii="Arial" w:hAnsi="Arial" w:cs="Arial"/>
          <w:color w:val="000000"/>
          <w:sz w:val="20"/>
        </w:rPr>
        <w:t>, 486–497 (2017).</w:t>
      </w:r>
    </w:p>
    <w:p w14:paraId="3B8A2FA2"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43. </w:t>
      </w:r>
      <w:r w:rsidRPr="00E95B0F">
        <w:rPr>
          <w:rFonts w:ascii="Arial" w:hAnsi="Arial" w:cs="Arial"/>
          <w:color w:val="000000"/>
          <w:sz w:val="20"/>
        </w:rPr>
        <w:tab/>
        <w:t xml:space="preserve">G. B. Anderson, </w:t>
      </w:r>
      <w:r w:rsidRPr="00E95B0F">
        <w:rPr>
          <w:rFonts w:ascii="Arial" w:hAnsi="Arial" w:cs="Arial"/>
          <w:i/>
          <w:iCs/>
          <w:color w:val="000000"/>
          <w:sz w:val="20"/>
        </w:rPr>
        <w:t>et al.</w:t>
      </w:r>
      <w:r w:rsidRPr="00E95B0F">
        <w:rPr>
          <w:rFonts w:ascii="Arial" w:hAnsi="Arial" w:cs="Arial"/>
          <w:color w:val="000000"/>
          <w:sz w:val="20"/>
        </w:rPr>
        <w:t xml:space="preserve">, Assessing United States County-Level Exposure for Research on Tropical Cyclones and Human Health. </w:t>
      </w:r>
      <w:r w:rsidRPr="00E95B0F">
        <w:rPr>
          <w:rFonts w:ascii="Arial" w:hAnsi="Arial" w:cs="Arial"/>
          <w:i/>
          <w:iCs/>
          <w:color w:val="000000"/>
          <w:sz w:val="20"/>
        </w:rPr>
        <w:t>Environmental Health Perspectives</w:t>
      </w:r>
      <w:r w:rsidRPr="00E95B0F">
        <w:rPr>
          <w:rFonts w:ascii="Arial" w:hAnsi="Arial" w:cs="Arial"/>
          <w:color w:val="000000"/>
          <w:sz w:val="20"/>
        </w:rPr>
        <w:t xml:space="preserve"> </w:t>
      </w:r>
      <w:r w:rsidRPr="00E95B0F">
        <w:rPr>
          <w:rFonts w:ascii="Arial" w:hAnsi="Arial" w:cs="Arial"/>
          <w:b/>
          <w:bCs/>
          <w:color w:val="000000"/>
          <w:sz w:val="20"/>
        </w:rPr>
        <w:t>128</w:t>
      </w:r>
      <w:r w:rsidRPr="00E95B0F">
        <w:rPr>
          <w:rFonts w:ascii="Arial" w:hAnsi="Arial" w:cs="Arial"/>
          <w:color w:val="000000"/>
          <w:sz w:val="20"/>
        </w:rPr>
        <w:t>, 107009.</w:t>
      </w:r>
    </w:p>
    <w:p w14:paraId="3F521E43"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44. </w:t>
      </w:r>
      <w:r w:rsidRPr="00E95B0F">
        <w:rPr>
          <w:rFonts w:ascii="Arial" w:hAnsi="Arial" w:cs="Arial"/>
          <w:color w:val="000000"/>
          <w:sz w:val="20"/>
        </w:rPr>
        <w:tab/>
        <w:t xml:space="preserve">S. G. Donald, K. Lang, Inference with Difference-in-Differences and Other Panel Data. </w:t>
      </w:r>
      <w:r w:rsidRPr="00E95B0F">
        <w:rPr>
          <w:rFonts w:ascii="Arial" w:hAnsi="Arial" w:cs="Arial"/>
          <w:i/>
          <w:iCs/>
          <w:color w:val="000000"/>
          <w:sz w:val="20"/>
        </w:rPr>
        <w:t>The Review of Economics and Statistics</w:t>
      </w:r>
      <w:r w:rsidRPr="00E95B0F">
        <w:rPr>
          <w:rFonts w:ascii="Arial" w:hAnsi="Arial" w:cs="Arial"/>
          <w:color w:val="000000"/>
          <w:sz w:val="20"/>
        </w:rPr>
        <w:t xml:space="preserve"> </w:t>
      </w:r>
      <w:r w:rsidRPr="00E95B0F">
        <w:rPr>
          <w:rFonts w:ascii="Arial" w:hAnsi="Arial" w:cs="Arial"/>
          <w:b/>
          <w:bCs/>
          <w:color w:val="000000"/>
          <w:sz w:val="20"/>
        </w:rPr>
        <w:t>89</w:t>
      </w:r>
      <w:r w:rsidRPr="00E95B0F">
        <w:rPr>
          <w:rFonts w:ascii="Arial" w:hAnsi="Arial" w:cs="Arial"/>
          <w:color w:val="000000"/>
          <w:sz w:val="20"/>
        </w:rPr>
        <w:t>, 221–233 (2007).</w:t>
      </w:r>
    </w:p>
    <w:p w14:paraId="4C5FC3F6"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45. </w:t>
      </w:r>
      <w:r w:rsidRPr="00E95B0F">
        <w:rPr>
          <w:rFonts w:ascii="Arial" w:hAnsi="Arial" w:cs="Arial"/>
          <w:color w:val="000000"/>
          <w:sz w:val="20"/>
        </w:rPr>
        <w:tab/>
        <w:t xml:space="preserve">R. McElreath, </w:t>
      </w:r>
      <w:r w:rsidRPr="00E95B0F">
        <w:rPr>
          <w:rFonts w:ascii="Arial" w:hAnsi="Arial" w:cs="Arial"/>
          <w:i/>
          <w:iCs/>
          <w:color w:val="000000"/>
          <w:sz w:val="20"/>
        </w:rPr>
        <w:t>Statistical Rethinking: A Bayesian Course with Examples in R and Stan</w:t>
      </w:r>
      <w:r w:rsidRPr="00E95B0F">
        <w:rPr>
          <w:rFonts w:ascii="Arial" w:hAnsi="Arial" w:cs="Arial"/>
          <w:color w:val="000000"/>
          <w:sz w:val="20"/>
        </w:rPr>
        <w:t xml:space="preserve"> (Chapman and Hall/CRC, 2016) https:/doi.org/10.1201/9781315372495.</w:t>
      </w:r>
    </w:p>
    <w:p w14:paraId="10ED831F"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46. </w:t>
      </w:r>
      <w:r w:rsidRPr="00E95B0F">
        <w:rPr>
          <w:rFonts w:ascii="Arial" w:hAnsi="Arial" w:cs="Arial"/>
          <w:color w:val="000000"/>
          <w:sz w:val="20"/>
        </w:rPr>
        <w:tab/>
        <w:t xml:space="preserve">W. Lu, D. A. Hackman, J. Schwartz, Ambient air pollution associated with lower academic achievement among US children: A nationwide panel study of school districts. </w:t>
      </w:r>
      <w:r w:rsidRPr="00E95B0F">
        <w:rPr>
          <w:rFonts w:ascii="Arial" w:hAnsi="Arial" w:cs="Arial"/>
          <w:i/>
          <w:iCs/>
          <w:color w:val="000000"/>
          <w:sz w:val="20"/>
        </w:rPr>
        <w:t>Environmental Epidemiology</w:t>
      </w:r>
      <w:r w:rsidRPr="00E95B0F">
        <w:rPr>
          <w:rFonts w:ascii="Arial" w:hAnsi="Arial" w:cs="Arial"/>
          <w:color w:val="000000"/>
          <w:sz w:val="20"/>
        </w:rPr>
        <w:t xml:space="preserve"> </w:t>
      </w:r>
      <w:r w:rsidRPr="00E95B0F">
        <w:rPr>
          <w:rFonts w:ascii="Arial" w:hAnsi="Arial" w:cs="Arial"/>
          <w:b/>
          <w:bCs/>
          <w:color w:val="000000"/>
          <w:sz w:val="20"/>
        </w:rPr>
        <w:t>5</w:t>
      </w:r>
      <w:r w:rsidRPr="00E95B0F">
        <w:rPr>
          <w:rFonts w:ascii="Arial" w:hAnsi="Arial" w:cs="Arial"/>
          <w:color w:val="000000"/>
          <w:sz w:val="20"/>
        </w:rPr>
        <w:t>, e174 (2021).</w:t>
      </w:r>
    </w:p>
    <w:p w14:paraId="02CBEC12"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47. </w:t>
      </w:r>
      <w:r w:rsidRPr="00E95B0F">
        <w:rPr>
          <w:rFonts w:ascii="Arial" w:hAnsi="Arial" w:cs="Arial"/>
          <w:color w:val="000000"/>
          <w:sz w:val="20"/>
        </w:rPr>
        <w:tab/>
        <w:t xml:space="preserve">J. Wen, M. Burke, Lower test scores from wildfire smoke exposure. </w:t>
      </w:r>
      <w:r w:rsidRPr="00E95B0F">
        <w:rPr>
          <w:rFonts w:ascii="Arial" w:hAnsi="Arial" w:cs="Arial"/>
          <w:i/>
          <w:iCs/>
          <w:color w:val="000000"/>
          <w:sz w:val="20"/>
        </w:rPr>
        <w:t>Nat Sustain</w:t>
      </w:r>
      <w:r w:rsidRPr="00E95B0F">
        <w:rPr>
          <w:rFonts w:ascii="Arial" w:hAnsi="Arial" w:cs="Arial"/>
          <w:color w:val="000000"/>
          <w:sz w:val="20"/>
        </w:rPr>
        <w:t xml:space="preserve"> </w:t>
      </w:r>
      <w:r w:rsidRPr="00E95B0F">
        <w:rPr>
          <w:rFonts w:ascii="Arial" w:hAnsi="Arial" w:cs="Arial"/>
          <w:b/>
          <w:bCs/>
          <w:color w:val="000000"/>
          <w:sz w:val="20"/>
        </w:rPr>
        <w:t>5</w:t>
      </w:r>
      <w:r w:rsidRPr="00E95B0F">
        <w:rPr>
          <w:rFonts w:ascii="Arial" w:hAnsi="Arial" w:cs="Arial"/>
          <w:color w:val="000000"/>
          <w:sz w:val="20"/>
        </w:rPr>
        <w:t>, 947–955 (2022).</w:t>
      </w:r>
    </w:p>
    <w:p w14:paraId="642C1DAB" w14:textId="77777777" w:rsidR="00E95B0F" w:rsidRPr="00E95B0F" w:rsidRDefault="00E95B0F" w:rsidP="00E95B0F">
      <w:pPr>
        <w:pStyle w:val="Bibliography"/>
        <w:rPr>
          <w:rFonts w:ascii="Arial" w:hAnsi="Arial" w:cs="Arial"/>
          <w:color w:val="000000"/>
          <w:sz w:val="20"/>
        </w:rPr>
      </w:pPr>
      <w:r w:rsidRPr="00E95B0F">
        <w:rPr>
          <w:rFonts w:ascii="Arial" w:hAnsi="Arial" w:cs="Arial"/>
          <w:color w:val="000000"/>
          <w:sz w:val="20"/>
        </w:rPr>
        <w:t xml:space="preserve">48. </w:t>
      </w:r>
      <w:r w:rsidRPr="00E95B0F">
        <w:rPr>
          <w:rFonts w:ascii="Arial" w:hAnsi="Arial" w:cs="Arial"/>
          <w:color w:val="000000"/>
          <w:sz w:val="20"/>
        </w:rPr>
        <w:tab/>
        <w:t xml:space="preserve">A. Gelman, </w:t>
      </w:r>
      <w:r w:rsidRPr="00E95B0F">
        <w:rPr>
          <w:rFonts w:ascii="Arial" w:hAnsi="Arial" w:cs="Arial"/>
          <w:i/>
          <w:iCs/>
          <w:color w:val="000000"/>
          <w:sz w:val="20"/>
        </w:rPr>
        <w:t>et al.</w:t>
      </w:r>
      <w:r w:rsidRPr="00E95B0F">
        <w:rPr>
          <w:rFonts w:ascii="Arial" w:hAnsi="Arial" w:cs="Arial"/>
          <w:color w:val="000000"/>
          <w:sz w:val="20"/>
        </w:rPr>
        <w:t xml:space="preserve">, </w:t>
      </w:r>
      <w:r w:rsidRPr="00E95B0F">
        <w:rPr>
          <w:rFonts w:ascii="Arial" w:hAnsi="Arial" w:cs="Arial"/>
          <w:i/>
          <w:iCs/>
          <w:color w:val="000000"/>
          <w:sz w:val="20"/>
        </w:rPr>
        <w:t>Bayesian Data Analysis</w:t>
      </w:r>
      <w:r w:rsidRPr="00E95B0F">
        <w:rPr>
          <w:rFonts w:ascii="Arial" w:hAnsi="Arial" w:cs="Arial"/>
          <w:color w:val="000000"/>
          <w:sz w:val="20"/>
        </w:rPr>
        <w:t>, 3rd Ed. (Chapman and Hall/CRC, 2015) https:/doi.org/10.1201/b16018.</w:t>
      </w:r>
    </w:p>
    <w:p w14:paraId="223C2956" w14:textId="33436862" w:rsidR="002C4340" w:rsidRPr="003006BB" w:rsidRDefault="00205050" w:rsidP="003006BB">
      <w:pPr>
        <w:pBdr>
          <w:top w:val="nil"/>
          <w:left w:val="nil"/>
          <w:bottom w:val="nil"/>
          <w:right w:val="nil"/>
          <w:between w:val="nil"/>
        </w:pBdr>
        <w:contextualSpacing/>
        <w:rPr>
          <w:rFonts w:ascii="Arial" w:hAnsi="Arial" w:cs="Arial"/>
          <w:color w:val="000000"/>
          <w:sz w:val="20"/>
          <w:szCs w:val="20"/>
        </w:rPr>
      </w:pPr>
      <w:r>
        <w:rPr>
          <w:rFonts w:ascii="Arial" w:hAnsi="Arial" w:cs="Arial"/>
          <w:color w:val="000000"/>
          <w:sz w:val="20"/>
          <w:szCs w:val="20"/>
        </w:rPr>
        <w:fldChar w:fldCharType="end"/>
      </w:r>
    </w:p>
    <w:p w14:paraId="46697C43" w14:textId="77777777" w:rsidR="003006BB" w:rsidRDefault="003006BB" w:rsidP="00E6133D">
      <w:pPr>
        <w:keepNext/>
        <w:pBdr>
          <w:top w:val="nil"/>
          <w:left w:val="nil"/>
          <w:bottom w:val="nil"/>
          <w:right w:val="nil"/>
          <w:between w:val="nil"/>
        </w:pBdr>
        <w:spacing w:before="240" w:after="60"/>
        <w:contextualSpacing/>
        <w:jc w:val="both"/>
        <w:rPr>
          <w:rFonts w:ascii="Arial" w:hAnsi="Arial" w:cs="Arial"/>
          <w:b/>
          <w:color w:val="000000"/>
          <w:sz w:val="20"/>
          <w:szCs w:val="20"/>
        </w:rPr>
        <w:sectPr w:rsidR="003006BB" w:rsidSect="00055E86">
          <w:headerReference w:type="default" r:id="rId13"/>
          <w:footerReference w:type="default" r:id="rId14"/>
          <w:type w:val="continuous"/>
          <w:pgSz w:w="12240" w:h="15840"/>
          <w:pgMar w:top="1440" w:right="1440" w:bottom="1440" w:left="1440" w:header="720" w:footer="720" w:gutter="0"/>
          <w:cols w:space="720"/>
          <w:docGrid w:linePitch="299"/>
        </w:sectPr>
      </w:pPr>
    </w:p>
    <w:p w14:paraId="5D1CD93E" w14:textId="70A231BA" w:rsidR="00980C22" w:rsidRPr="00980C22" w:rsidRDefault="00980C22" w:rsidP="00E6133D">
      <w:pPr>
        <w:keepNext/>
        <w:pBdr>
          <w:top w:val="nil"/>
          <w:left w:val="nil"/>
          <w:bottom w:val="nil"/>
          <w:right w:val="nil"/>
          <w:between w:val="nil"/>
        </w:pBdr>
        <w:spacing w:before="240" w:after="60"/>
        <w:contextualSpacing/>
        <w:jc w:val="both"/>
        <w:rPr>
          <w:rFonts w:ascii="Arial" w:hAnsi="Arial" w:cs="Arial"/>
          <w:b/>
          <w:color w:val="000000"/>
          <w:sz w:val="20"/>
          <w:szCs w:val="20"/>
        </w:rPr>
      </w:pPr>
      <w:r>
        <w:rPr>
          <w:rFonts w:ascii="Arial" w:hAnsi="Arial" w:cs="Arial"/>
          <w:b/>
          <w:color w:val="000000"/>
          <w:sz w:val="20"/>
          <w:szCs w:val="20"/>
        </w:rPr>
        <w:lastRenderedPageBreak/>
        <w:t>Figures and Tables</w:t>
      </w:r>
    </w:p>
    <w:p w14:paraId="289D0221" w14:textId="77777777"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39D02059" w14:textId="210613CC" w:rsidR="006A327D" w:rsidRDefault="00214938" w:rsidP="00214938">
      <w:pPr>
        <w:keepNext/>
        <w:pBdr>
          <w:top w:val="nil"/>
          <w:left w:val="nil"/>
          <w:bottom w:val="nil"/>
          <w:right w:val="nil"/>
          <w:between w:val="nil"/>
        </w:pBdr>
        <w:spacing w:before="240" w:after="60"/>
        <w:contextualSpacing/>
        <w:jc w:val="center"/>
        <w:rPr>
          <w:rFonts w:ascii="Arial" w:hAnsi="Arial" w:cs="Arial"/>
          <w:b/>
          <w:color w:val="000000"/>
          <w:sz w:val="20"/>
          <w:szCs w:val="20"/>
        </w:rPr>
      </w:pPr>
      <w:r>
        <w:rPr>
          <w:rFonts w:ascii="Arial" w:hAnsi="Arial" w:cs="Arial"/>
          <w:b/>
          <w:noProof/>
          <w:color w:val="000000"/>
          <w:sz w:val="20"/>
          <w:szCs w:val="20"/>
        </w:rPr>
        <w:drawing>
          <wp:inline distT="0" distB="0" distL="0" distR="0" wp14:anchorId="01323069" wp14:editId="26A7C5B4">
            <wp:extent cx="3997044" cy="4556397"/>
            <wp:effectExtent l="0" t="0" r="3810" b="3175"/>
            <wp:docPr id="218898773"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8773" name="Picture 1" descr="A map of the united stat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3767" cy="4564060"/>
                    </a:xfrm>
                    <a:prstGeom prst="rect">
                      <a:avLst/>
                    </a:prstGeom>
                  </pic:spPr>
                </pic:pic>
              </a:graphicData>
            </a:graphic>
          </wp:inline>
        </w:drawing>
      </w:r>
    </w:p>
    <w:p w14:paraId="404A75FB" w14:textId="77777777" w:rsidR="006A327D" w:rsidRDefault="006A327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2A676FE0" w14:textId="1CF95BED" w:rsidR="00E6133D" w:rsidRPr="00F649EE" w:rsidRDefault="00E6133D" w:rsidP="00E6133D">
      <w:pPr>
        <w:keepNext/>
        <w:pBdr>
          <w:top w:val="nil"/>
          <w:left w:val="nil"/>
          <w:bottom w:val="nil"/>
          <w:right w:val="nil"/>
          <w:between w:val="nil"/>
        </w:pBdr>
        <w:spacing w:before="240" w:after="60"/>
        <w:contextualSpacing/>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1. </w:t>
      </w:r>
      <w:r w:rsidR="00600210">
        <w:rPr>
          <w:rFonts w:ascii="Arial" w:hAnsi="Arial" w:cs="Arial"/>
          <w:color w:val="000000"/>
          <w:sz w:val="20"/>
          <w:szCs w:val="20"/>
        </w:rPr>
        <w:t>Counties exposed to hurricane-force tropical cyclones during</w:t>
      </w:r>
      <w:r w:rsidR="006A327D">
        <w:rPr>
          <w:rFonts w:ascii="Arial" w:hAnsi="Arial" w:cs="Arial"/>
          <w:color w:val="000000"/>
          <w:sz w:val="20"/>
          <w:szCs w:val="20"/>
        </w:rPr>
        <w:t xml:space="preserve"> 2009-2018</w:t>
      </w:r>
      <w:ins w:id="5" w:author="Parks, Robbie M" w:date="2023-11-10T15:11:00Z">
        <w:r w:rsidR="00E53538">
          <w:rPr>
            <w:rFonts w:ascii="Arial" w:hAnsi="Arial" w:cs="Arial"/>
            <w:color w:val="000000"/>
            <w:sz w:val="20"/>
            <w:szCs w:val="20"/>
          </w:rPr>
          <w:t>.</w:t>
        </w:r>
      </w:ins>
    </w:p>
    <w:p w14:paraId="5D3BAD94" w14:textId="77777777" w:rsidR="00980C22" w:rsidRPr="00F649EE" w:rsidRDefault="00980C22" w:rsidP="00E6133D">
      <w:pPr>
        <w:pBdr>
          <w:top w:val="nil"/>
          <w:left w:val="nil"/>
          <w:bottom w:val="nil"/>
          <w:right w:val="nil"/>
          <w:between w:val="nil"/>
        </w:pBdr>
        <w:contextualSpacing/>
        <w:rPr>
          <w:rFonts w:ascii="Arial" w:hAnsi="Arial" w:cs="Arial"/>
          <w:color w:val="000000"/>
          <w:sz w:val="20"/>
          <w:szCs w:val="20"/>
        </w:rPr>
      </w:pPr>
    </w:p>
    <w:p w14:paraId="58E61D78" w14:textId="4760213B" w:rsidR="007701F7" w:rsidRDefault="006A327D">
      <w:pPr>
        <w:rPr>
          <w:rFonts w:ascii="Arial" w:hAnsi="Arial" w:cs="Arial"/>
          <w:color w:val="000000"/>
          <w:sz w:val="20"/>
          <w:szCs w:val="20"/>
        </w:rPr>
      </w:pPr>
      <w:r>
        <w:rPr>
          <w:rFonts w:ascii="Arial" w:hAnsi="Arial" w:cs="Arial"/>
          <w:color w:val="000000"/>
          <w:sz w:val="20"/>
          <w:szCs w:val="20"/>
        </w:rPr>
        <w:br w:type="page"/>
      </w:r>
    </w:p>
    <w:p w14:paraId="40C7443E" w14:textId="357D0E8B" w:rsidR="007701F7" w:rsidRDefault="00125FC7" w:rsidP="007701F7">
      <w:pPr>
        <w:tabs>
          <w:tab w:val="left" w:pos="1060"/>
        </w:tabs>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19A3C709" wp14:editId="0953DA48">
            <wp:extent cx="3770415" cy="3770415"/>
            <wp:effectExtent l="0" t="0" r="1905" b="1905"/>
            <wp:docPr id="1694732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32629" name="Picture 1694732629"/>
                    <pic:cNvPicPr/>
                  </pic:nvPicPr>
                  <pic:blipFill>
                    <a:blip r:embed="rId16">
                      <a:extLst>
                        <a:ext uri="{28A0092B-C50C-407E-A947-70E740481C1C}">
                          <a14:useLocalDpi xmlns:a14="http://schemas.microsoft.com/office/drawing/2010/main" val="0"/>
                        </a:ext>
                      </a:extLst>
                    </a:blip>
                    <a:stretch>
                      <a:fillRect/>
                    </a:stretch>
                  </pic:blipFill>
                  <pic:spPr>
                    <a:xfrm>
                      <a:off x="0" y="0"/>
                      <a:ext cx="3794792" cy="3794792"/>
                    </a:xfrm>
                    <a:prstGeom prst="rect">
                      <a:avLst/>
                    </a:prstGeom>
                  </pic:spPr>
                </pic:pic>
              </a:graphicData>
            </a:graphic>
          </wp:inline>
        </w:drawing>
      </w:r>
      <w:r w:rsidR="00A3694C">
        <w:rPr>
          <w:rFonts w:ascii="Arial" w:hAnsi="Arial" w:cs="Arial"/>
          <w:noProof/>
          <w:color w:val="000000"/>
          <w:sz w:val="20"/>
          <w:szCs w:val="20"/>
        </w:rPr>
        <mc:AlternateContent>
          <mc:Choice Requires="wps">
            <w:drawing>
              <wp:anchor distT="0" distB="0" distL="114300" distR="114300" simplePos="0" relativeHeight="251664384" behindDoc="0" locked="0" layoutInCell="1" allowOverlap="1" wp14:anchorId="48A219BC" wp14:editId="26925A6B">
                <wp:simplePos x="0" y="0"/>
                <wp:positionH relativeFrom="column">
                  <wp:posOffset>5806166</wp:posOffset>
                </wp:positionH>
                <wp:positionV relativeFrom="paragraph">
                  <wp:posOffset>-277512</wp:posOffset>
                </wp:positionV>
                <wp:extent cx="287020" cy="260985"/>
                <wp:effectExtent l="0" t="0" r="17780" b="18415"/>
                <wp:wrapNone/>
                <wp:docPr id="251011687" name="Text Box 2"/>
                <wp:cNvGraphicFramePr/>
                <a:graphic xmlns:a="http://schemas.openxmlformats.org/drawingml/2006/main">
                  <a:graphicData uri="http://schemas.microsoft.com/office/word/2010/wordprocessingShape">
                    <wps:wsp>
                      <wps:cNvSpPr txBox="1"/>
                      <wps:spPr>
                        <a:xfrm>
                          <a:off x="0" y="0"/>
                          <a:ext cx="287020" cy="260985"/>
                        </a:xfrm>
                        <a:prstGeom prst="rect">
                          <a:avLst/>
                        </a:prstGeom>
                        <a:solidFill>
                          <a:schemeClr val="lt1"/>
                        </a:solidFill>
                        <a:ln w="6350">
                          <a:solidFill>
                            <a:prstClr val="black"/>
                          </a:solidFill>
                        </a:ln>
                      </wps:spPr>
                      <wps:txb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219BC" id="_x0000_t202" coordsize="21600,21600" o:spt="202" path="m,l,21600r21600,l21600,xe">
                <v:stroke joinstyle="miter"/>
                <v:path gradientshapeok="t" o:connecttype="rect"/>
              </v:shapetype>
              <v:shape id="Text Box 2" o:spid="_x0000_s1026" type="#_x0000_t202" style="position:absolute;margin-left:457.2pt;margin-top:-21.85pt;width:22.6pt;height:20.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LDcNgIAAHsEAAAOAAAAZHJzL2Uyb0RvYy54bWysVE1v2zAMvQ/YfxB0X+xkSZo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" fillcolor="white [3201]" strokeweight=".5pt">
                <v:textbox>
                  <w:txbxContent>
                    <w:p w14:paraId="4E1EF0B2" w14:textId="59559CBA" w:rsidR="009450B4" w:rsidRPr="009450B4" w:rsidRDefault="009450B4" w:rsidP="00A3694C">
                      <w:pPr>
                        <w:jc w:val="center"/>
                        <w:rPr>
                          <w:rFonts w:ascii="Arial" w:hAnsi="Arial" w:cs="Arial"/>
                        </w:rPr>
                      </w:pPr>
                      <w:r w:rsidRPr="009450B4">
                        <w:rPr>
                          <w:rFonts w:ascii="Arial" w:hAnsi="Arial" w:cs="Arial"/>
                        </w:rPr>
                        <w:t>B</w:t>
                      </w:r>
                    </w:p>
                  </w:txbxContent>
                </v:textbox>
              </v:shape>
            </w:pict>
          </mc:Fallback>
        </mc:AlternateContent>
      </w:r>
      <w:r w:rsidR="00A3694C">
        <w:rPr>
          <w:rFonts w:ascii="Arial" w:hAnsi="Arial" w:cs="Arial"/>
          <w:noProof/>
          <w:color w:val="000000"/>
          <w:sz w:val="20"/>
          <w:szCs w:val="20"/>
        </w:rPr>
        <mc:AlternateContent>
          <mc:Choice Requires="wps">
            <w:drawing>
              <wp:anchor distT="0" distB="0" distL="114300" distR="114300" simplePos="0" relativeHeight="251662336" behindDoc="0" locked="0" layoutInCell="1" allowOverlap="1" wp14:anchorId="4F225030" wp14:editId="176B856B">
                <wp:simplePos x="0" y="0"/>
                <wp:positionH relativeFrom="column">
                  <wp:posOffset>2267396</wp:posOffset>
                </wp:positionH>
                <wp:positionV relativeFrom="paragraph">
                  <wp:posOffset>-288925</wp:posOffset>
                </wp:positionV>
                <wp:extent cx="287383" cy="261257"/>
                <wp:effectExtent l="0" t="0" r="17780" b="18415"/>
                <wp:wrapNone/>
                <wp:docPr id="1707862761" name="Text Box 2"/>
                <wp:cNvGraphicFramePr/>
                <a:graphic xmlns:a="http://schemas.openxmlformats.org/drawingml/2006/main">
                  <a:graphicData uri="http://schemas.microsoft.com/office/word/2010/wordprocessingShape">
                    <wps:wsp>
                      <wps:cNvSpPr txBox="1"/>
                      <wps:spPr>
                        <a:xfrm>
                          <a:off x="0" y="0"/>
                          <a:ext cx="287383" cy="261257"/>
                        </a:xfrm>
                        <a:prstGeom prst="rect">
                          <a:avLst/>
                        </a:prstGeom>
                        <a:solidFill>
                          <a:schemeClr val="lt1"/>
                        </a:solidFill>
                        <a:ln w="6350">
                          <a:solidFill>
                            <a:prstClr val="black"/>
                          </a:solidFill>
                        </a:ln>
                      </wps:spPr>
                      <wps:txb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25030" id="_x0000_s1027" type="#_x0000_t202" style="position:absolute;margin-left:178.55pt;margin-top:-22.75pt;width:22.65pt;height:20.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" fillcolor="white [3201]" strokeweight=".5pt">
                <v:textbox>
                  <w:txbxContent>
                    <w:p w14:paraId="5EE3D8A1" w14:textId="76226BF5" w:rsidR="009450B4" w:rsidRPr="009450B4" w:rsidRDefault="009450B4" w:rsidP="00A3694C">
                      <w:pPr>
                        <w:jc w:val="center"/>
                        <w:rPr>
                          <w:rFonts w:ascii="Arial" w:hAnsi="Arial" w:cs="Arial"/>
                        </w:rPr>
                      </w:pPr>
                      <w:r w:rsidRPr="009450B4">
                        <w:rPr>
                          <w:rFonts w:ascii="Arial" w:hAnsi="Arial" w:cs="Arial"/>
                        </w:rPr>
                        <w:t>A</w:t>
                      </w:r>
                    </w:p>
                  </w:txbxContent>
                </v:textbox>
              </v:shape>
            </w:pict>
          </mc:Fallback>
        </mc:AlternateContent>
      </w:r>
      <w:r w:rsidR="0051562A">
        <w:rPr>
          <w:rFonts w:ascii="Arial" w:hAnsi="Arial" w:cs="Arial"/>
          <w:noProof/>
          <w:color w:val="000000"/>
          <w:sz w:val="20"/>
          <w:szCs w:val="20"/>
        </w:rPr>
        <w:drawing>
          <wp:inline distT="0" distB="0" distL="0" distR="0" wp14:anchorId="418D91B5" wp14:editId="6AD6A4F5">
            <wp:extent cx="3832306" cy="3832306"/>
            <wp:effectExtent l="0" t="0" r="3175" b="3175"/>
            <wp:docPr id="37211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14333" name="Picture 372114333"/>
                    <pic:cNvPicPr/>
                  </pic:nvPicPr>
                  <pic:blipFill>
                    <a:blip r:embed="rId17">
                      <a:extLst>
                        <a:ext uri="{28A0092B-C50C-407E-A947-70E740481C1C}">
                          <a14:useLocalDpi xmlns:a14="http://schemas.microsoft.com/office/drawing/2010/main" val="0"/>
                        </a:ext>
                      </a:extLst>
                    </a:blip>
                    <a:stretch>
                      <a:fillRect/>
                    </a:stretch>
                  </pic:blipFill>
                  <pic:spPr>
                    <a:xfrm>
                      <a:off x="0" y="0"/>
                      <a:ext cx="3840187" cy="3840187"/>
                    </a:xfrm>
                    <a:prstGeom prst="rect">
                      <a:avLst/>
                    </a:prstGeom>
                  </pic:spPr>
                </pic:pic>
              </a:graphicData>
            </a:graphic>
          </wp:inline>
        </w:drawing>
      </w:r>
    </w:p>
    <w:p w14:paraId="0FB80888" w14:textId="7CAF93F6" w:rsidR="007701F7" w:rsidRDefault="007701F7" w:rsidP="00F249BB">
      <w:pPr>
        <w:tabs>
          <w:tab w:val="left" w:pos="1060"/>
          <w:tab w:val="left" w:pos="7740"/>
        </w:tabs>
        <w:ind w:left="-630" w:right="-360"/>
        <w:rPr>
          <w:rFonts w:ascii="Arial" w:hAnsi="Arial" w:cs="Arial"/>
          <w:sz w:val="20"/>
          <w:szCs w:val="20"/>
        </w:rPr>
      </w:pPr>
    </w:p>
    <w:p w14:paraId="4433406F" w14:textId="3111186C" w:rsidR="00F249BB" w:rsidRDefault="007701F7" w:rsidP="00F249BB">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C33D27">
        <w:rPr>
          <w:rFonts w:ascii="Arial" w:hAnsi="Arial" w:cs="Arial"/>
          <w:b/>
          <w:color w:val="000000"/>
          <w:sz w:val="20"/>
          <w:szCs w:val="20"/>
        </w:rPr>
        <w:t>2</w:t>
      </w:r>
      <w:r w:rsidR="00093CA1">
        <w:rPr>
          <w:rFonts w:ascii="Arial" w:hAnsi="Arial" w:cs="Arial"/>
          <w:b/>
          <w:color w:val="000000"/>
          <w:sz w:val="20"/>
          <w:szCs w:val="20"/>
        </w:rPr>
        <w:t xml:space="preserve">. </w:t>
      </w:r>
      <w:r w:rsidR="00093CA1" w:rsidRPr="00562CD8">
        <w:rPr>
          <w:rFonts w:ascii="Arial" w:hAnsi="Arial" w:cs="Arial"/>
          <w:b/>
          <w:color w:val="000000"/>
          <w:sz w:val="20"/>
          <w:szCs w:val="20"/>
        </w:rPr>
        <w:t>A)</w:t>
      </w:r>
      <w:r w:rsidR="00093CA1">
        <w:rPr>
          <w:rFonts w:ascii="Arial" w:hAnsi="Arial" w:cs="Arial"/>
          <w:b/>
          <w:color w:val="000000"/>
          <w:sz w:val="20"/>
          <w:szCs w:val="20"/>
        </w:rPr>
        <w:t xml:space="preserve"> </w:t>
      </w:r>
      <w:r w:rsidR="00093CA1">
        <w:rPr>
          <w:rFonts w:ascii="Arial" w:hAnsi="Arial" w:cs="Arial"/>
          <w:color w:val="000000"/>
          <w:sz w:val="20"/>
          <w:szCs w:val="20"/>
        </w:rPr>
        <w:t xml:space="preserve">Estimated Association </w:t>
      </w:r>
      <w:r w:rsidR="009450B4">
        <w:rPr>
          <w:rFonts w:ascii="Arial" w:hAnsi="Arial" w:cs="Arial"/>
          <w:color w:val="000000"/>
          <w:sz w:val="20"/>
          <w:szCs w:val="20"/>
        </w:rPr>
        <w:t>Between</w:t>
      </w:r>
      <w:r w:rsidR="00093CA1">
        <w:rPr>
          <w:rFonts w:ascii="Arial" w:hAnsi="Arial" w:cs="Arial"/>
          <w:color w:val="000000"/>
          <w:sz w:val="20"/>
          <w:szCs w:val="20"/>
        </w:rPr>
        <w:t xml:space="preserve"> Grade</w:t>
      </w:r>
      <w:r w:rsidR="007A7323">
        <w:rPr>
          <w:rFonts w:ascii="Arial" w:hAnsi="Arial" w:cs="Arial"/>
          <w:color w:val="000000"/>
          <w:sz w:val="20"/>
          <w:szCs w:val="20"/>
        </w:rPr>
        <w:t xml:space="preserve"> </w:t>
      </w:r>
      <w:r w:rsidR="00093CA1">
        <w:rPr>
          <w:rFonts w:ascii="Arial" w:hAnsi="Arial" w:cs="Arial"/>
          <w:color w:val="000000"/>
          <w:sz w:val="20"/>
          <w:szCs w:val="20"/>
        </w:rPr>
        <w:t xml:space="preserve">Cohort and County Sociodemographic Factors </w:t>
      </w:r>
      <w:r w:rsidR="009450B4">
        <w:rPr>
          <w:rFonts w:ascii="Arial" w:hAnsi="Arial" w:cs="Arial"/>
          <w:color w:val="000000"/>
          <w:sz w:val="20"/>
          <w:szCs w:val="20"/>
        </w:rPr>
        <w:t>and</w:t>
      </w:r>
      <w:r w:rsidR="00093CA1">
        <w:rPr>
          <w:rFonts w:ascii="Arial" w:hAnsi="Arial" w:cs="Arial"/>
          <w:color w:val="000000"/>
          <w:sz w:val="20"/>
          <w:szCs w:val="20"/>
        </w:rPr>
        <w:t xml:space="preserve"> </w:t>
      </w:r>
      <w:r w:rsidR="00562CD8">
        <w:rPr>
          <w:rFonts w:ascii="Arial" w:hAnsi="Arial" w:cs="Arial"/>
          <w:color w:val="000000"/>
          <w:sz w:val="20"/>
          <w:szCs w:val="20"/>
        </w:rPr>
        <w:t xml:space="preserve">2009-2018 </w:t>
      </w:r>
      <w:r w:rsidR="00093CA1">
        <w:rPr>
          <w:rFonts w:ascii="Arial" w:hAnsi="Arial" w:cs="Arial"/>
          <w:color w:val="000000"/>
          <w:sz w:val="20"/>
          <w:szCs w:val="20"/>
        </w:rPr>
        <w:t xml:space="preserve">Average </w:t>
      </w:r>
      <w:r w:rsidR="00562CD8">
        <w:rPr>
          <w:rFonts w:ascii="Arial" w:hAnsi="Arial" w:cs="Arial"/>
          <w:color w:val="000000"/>
          <w:sz w:val="20"/>
          <w:szCs w:val="20"/>
        </w:rPr>
        <w:t xml:space="preserve">Standardized </w:t>
      </w:r>
      <w:r>
        <w:rPr>
          <w:rFonts w:ascii="Arial" w:hAnsi="Arial" w:cs="Arial"/>
          <w:color w:val="000000"/>
          <w:sz w:val="20"/>
          <w:szCs w:val="20"/>
        </w:rPr>
        <w:t>Math</w:t>
      </w:r>
      <w:r w:rsidR="00093CA1">
        <w:rPr>
          <w:rFonts w:ascii="Arial" w:hAnsi="Arial" w:cs="Arial"/>
          <w:color w:val="000000"/>
          <w:sz w:val="20"/>
          <w:szCs w:val="20"/>
        </w:rPr>
        <w:t xml:space="preserve"> Grade Scores</w:t>
      </w:r>
      <w:r w:rsidR="00562CD8">
        <w:rPr>
          <w:rFonts w:ascii="Arial" w:hAnsi="Arial" w:cs="Arial"/>
          <w:color w:val="000000"/>
          <w:sz w:val="20"/>
          <w:szCs w:val="20"/>
        </w:rPr>
        <w:t xml:space="preserve"> [</w:t>
      </w:r>
      <w:r w:rsidR="00093CA1">
        <w:rPr>
          <w:rFonts w:ascii="Arial" w:hAnsi="Arial" w:cs="Arial"/>
          <w:sz w:val="20"/>
          <w:szCs w:val="20"/>
        </w:rPr>
        <w:t>Blue = grade</w:t>
      </w:r>
      <w:r w:rsidR="007A7323">
        <w:rPr>
          <w:rFonts w:ascii="Arial" w:hAnsi="Arial" w:cs="Arial"/>
          <w:sz w:val="20"/>
          <w:szCs w:val="20"/>
        </w:rPr>
        <w:t xml:space="preserve"> </w:t>
      </w:r>
      <w:r w:rsidR="00093CA1">
        <w:rPr>
          <w:rFonts w:ascii="Arial" w:hAnsi="Arial" w:cs="Arial"/>
          <w:sz w:val="20"/>
          <w:szCs w:val="20"/>
        </w:rPr>
        <w:t>cohort race/ethnicity, Green = grade</w:t>
      </w:r>
      <w:r w:rsidR="007A7323">
        <w:rPr>
          <w:rFonts w:ascii="Arial" w:hAnsi="Arial" w:cs="Arial"/>
          <w:sz w:val="20"/>
          <w:szCs w:val="20"/>
        </w:rPr>
        <w:t xml:space="preserve"> </w:t>
      </w:r>
      <w:r w:rsidR="00093CA1">
        <w:rPr>
          <w:rFonts w:ascii="Arial" w:hAnsi="Arial" w:cs="Arial"/>
          <w:sz w:val="20"/>
          <w:szCs w:val="20"/>
        </w:rPr>
        <w:t>cohort socioeconomic status, Red = county student body, Purple = county sociodemographics</w:t>
      </w:r>
      <w:r w:rsidR="00562CD8">
        <w:rPr>
          <w:rFonts w:ascii="Arial" w:hAnsi="Arial" w:cs="Arial"/>
          <w:sz w:val="20"/>
          <w:szCs w:val="20"/>
        </w:rPr>
        <w:t>]</w:t>
      </w:r>
      <w:r w:rsidR="00093CA1">
        <w:rPr>
          <w:rFonts w:ascii="Arial" w:hAnsi="Arial" w:cs="Arial"/>
          <w:sz w:val="20"/>
          <w:szCs w:val="20"/>
        </w:rPr>
        <w:t xml:space="preserve">; </w:t>
      </w:r>
      <w:r w:rsidR="00093CA1" w:rsidRPr="00562CD8">
        <w:rPr>
          <w:rFonts w:ascii="Arial" w:hAnsi="Arial" w:cs="Arial"/>
          <w:b/>
          <w:bCs/>
          <w:sz w:val="20"/>
          <w:szCs w:val="20"/>
        </w:rPr>
        <w:t>B)</w:t>
      </w:r>
      <w:r w:rsidR="00093CA1">
        <w:rPr>
          <w:rFonts w:ascii="Arial" w:hAnsi="Arial" w:cs="Arial"/>
          <w:sz w:val="20"/>
          <w:szCs w:val="20"/>
        </w:rPr>
        <w:t xml:space="preserve"> Estimated Association </w:t>
      </w:r>
      <w:r w:rsidR="009450B4">
        <w:rPr>
          <w:rFonts w:ascii="Arial" w:hAnsi="Arial" w:cs="Arial"/>
          <w:sz w:val="20"/>
          <w:szCs w:val="20"/>
        </w:rPr>
        <w:t>Between</w:t>
      </w:r>
      <w:r w:rsidR="00093CA1">
        <w:rPr>
          <w:rFonts w:ascii="Arial" w:hAnsi="Arial" w:cs="Arial"/>
          <w:sz w:val="20"/>
          <w:szCs w:val="20"/>
        </w:rPr>
        <w:t xml:space="preserve"> Hurricane-Force Tropical Cyclone Exposure</w:t>
      </w:r>
      <w:r w:rsidR="00562CD8">
        <w:rPr>
          <w:rFonts w:ascii="Arial" w:hAnsi="Arial" w:cs="Arial"/>
          <w:sz w:val="20"/>
          <w:szCs w:val="20"/>
        </w:rPr>
        <w:t xml:space="preserve"> </w:t>
      </w:r>
      <w:r w:rsidR="009450B4">
        <w:rPr>
          <w:rFonts w:ascii="Arial" w:hAnsi="Arial" w:cs="Arial"/>
          <w:sz w:val="20"/>
          <w:szCs w:val="20"/>
        </w:rPr>
        <w:t>and</w:t>
      </w:r>
      <w:r w:rsidR="00562CD8">
        <w:rPr>
          <w:rFonts w:ascii="Arial" w:hAnsi="Arial" w:cs="Arial"/>
          <w:sz w:val="20"/>
          <w:szCs w:val="20"/>
        </w:rPr>
        <w:t xml:space="preserve"> 2009-2018 Average Standardized Math Grade Scores</w:t>
      </w:r>
      <w:ins w:id="6" w:author="Parks, Robbie M" w:date="2023-11-10T15:11:00Z">
        <w:r w:rsidR="00BA409B">
          <w:rPr>
            <w:rFonts w:ascii="Arial" w:hAnsi="Arial" w:cs="Arial"/>
            <w:sz w:val="20"/>
            <w:szCs w:val="20"/>
          </w:rPr>
          <w:t>.</w:t>
        </w:r>
      </w:ins>
    </w:p>
    <w:p w14:paraId="6D693659" w14:textId="087FB233" w:rsidR="00093CA1" w:rsidRPr="00562CD8" w:rsidRDefault="00093CA1" w:rsidP="00F249BB">
      <w:pPr>
        <w:rPr>
          <w:rFonts w:ascii="Arial" w:hAnsi="Arial" w:cs="Arial"/>
          <w:sz w:val="20"/>
          <w:szCs w:val="20"/>
        </w:rPr>
      </w:pPr>
      <w:r w:rsidRPr="00562CD8">
        <w:rPr>
          <w:rFonts w:ascii="Arial" w:hAnsi="Arial" w:cs="Arial"/>
          <w:sz w:val="20"/>
          <w:szCs w:val="20"/>
        </w:rPr>
        <w:t>Dots indicate point estimates; whiskers, 95% credible intervals.</w:t>
      </w:r>
    </w:p>
    <w:p w14:paraId="04E862F4" w14:textId="5BD211F4" w:rsidR="00F249BB" w:rsidRDefault="002E68FC" w:rsidP="009450B4">
      <w:pPr>
        <w:ind w:left="-540"/>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04F3803A" wp14:editId="45FDE04E">
            <wp:extent cx="4211392" cy="4211392"/>
            <wp:effectExtent l="0" t="0" r="5080" b="5080"/>
            <wp:docPr id="805250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50152" name="Picture 805250152"/>
                    <pic:cNvPicPr/>
                  </pic:nvPicPr>
                  <pic:blipFill>
                    <a:blip r:embed="rId18">
                      <a:extLst>
                        <a:ext uri="{28A0092B-C50C-407E-A947-70E740481C1C}">
                          <a14:useLocalDpi xmlns:a14="http://schemas.microsoft.com/office/drawing/2010/main" val="0"/>
                        </a:ext>
                      </a:extLst>
                    </a:blip>
                    <a:stretch>
                      <a:fillRect/>
                    </a:stretch>
                  </pic:blipFill>
                  <pic:spPr>
                    <a:xfrm>
                      <a:off x="0" y="0"/>
                      <a:ext cx="4230517" cy="4230517"/>
                    </a:xfrm>
                    <a:prstGeom prst="rect">
                      <a:avLst/>
                    </a:prstGeom>
                  </pic:spPr>
                </pic:pic>
              </a:graphicData>
            </a:graphic>
          </wp:inline>
        </w:drawing>
      </w:r>
      <w:r>
        <w:rPr>
          <w:rFonts w:ascii="Arial" w:hAnsi="Arial" w:cs="Arial"/>
          <w:noProof/>
          <w:color w:val="000000"/>
          <w:sz w:val="20"/>
          <w:szCs w:val="20"/>
        </w:rPr>
        <w:drawing>
          <wp:inline distT="0" distB="0" distL="0" distR="0" wp14:anchorId="25079589" wp14:editId="0AC91F15">
            <wp:extent cx="4185634" cy="4185634"/>
            <wp:effectExtent l="0" t="0" r="5715" b="5715"/>
            <wp:docPr id="1468193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93411" name="Picture 1468193411"/>
                    <pic:cNvPicPr/>
                  </pic:nvPicPr>
                  <pic:blipFill>
                    <a:blip r:embed="rId19">
                      <a:extLst>
                        <a:ext uri="{28A0092B-C50C-407E-A947-70E740481C1C}">
                          <a14:useLocalDpi xmlns:a14="http://schemas.microsoft.com/office/drawing/2010/main" val="0"/>
                        </a:ext>
                      </a:extLst>
                    </a:blip>
                    <a:stretch>
                      <a:fillRect/>
                    </a:stretch>
                  </pic:blipFill>
                  <pic:spPr>
                    <a:xfrm>
                      <a:off x="0" y="0"/>
                      <a:ext cx="4216503" cy="4216503"/>
                    </a:xfrm>
                    <a:prstGeom prst="rect">
                      <a:avLst/>
                    </a:prstGeom>
                  </pic:spPr>
                </pic:pic>
              </a:graphicData>
            </a:graphic>
          </wp:inline>
        </w:drawing>
      </w:r>
      <w:r w:rsidR="009450B4">
        <w:rPr>
          <w:rFonts w:ascii="Arial" w:hAnsi="Arial" w:cs="Arial"/>
          <w:noProof/>
          <w:color w:val="000000"/>
          <w:sz w:val="20"/>
          <w:szCs w:val="20"/>
        </w:rPr>
        <mc:AlternateContent>
          <mc:Choice Requires="wps">
            <w:drawing>
              <wp:anchor distT="0" distB="0" distL="114300" distR="114300" simplePos="0" relativeHeight="251668480" behindDoc="0" locked="0" layoutInCell="1" allowOverlap="1" wp14:anchorId="1274E2C8" wp14:editId="6AB5B569">
                <wp:simplePos x="0" y="0"/>
                <wp:positionH relativeFrom="column">
                  <wp:posOffset>6361067</wp:posOffset>
                </wp:positionH>
                <wp:positionV relativeFrom="paragraph">
                  <wp:posOffset>-293370</wp:posOffset>
                </wp:positionV>
                <wp:extent cx="278675" cy="261257"/>
                <wp:effectExtent l="0" t="0" r="13970" b="18415"/>
                <wp:wrapNone/>
                <wp:docPr id="1495502656"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500742CA" w14:textId="3D5DA783" w:rsidR="009450B4" w:rsidRPr="009450B4" w:rsidRDefault="009450B4" w:rsidP="009450B4">
                            <w:pPr>
                              <w:rPr>
                                <w:rFonts w:ascii="Arial" w:hAnsi="Arial" w:cs="Arial"/>
                              </w:rPr>
                            </w:pPr>
                            <w:r>
                              <w:rPr>
                                <w:rFonts w:ascii="Arial" w:hAnsi="Arial" w:cs="Aria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4E2C8" id="_x0000_s1028" type="#_x0000_t202" style="position:absolute;left:0;text-align:left;margin-left:500.85pt;margin-top:-23.1pt;width:21.95pt;height:20.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" fillcolor="white [3201]" strokeweight=".5pt">
                <v:textbox>
                  <w:txbxContent>
                    <w:p w14:paraId="500742CA" w14:textId="3D5DA783" w:rsidR="009450B4" w:rsidRPr="009450B4" w:rsidRDefault="009450B4" w:rsidP="009450B4">
                      <w:pPr>
                        <w:rPr>
                          <w:rFonts w:ascii="Arial" w:hAnsi="Arial" w:cs="Arial"/>
                        </w:rPr>
                      </w:pPr>
                      <w:r>
                        <w:rPr>
                          <w:rFonts w:ascii="Arial" w:hAnsi="Arial" w:cs="Arial"/>
                        </w:rPr>
                        <w:t>B</w:t>
                      </w:r>
                    </w:p>
                  </w:txbxContent>
                </v:textbox>
              </v:shape>
            </w:pict>
          </mc:Fallback>
        </mc:AlternateContent>
      </w:r>
      <w:r w:rsidR="009450B4">
        <w:rPr>
          <w:rFonts w:ascii="Arial" w:hAnsi="Arial" w:cs="Arial"/>
          <w:noProof/>
          <w:color w:val="000000"/>
          <w:sz w:val="20"/>
          <w:szCs w:val="20"/>
        </w:rPr>
        <mc:AlternateContent>
          <mc:Choice Requires="wps">
            <w:drawing>
              <wp:anchor distT="0" distB="0" distL="114300" distR="114300" simplePos="0" relativeHeight="251666432" behindDoc="0" locked="0" layoutInCell="1" allowOverlap="1" wp14:anchorId="60F1CD5A" wp14:editId="1AE85137">
                <wp:simplePos x="0" y="0"/>
                <wp:positionH relativeFrom="column">
                  <wp:posOffset>2229394</wp:posOffset>
                </wp:positionH>
                <wp:positionV relativeFrom="paragraph">
                  <wp:posOffset>-263434</wp:posOffset>
                </wp:positionV>
                <wp:extent cx="278675" cy="261257"/>
                <wp:effectExtent l="0" t="0" r="13970" b="18415"/>
                <wp:wrapNone/>
                <wp:docPr id="1336047172" name="Text Box 2"/>
                <wp:cNvGraphicFramePr/>
                <a:graphic xmlns:a="http://schemas.openxmlformats.org/drawingml/2006/main">
                  <a:graphicData uri="http://schemas.microsoft.com/office/word/2010/wordprocessingShape">
                    <wps:wsp>
                      <wps:cNvSpPr txBox="1"/>
                      <wps:spPr>
                        <a:xfrm>
                          <a:off x="0" y="0"/>
                          <a:ext cx="278675" cy="261257"/>
                        </a:xfrm>
                        <a:prstGeom prst="rect">
                          <a:avLst/>
                        </a:prstGeom>
                        <a:solidFill>
                          <a:schemeClr val="lt1"/>
                        </a:solidFill>
                        <a:ln w="6350">
                          <a:solidFill>
                            <a:prstClr val="black"/>
                          </a:solidFill>
                        </a:ln>
                      </wps:spPr>
                      <wps:txb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1CD5A" id="_x0000_s1029" type="#_x0000_t202" style="position:absolute;left:0;text-align:left;margin-left:175.55pt;margin-top:-20.75pt;width:21.95pt;height:20.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" fillcolor="white [3201]" strokeweight=".5pt">
                <v:textbox>
                  <w:txbxContent>
                    <w:p w14:paraId="72AE0000" w14:textId="77777777" w:rsidR="009450B4" w:rsidRPr="009450B4" w:rsidRDefault="009450B4" w:rsidP="009450B4">
                      <w:pPr>
                        <w:rPr>
                          <w:rFonts w:ascii="Arial" w:hAnsi="Arial" w:cs="Arial"/>
                        </w:rPr>
                      </w:pPr>
                      <w:r w:rsidRPr="009450B4">
                        <w:rPr>
                          <w:rFonts w:ascii="Arial" w:hAnsi="Arial" w:cs="Arial"/>
                        </w:rPr>
                        <w:t>A</w:t>
                      </w:r>
                    </w:p>
                  </w:txbxContent>
                </v:textbox>
              </v:shape>
            </w:pict>
          </mc:Fallback>
        </mc:AlternateContent>
      </w:r>
    </w:p>
    <w:p w14:paraId="312D4D99" w14:textId="039CCD1C" w:rsidR="009450B4" w:rsidRDefault="009450B4" w:rsidP="009450B4">
      <w:pPr>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Pr>
          <w:rFonts w:ascii="Arial" w:hAnsi="Arial" w:cs="Arial"/>
          <w:b/>
          <w:color w:val="000000"/>
          <w:sz w:val="20"/>
          <w:szCs w:val="20"/>
        </w:rPr>
        <w:t xml:space="preserve">3. </w:t>
      </w:r>
      <w:r w:rsidRPr="00562CD8">
        <w:rPr>
          <w:rFonts w:ascii="Arial" w:hAnsi="Arial" w:cs="Arial"/>
          <w:b/>
          <w:color w:val="000000"/>
          <w:sz w:val="20"/>
          <w:szCs w:val="20"/>
        </w:rPr>
        <w:t>A)</w:t>
      </w:r>
      <w:r>
        <w:rPr>
          <w:rFonts w:ascii="Arial" w:hAnsi="Arial" w:cs="Arial"/>
          <w:b/>
          <w:color w:val="000000"/>
          <w:sz w:val="20"/>
          <w:szCs w:val="20"/>
        </w:rPr>
        <w:t xml:space="preserve"> </w:t>
      </w:r>
      <w:r>
        <w:rPr>
          <w:rFonts w:ascii="Arial" w:hAnsi="Arial" w:cs="Arial"/>
          <w:color w:val="000000"/>
          <w:sz w:val="20"/>
          <w:szCs w:val="20"/>
        </w:rPr>
        <w:t>Estimated Association Between Grade</w:t>
      </w:r>
      <w:r w:rsidR="007A7323">
        <w:rPr>
          <w:rFonts w:ascii="Arial" w:hAnsi="Arial" w:cs="Arial"/>
          <w:color w:val="000000"/>
          <w:sz w:val="20"/>
          <w:szCs w:val="20"/>
        </w:rPr>
        <w:t xml:space="preserve"> </w:t>
      </w:r>
      <w:r>
        <w:rPr>
          <w:rFonts w:ascii="Arial" w:hAnsi="Arial" w:cs="Arial"/>
          <w:color w:val="000000"/>
          <w:sz w:val="20"/>
          <w:szCs w:val="20"/>
        </w:rPr>
        <w:t>Cohort and County Sociodemographic Factors and 2009-2018 Average Standardized RLA Grade Scores [</w:t>
      </w:r>
      <w:r>
        <w:rPr>
          <w:rFonts w:ascii="Arial" w:hAnsi="Arial" w:cs="Arial"/>
          <w:sz w:val="20"/>
          <w:szCs w:val="20"/>
        </w:rPr>
        <w:t>Blue = grade</w:t>
      </w:r>
      <w:r w:rsidR="007A7323">
        <w:rPr>
          <w:rFonts w:ascii="Arial" w:hAnsi="Arial" w:cs="Arial"/>
          <w:sz w:val="20"/>
          <w:szCs w:val="20"/>
        </w:rPr>
        <w:t xml:space="preserve"> </w:t>
      </w:r>
      <w:r>
        <w:rPr>
          <w:rFonts w:ascii="Arial" w:hAnsi="Arial" w:cs="Arial"/>
          <w:sz w:val="20"/>
          <w:szCs w:val="20"/>
        </w:rPr>
        <w:t>cohort race/ethnicity, Green = grade</w:t>
      </w:r>
      <w:r w:rsidR="007A7323">
        <w:rPr>
          <w:rFonts w:ascii="Arial" w:hAnsi="Arial" w:cs="Arial"/>
          <w:sz w:val="20"/>
          <w:szCs w:val="20"/>
        </w:rPr>
        <w:t xml:space="preserve"> </w:t>
      </w:r>
      <w:r>
        <w:rPr>
          <w:rFonts w:ascii="Arial" w:hAnsi="Arial" w:cs="Arial"/>
          <w:sz w:val="20"/>
          <w:szCs w:val="20"/>
        </w:rPr>
        <w:t xml:space="preserve">cohort socioeconomic status, Red = county student body, Purple = county sociodemographics]; </w:t>
      </w:r>
      <w:r w:rsidRPr="00562CD8">
        <w:rPr>
          <w:rFonts w:ascii="Arial" w:hAnsi="Arial" w:cs="Arial"/>
          <w:b/>
          <w:bCs/>
          <w:sz w:val="20"/>
          <w:szCs w:val="20"/>
        </w:rPr>
        <w:t>B)</w:t>
      </w:r>
      <w:r>
        <w:rPr>
          <w:rFonts w:ascii="Arial" w:hAnsi="Arial" w:cs="Arial"/>
          <w:sz w:val="20"/>
          <w:szCs w:val="20"/>
        </w:rPr>
        <w:t xml:space="preserve"> Estimated Association Between Hurricane-Force Tropical Cyclone Exposure and 2009-2018 Average Standardized RLA Grade Scores</w:t>
      </w:r>
      <w:ins w:id="7" w:author="Parks, Robbie M" w:date="2023-11-10T15:11:00Z">
        <w:r w:rsidR="00BA409B">
          <w:rPr>
            <w:rFonts w:ascii="Arial" w:hAnsi="Arial" w:cs="Arial"/>
            <w:sz w:val="20"/>
            <w:szCs w:val="20"/>
          </w:rPr>
          <w:t>.</w:t>
        </w:r>
      </w:ins>
    </w:p>
    <w:p w14:paraId="3206B9D4" w14:textId="77777777" w:rsidR="009450B4" w:rsidRPr="00562CD8" w:rsidRDefault="009450B4" w:rsidP="009450B4">
      <w:pPr>
        <w:rPr>
          <w:rFonts w:ascii="Arial" w:hAnsi="Arial" w:cs="Arial"/>
          <w:sz w:val="20"/>
          <w:szCs w:val="20"/>
        </w:rPr>
      </w:pPr>
      <w:r w:rsidRPr="00562CD8">
        <w:rPr>
          <w:rFonts w:ascii="Arial" w:hAnsi="Arial" w:cs="Arial"/>
          <w:sz w:val="20"/>
          <w:szCs w:val="20"/>
        </w:rPr>
        <w:t>Dots indicate point estimates; whiskers, 95% credible intervals.</w:t>
      </w:r>
    </w:p>
    <w:p w14:paraId="1D5DF215" w14:textId="7C801216" w:rsidR="007701F7" w:rsidRPr="00D17A73" w:rsidRDefault="007701F7" w:rsidP="00F249BB">
      <w:pPr>
        <w:rPr>
          <w:rFonts w:ascii="Arial" w:hAnsi="Arial" w:cs="Arial"/>
          <w:color w:val="000000"/>
          <w:sz w:val="20"/>
          <w:szCs w:val="20"/>
        </w:rPr>
      </w:pPr>
    </w:p>
    <w:tbl>
      <w:tblPr>
        <w:tblStyle w:val="TableGrid"/>
        <w:tblW w:w="148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2"/>
        <w:gridCol w:w="3870"/>
        <w:gridCol w:w="898"/>
        <w:gridCol w:w="720"/>
        <w:gridCol w:w="720"/>
        <w:gridCol w:w="720"/>
        <w:gridCol w:w="720"/>
        <w:gridCol w:w="720"/>
        <w:gridCol w:w="720"/>
        <w:gridCol w:w="720"/>
        <w:gridCol w:w="720"/>
        <w:gridCol w:w="720"/>
        <w:gridCol w:w="720"/>
      </w:tblGrid>
      <w:tr w:rsidR="00D17A73" w:rsidRPr="007701F7" w14:paraId="0934879D" w14:textId="77777777" w:rsidTr="007701F7">
        <w:tc>
          <w:tcPr>
            <w:tcW w:w="2882" w:type="dxa"/>
            <w:tcBorders>
              <w:top w:val="single" w:sz="2" w:space="0" w:color="auto"/>
              <w:left w:val="single" w:sz="2" w:space="0" w:color="auto"/>
              <w:bottom w:val="single" w:sz="2" w:space="0" w:color="auto"/>
            </w:tcBorders>
          </w:tcPr>
          <w:p w14:paraId="45AAA9BF" w14:textId="77777777" w:rsidR="00D17A73" w:rsidRPr="007701F7" w:rsidRDefault="00D17A73" w:rsidP="004A585E">
            <w:pPr>
              <w:rPr>
                <w:rFonts w:ascii="Arial" w:hAnsi="Arial" w:cs="Arial"/>
                <w:sz w:val="20"/>
                <w:szCs w:val="20"/>
              </w:rPr>
            </w:pPr>
          </w:p>
        </w:tc>
        <w:tc>
          <w:tcPr>
            <w:tcW w:w="3870" w:type="dxa"/>
            <w:tcBorders>
              <w:top w:val="single" w:sz="2" w:space="0" w:color="auto"/>
              <w:left w:val="single" w:sz="2" w:space="0" w:color="auto"/>
              <w:bottom w:val="single" w:sz="2" w:space="0" w:color="auto"/>
            </w:tcBorders>
          </w:tcPr>
          <w:p w14:paraId="3F3ED5FC" w14:textId="77777777" w:rsidR="00D17A73" w:rsidRPr="007701F7" w:rsidRDefault="00D17A73" w:rsidP="004A585E">
            <w:pPr>
              <w:rPr>
                <w:rFonts w:ascii="Arial" w:hAnsi="Arial" w:cs="Arial"/>
                <w:sz w:val="20"/>
                <w:szCs w:val="20"/>
              </w:rPr>
            </w:pPr>
          </w:p>
        </w:tc>
        <w:tc>
          <w:tcPr>
            <w:tcW w:w="898" w:type="dxa"/>
            <w:tcBorders>
              <w:top w:val="single" w:sz="2" w:space="0" w:color="auto"/>
              <w:bottom w:val="single" w:sz="2" w:space="0" w:color="auto"/>
            </w:tcBorders>
          </w:tcPr>
          <w:p w14:paraId="68A3F6F7" w14:textId="77777777" w:rsidR="00D17A73" w:rsidRPr="007701F7" w:rsidRDefault="00D17A73" w:rsidP="004A585E">
            <w:pPr>
              <w:rPr>
                <w:rFonts w:ascii="Arial" w:hAnsi="Arial" w:cs="Arial"/>
                <w:b/>
                <w:bCs/>
                <w:sz w:val="20"/>
                <w:szCs w:val="20"/>
              </w:rPr>
            </w:pPr>
            <w:r w:rsidRPr="007701F7">
              <w:rPr>
                <w:rFonts w:ascii="Arial" w:hAnsi="Arial" w:cs="Arial"/>
                <w:b/>
                <w:bCs/>
                <w:sz w:val="20"/>
                <w:szCs w:val="20"/>
              </w:rPr>
              <w:t>Grade</w:t>
            </w:r>
          </w:p>
        </w:tc>
        <w:tc>
          <w:tcPr>
            <w:tcW w:w="3600" w:type="dxa"/>
            <w:gridSpan w:val="5"/>
            <w:tcBorders>
              <w:top w:val="single" w:sz="2" w:space="0" w:color="auto"/>
              <w:bottom w:val="single" w:sz="2" w:space="0" w:color="auto"/>
              <w:right w:val="single" w:sz="2" w:space="0" w:color="auto"/>
            </w:tcBorders>
          </w:tcPr>
          <w:p w14:paraId="75465A70"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2009 percentiles</w:t>
            </w:r>
          </w:p>
        </w:tc>
        <w:tc>
          <w:tcPr>
            <w:tcW w:w="3600" w:type="dxa"/>
            <w:gridSpan w:val="5"/>
            <w:tcBorders>
              <w:top w:val="single" w:sz="2" w:space="0" w:color="auto"/>
              <w:left w:val="single" w:sz="2" w:space="0" w:color="auto"/>
              <w:bottom w:val="single" w:sz="2" w:space="0" w:color="auto"/>
              <w:right w:val="single" w:sz="2" w:space="0" w:color="auto"/>
            </w:tcBorders>
          </w:tcPr>
          <w:p w14:paraId="27086C6E" w14:textId="77777777" w:rsidR="00D17A73" w:rsidRPr="007701F7" w:rsidRDefault="00D17A73" w:rsidP="004A585E">
            <w:pPr>
              <w:jc w:val="center"/>
              <w:rPr>
                <w:rFonts w:ascii="Arial" w:hAnsi="Arial" w:cs="Arial"/>
                <w:b/>
                <w:bCs/>
                <w:sz w:val="20"/>
                <w:szCs w:val="20"/>
              </w:rPr>
            </w:pPr>
            <w:r w:rsidRPr="007701F7">
              <w:rPr>
                <w:rFonts w:ascii="Arial" w:hAnsi="Arial" w:cs="Arial"/>
                <w:b/>
                <w:bCs/>
                <w:sz w:val="20"/>
                <w:szCs w:val="20"/>
              </w:rPr>
              <w:t>2018 percentiles</w:t>
            </w:r>
          </w:p>
        </w:tc>
      </w:tr>
      <w:tr w:rsidR="00D17A73" w:rsidRPr="007701F7" w14:paraId="320ED998" w14:textId="77777777" w:rsidTr="007701F7">
        <w:tc>
          <w:tcPr>
            <w:tcW w:w="2882" w:type="dxa"/>
            <w:vMerge w:val="restart"/>
            <w:tcBorders>
              <w:top w:val="single" w:sz="2" w:space="0" w:color="auto"/>
              <w:left w:val="single" w:sz="2" w:space="0" w:color="auto"/>
            </w:tcBorders>
            <w:vAlign w:val="center"/>
          </w:tcPr>
          <w:p w14:paraId="3F4348B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Grade-specific standardized test scores</w:t>
            </w:r>
          </w:p>
        </w:tc>
        <w:tc>
          <w:tcPr>
            <w:tcW w:w="3870" w:type="dxa"/>
            <w:tcBorders>
              <w:top w:val="single" w:sz="2" w:space="0" w:color="auto"/>
              <w:left w:val="single" w:sz="2" w:space="0" w:color="auto"/>
            </w:tcBorders>
          </w:tcPr>
          <w:p w14:paraId="134A1EB4" w14:textId="77777777" w:rsidR="00D17A73" w:rsidRPr="007701F7" w:rsidRDefault="00D17A73" w:rsidP="004A585E">
            <w:pPr>
              <w:rPr>
                <w:rFonts w:ascii="Arial" w:hAnsi="Arial" w:cs="Arial"/>
                <w:sz w:val="20"/>
                <w:szCs w:val="20"/>
              </w:rPr>
            </w:pPr>
          </w:p>
        </w:tc>
        <w:tc>
          <w:tcPr>
            <w:tcW w:w="898" w:type="dxa"/>
            <w:tcBorders>
              <w:top w:val="single" w:sz="2" w:space="0" w:color="auto"/>
            </w:tcBorders>
          </w:tcPr>
          <w:p w14:paraId="1D88A108" w14:textId="77777777" w:rsidR="00D17A73" w:rsidRPr="007701F7" w:rsidRDefault="00D17A73" w:rsidP="004A585E">
            <w:pPr>
              <w:rPr>
                <w:rFonts w:ascii="Arial" w:hAnsi="Arial" w:cs="Arial"/>
                <w:sz w:val="20"/>
                <w:szCs w:val="20"/>
              </w:rPr>
            </w:pPr>
          </w:p>
        </w:tc>
        <w:tc>
          <w:tcPr>
            <w:tcW w:w="720" w:type="dxa"/>
            <w:tcBorders>
              <w:top w:val="single" w:sz="2" w:space="0" w:color="auto"/>
            </w:tcBorders>
          </w:tcPr>
          <w:p w14:paraId="1D9667E1"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E1BF084"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p>
        </w:tc>
        <w:tc>
          <w:tcPr>
            <w:tcW w:w="720" w:type="dxa"/>
            <w:tcBorders>
              <w:top w:val="single" w:sz="2" w:space="0" w:color="auto"/>
            </w:tcBorders>
          </w:tcPr>
          <w:p w14:paraId="00E6C043"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2F6A88AE"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right w:val="single" w:sz="2" w:space="0" w:color="auto"/>
            </w:tcBorders>
          </w:tcPr>
          <w:p w14:paraId="250A59D9"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left w:val="single" w:sz="2" w:space="0" w:color="auto"/>
            </w:tcBorders>
          </w:tcPr>
          <w:p w14:paraId="1925A89F" w14:textId="77777777" w:rsidR="00D17A73" w:rsidRPr="007701F7" w:rsidRDefault="00D17A73" w:rsidP="004A585E">
            <w:pPr>
              <w:rPr>
                <w:rFonts w:ascii="Arial" w:hAnsi="Arial" w:cs="Arial"/>
                <w:sz w:val="20"/>
                <w:szCs w:val="20"/>
              </w:rPr>
            </w:pPr>
            <w:r w:rsidRPr="007701F7">
              <w:rPr>
                <w:rFonts w:ascii="Arial" w:hAnsi="Arial" w:cs="Arial"/>
                <w:sz w:val="20"/>
                <w:szCs w:val="20"/>
              </w:rPr>
              <w:t>5</w:t>
            </w:r>
            <w:r w:rsidRPr="007701F7">
              <w:rPr>
                <w:rFonts w:ascii="Arial" w:hAnsi="Arial" w:cs="Arial"/>
                <w:sz w:val="20"/>
                <w:szCs w:val="20"/>
                <w:vertAlign w:val="superscript"/>
              </w:rPr>
              <w:t>th</w:t>
            </w:r>
          </w:p>
        </w:tc>
        <w:tc>
          <w:tcPr>
            <w:tcW w:w="720" w:type="dxa"/>
            <w:tcBorders>
              <w:top w:val="single" w:sz="2" w:space="0" w:color="auto"/>
            </w:tcBorders>
          </w:tcPr>
          <w:p w14:paraId="54C2A23B" w14:textId="77777777" w:rsidR="00D17A73" w:rsidRPr="007701F7" w:rsidRDefault="00D17A73" w:rsidP="004A585E">
            <w:pPr>
              <w:rPr>
                <w:rFonts w:ascii="Arial" w:hAnsi="Arial" w:cs="Arial"/>
                <w:sz w:val="20"/>
                <w:szCs w:val="20"/>
              </w:rPr>
            </w:pPr>
            <w:r w:rsidRPr="007701F7">
              <w:rPr>
                <w:rFonts w:ascii="Arial" w:hAnsi="Arial" w:cs="Arial"/>
                <w:sz w:val="20"/>
                <w:szCs w:val="20"/>
              </w:rPr>
              <w:t>25</w:t>
            </w:r>
            <w:r w:rsidRPr="007701F7">
              <w:rPr>
                <w:rFonts w:ascii="Arial" w:hAnsi="Arial" w:cs="Arial"/>
                <w:sz w:val="20"/>
                <w:szCs w:val="20"/>
                <w:vertAlign w:val="superscript"/>
              </w:rPr>
              <w:t>th</w:t>
            </w:r>
            <w:r w:rsidRPr="007701F7">
              <w:rPr>
                <w:rFonts w:ascii="Arial" w:hAnsi="Arial" w:cs="Arial"/>
                <w:sz w:val="20"/>
                <w:szCs w:val="20"/>
              </w:rPr>
              <w:t xml:space="preserve"> </w:t>
            </w:r>
          </w:p>
        </w:tc>
        <w:tc>
          <w:tcPr>
            <w:tcW w:w="720" w:type="dxa"/>
            <w:tcBorders>
              <w:top w:val="single" w:sz="2" w:space="0" w:color="auto"/>
            </w:tcBorders>
          </w:tcPr>
          <w:p w14:paraId="49D6980C" w14:textId="77777777" w:rsidR="00D17A73" w:rsidRPr="007701F7" w:rsidRDefault="00D17A73" w:rsidP="004A585E">
            <w:pPr>
              <w:rPr>
                <w:rFonts w:ascii="Arial" w:hAnsi="Arial" w:cs="Arial"/>
                <w:sz w:val="20"/>
                <w:szCs w:val="20"/>
              </w:rPr>
            </w:pPr>
            <w:r w:rsidRPr="007701F7">
              <w:rPr>
                <w:rFonts w:ascii="Arial" w:hAnsi="Arial" w:cs="Arial"/>
                <w:sz w:val="20"/>
                <w:szCs w:val="20"/>
              </w:rPr>
              <w:t>50</w:t>
            </w:r>
            <w:r w:rsidRPr="007701F7">
              <w:rPr>
                <w:rFonts w:ascii="Arial" w:hAnsi="Arial" w:cs="Arial"/>
                <w:sz w:val="20"/>
                <w:szCs w:val="20"/>
                <w:vertAlign w:val="superscript"/>
              </w:rPr>
              <w:t>th</w:t>
            </w:r>
          </w:p>
        </w:tc>
        <w:tc>
          <w:tcPr>
            <w:tcW w:w="720" w:type="dxa"/>
            <w:tcBorders>
              <w:top w:val="single" w:sz="2" w:space="0" w:color="auto"/>
            </w:tcBorders>
          </w:tcPr>
          <w:p w14:paraId="4893E804" w14:textId="77777777" w:rsidR="00D17A73" w:rsidRPr="007701F7" w:rsidRDefault="00D17A73" w:rsidP="004A585E">
            <w:pPr>
              <w:rPr>
                <w:rFonts w:ascii="Arial" w:hAnsi="Arial" w:cs="Arial"/>
                <w:sz w:val="20"/>
                <w:szCs w:val="20"/>
              </w:rPr>
            </w:pPr>
            <w:r w:rsidRPr="007701F7">
              <w:rPr>
                <w:rFonts w:ascii="Arial" w:hAnsi="Arial" w:cs="Arial"/>
                <w:sz w:val="20"/>
                <w:szCs w:val="20"/>
              </w:rPr>
              <w:t>75</w:t>
            </w:r>
            <w:r w:rsidRPr="007701F7">
              <w:rPr>
                <w:rFonts w:ascii="Arial" w:hAnsi="Arial" w:cs="Arial"/>
                <w:sz w:val="20"/>
                <w:szCs w:val="20"/>
                <w:vertAlign w:val="superscript"/>
              </w:rPr>
              <w:t>th</w:t>
            </w:r>
          </w:p>
        </w:tc>
        <w:tc>
          <w:tcPr>
            <w:tcW w:w="720" w:type="dxa"/>
            <w:tcBorders>
              <w:top w:val="single" w:sz="2" w:space="0" w:color="auto"/>
              <w:right w:val="single" w:sz="2" w:space="0" w:color="auto"/>
            </w:tcBorders>
          </w:tcPr>
          <w:p w14:paraId="6D38AB41" w14:textId="77777777" w:rsidR="00D17A73" w:rsidRPr="007701F7" w:rsidRDefault="00D17A73" w:rsidP="004A585E">
            <w:pPr>
              <w:rPr>
                <w:rFonts w:ascii="Arial" w:hAnsi="Arial" w:cs="Arial"/>
                <w:sz w:val="20"/>
                <w:szCs w:val="20"/>
              </w:rPr>
            </w:pPr>
            <w:r w:rsidRPr="007701F7">
              <w:rPr>
                <w:rFonts w:ascii="Arial" w:hAnsi="Arial" w:cs="Arial"/>
                <w:sz w:val="20"/>
                <w:szCs w:val="20"/>
              </w:rPr>
              <w:t>95</w:t>
            </w:r>
            <w:r w:rsidRPr="007701F7">
              <w:rPr>
                <w:rFonts w:ascii="Arial" w:hAnsi="Arial" w:cs="Arial"/>
                <w:sz w:val="20"/>
                <w:szCs w:val="20"/>
                <w:vertAlign w:val="superscript"/>
              </w:rPr>
              <w:t>th</w:t>
            </w:r>
            <w:r w:rsidRPr="007701F7">
              <w:rPr>
                <w:rFonts w:ascii="Arial" w:hAnsi="Arial" w:cs="Arial"/>
                <w:sz w:val="20"/>
                <w:szCs w:val="20"/>
              </w:rPr>
              <w:t xml:space="preserve"> </w:t>
            </w:r>
          </w:p>
        </w:tc>
      </w:tr>
      <w:tr w:rsidR="00D17A73" w:rsidRPr="007701F7" w14:paraId="5667F78F" w14:textId="77777777" w:rsidTr="007701F7">
        <w:tc>
          <w:tcPr>
            <w:tcW w:w="2882" w:type="dxa"/>
            <w:vMerge/>
            <w:tcBorders>
              <w:left w:val="single" w:sz="2" w:space="0" w:color="auto"/>
            </w:tcBorders>
          </w:tcPr>
          <w:p w14:paraId="7EBE7528"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BA170AC"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Math Score</w:t>
            </w:r>
          </w:p>
        </w:tc>
        <w:tc>
          <w:tcPr>
            <w:tcW w:w="898" w:type="dxa"/>
          </w:tcPr>
          <w:p w14:paraId="2B6C5B1D"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76F03F46"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79B8552A" w14:textId="77777777" w:rsidR="00D17A73" w:rsidRPr="007701F7" w:rsidRDefault="00D17A73" w:rsidP="004A585E">
            <w:pPr>
              <w:rPr>
                <w:rFonts w:ascii="Arial" w:hAnsi="Arial" w:cs="Arial"/>
                <w:sz w:val="20"/>
                <w:szCs w:val="20"/>
              </w:rPr>
            </w:pPr>
            <w:r w:rsidRPr="007701F7">
              <w:rPr>
                <w:rFonts w:ascii="Arial" w:hAnsi="Arial" w:cs="Arial"/>
                <w:sz w:val="20"/>
                <w:szCs w:val="20"/>
              </w:rPr>
              <w:t>2.34</w:t>
            </w:r>
          </w:p>
        </w:tc>
        <w:tc>
          <w:tcPr>
            <w:tcW w:w="720" w:type="dxa"/>
          </w:tcPr>
          <w:p w14:paraId="2FA82C76" w14:textId="77777777" w:rsidR="00D17A73" w:rsidRPr="007701F7" w:rsidRDefault="00D17A73" w:rsidP="004A585E">
            <w:pPr>
              <w:rPr>
                <w:rFonts w:ascii="Arial" w:hAnsi="Arial" w:cs="Arial"/>
                <w:sz w:val="20"/>
                <w:szCs w:val="20"/>
              </w:rPr>
            </w:pPr>
            <w:r w:rsidRPr="007701F7">
              <w:rPr>
                <w:rFonts w:ascii="Arial" w:hAnsi="Arial" w:cs="Arial"/>
                <w:sz w:val="20"/>
                <w:szCs w:val="20"/>
              </w:rPr>
              <w:t>2.90</w:t>
            </w:r>
          </w:p>
        </w:tc>
        <w:tc>
          <w:tcPr>
            <w:tcW w:w="720" w:type="dxa"/>
          </w:tcPr>
          <w:p w14:paraId="61BE7C9D" w14:textId="77777777" w:rsidR="00D17A73" w:rsidRPr="007701F7" w:rsidRDefault="00D17A73" w:rsidP="004A585E">
            <w:pPr>
              <w:rPr>
                <w:rFonts w:ascii="Arial" w:hAnsi="Arial" w:cs="Arial"/>
                <w:sz w:val="20"/>
                <w:szCs w:val="20"/>
              </w:rPr>
            </w:pPr>
            <w:r w:rsidRPr="007701F7">
              <w:rPr>
                <w:rFonts w:ascii="Arial" w:hAnsi="Arial" w:cs="Arial"/>
                <w:sz w:val="20"/>
                <w:szCs w:val="20"/>
              </w:rPr>
              <w:t>3.39</w:t>
            </w:r>
          </w:p>
        </w:tc>
        <w:tc>
          <w:tcPr>
            <w:tcW w:w="720" w:type="dxa"/>
            <w:tcBorders>
              <w:right w:val="single" w:sz="2" w:space="0" w:color="auto"/>
            </w:tcBorders>
          </w:tcPr>
          <w:p w14:paraId="63BF7364" w14:textId="77777777" w:rsidR="00D17A73" w:rsidRPr="007701F7" w:rsidRDefault="00D17A73" w:rsidP="004A585E">
            <w:pPr>
              <w:rPr>
                <w:rFonts w:ascii="Arial" w:hAnsi="Arial" w:cs="Arial"/>
                <w:sz w:val="20"/>
                <w:szCs w:val="20"/>
              </w:rPr>
            </w:pPr>
            <w:r w:rsidRPr="007701F7">
              <w:rPr>
                <w:rFonts w:ascii="Arial" w:hAnsi="Arial" w:cs="Arial"/>
                <w:sz w:val="20"/>
                <w:szCs w:val="20"/>
              </w:rPr>
              <w:t>4.06</w:t>
            </w:r>
          </w:p>
        </w:tc>
        <w:tc>
          <w:tcPr>
            <w:tcW w:w="720" w:type="dxa"/>
            <w:tcBorders>
              <w:left w:val="single" w:sz="2" w:space="0" w:color="auto"/>
            </w:tcBorders>
          </w:tcPr>
          <w:p w14:paraId="42BAB3CC"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0F90653D" w14:textId="77777777" w:rsidR="00D17A73" w:rsidRPr="007701F7" w:rsidRDefault="00D17A73" w:rsidP="004A585E">
            <w:pPr>
              <w:rPr>
                <w:rFonts w:ascii="Arial" w:hAnsi="Arial" w:cs="Arial"/>
                <w:sz w:val="20"/>
                <w:szCs w:val="20"/>
              </w:rPr>
            </w:pPr>
            <w:r w:rsidRPr="007701F7">
              <w:rPr>
                <w:rFonts w:ascii="Arial" w:hAnsi="Arial" w:cs="Arial"/>
                <w:sz w:val="20"/>
                <w:szCs w:val="20"/>
              </w:rPr>
              <w:t>2.40</w:t>
            </w:r>
          </w:p>
        </w:tc>
        <w:tc>
          <w:tcPr>
            <w:tcW w:w="720" w:type="dxa"/>
          </w:tcPr>
          <w:p w14:paraId="31889D9E" w14:textId="77777777" w:rsidR="00D17A73" w:rsidRPr="007701F7" w:rsidRDefault="00D17A73" w:rsidP="004A585E">
            <w:pPr>
              <w:rPr>
                <w:rFonts w:ascii="Arial" w:hAnsi="Arial" w:cs="Arial"/>
                <w:sz w:val="20"/>
                <w:szCs w:val="20"/>
              </w:rPr>
            </w:pPr>
            <w:r w:rsidRPr="007701F7">
              <w:rPr>
                <w:rFonts w:ascii="Arial" w:hAnsi="Arial" w:cs="Arial"/>
                <w:sz w:val="20"/>
                <w:szCs w:val="20"/>
              </w:rPr>
              <w:t>2.95</w:t>
            </w:r>
          </w:p>
        </w:tc>
        <w:tc>
          <w:tcPr>
            <w:tcW w:w="720" w:type="dxa"/>
          </w:tcPr>
          <w:p w14:paraId="611382AC" w14:textId="77777777" w:rsidR="00D17A73" w:rsidRPr="007701F7" w:rsidRDefault="00D17A73" w:rsidP="004A585E">
            <w:pPr>
              <w:rPr>
                <w:rFonts w:ascii="Arial" w:hAnsi="Arial" w:cs="Arial"/>
                <w:sz w:val="20"/>
                <w:szCs w:val="20"/>
              </w:rPr>
            </w:pPr>
            <w:r w:rsidRPr="007701F7">
              <w:rPr>
                <w:rFonts w:ascii="Arial" w:hAnsi="Arial" w:cs="Arial"/>
                <w:sz w:val="20"/>
                <w:szCs w:val="20"/>
              </w:rPr>
              <w:t>3.42</w:t>
            </w:r>
          </w:p>
        </w:tc>
        <w:tc>
          <w:tcPr>
            <w:tcW w:w="720" w:type="dxa"/>
            <w:tcBorders>
              <w:right w:val="single" w:sz="2" w:space="0" w:color="auto"/>
            </w:tcBorders>
          </w:tcPr>
          <w:p w14:paraId="4488FD3D" w14:textId="77777777" w:rsidR="00D17A73" w:rsidRPr="007701F7" w:rsidRDefault="00D17A73" w:rsidP="004A585E">
            <w:pPr>
              <w:rPr>
                <w:rFonts w:ascii="Arial" w:hAnsi="Arial" w:cs="Arial"/>
                <w:sz w:val="20"/>
                <w:szCs w:val="20"/>
              </w:rPr>
            </w:pPr>
            <w:r w:rsidRPr="007701F7">
              <w:rPr>
                <w:rFonts w:ascii="Arial" w:hAnsi="Arial" w:cs="Arial"/>
                <w:sz w:val="20"/>
                <w:szCs w:val="20"/>
              </w:rPr>
              <w:t>4.20</w:t>
            </w:r>
          </w:p>
        </w:tc>
      </w:tr>
      <w:tr w:rsidR="00D17A73" w:rsidRPr="007701F7" w14:paraId="69BA7C8B" w14:textId="77777777" w:rsidTr="007701F7">
        <w:tc>
          <w:tcPr>
            <w:tcW w:w="2882" w:type="dxa"/>
            <w:vMerge/>
            <w:tcBorders>
              <w:left w:val="single" w:sz="2" w:space="0" w:color="auto"/>
            </w:tcBorders>
          </w:tcPr>
          <w:p w14:paraId="6D91001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EBD55B5" w14:textId="77777777" w:rsidR="00D17A73" w:rsidRPr="007701F7" w:rsidRDefault="00D17A73" w:rsidP="004A585E">
            <w:pPr>
              <w:rPr>
                <w:rFonts w:ascii="Arial" w:hAnsi="Arial" w:cs="Arial"/>
                <w:sz w:val="20"/>
                <w:szCs w:val="20"/>
              </w:rPr>
            </w:pPr>
          </w:p>
        </w:tc>
        <w:tc>
          <w:tcPr>
            <w:tcW w:w="898" w:type="dxa"/>
          </w:tcPr>
          <w:p w14:paraId="708DFB8F"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1F89211"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0808460F" w14:textId="77777777" w:rsidR="00D17A73" w:rsidRPr="007701F7" w:rsidRDefault="00D17A73" w:rsidP="004A585E">
            <w:pPr>
              <w:rPr>
                <w:rFonts w:ascii="Arial" w:hAnsi="Arial" w:cs="Arial"/>
                <w:sz w:val="20"/>
                <w:szCs w:val="20"/>
              </w:rPr>
            </w:pPr>
            <w:r w:rsidRPr="007701F7">
              <w:rPr>
                <w:rFonts w:ascii="Arial" w:hAnsi="Arial" w:cs="Arial"/>
                <w:sz w:val="20"/>
                <w:szCs w:val="20"/>
              </w:rPr>
              <w:t>3.26</w:t>
            </w:r>
          </w:p>
        </w:tc>
        <w:tc>
          <w:tcPr>
            <w:tcW w:w="720" w:type="dxa"/>
          </w:tcPr>
          <w:p w14:paraId="4074638C" w14:textId="77777777" w:rsidR="00D17A73" w:rsidRPr="007701F7" w:rsidRDefault="00D17A73" w:rsidP="004A585E">
            <w:pPr>
              <w:rPr>
                <w:rFonts w:ascii="Arial" w:hAnsi="Arial" w:cs="Arial"/>
                <w:sz w:val="20"/>
                <w:szCs w:val="20"/>
              </w:rPr>
            </w:pPr>
            <w:r w:rsidRPr="007701F7">
              <w:rPr>
                <w:rFonts w:ascii="Arial" w:hAnsi="Arial" w:cs="Arial"/>
                <w:sz w:val="20"/>
                <w:szCs w:val="20"/>
              </w:rPr>
              <w:t>3.82</w:t>
            </w:r>
          </w:p>
        </w:tc>
        <w:tc>
          <w:tcPr>
            <w:tcW w:w="720" w:type="dxa"/>
          </w:tcPr>
          <w:p w14:paraId="4C1BD13E"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right w:val="single" w:sz="2" w:space="0" w:color="auto"/>
            </w:tcBorders>
          </w:tcPr>
          <w:p w14:paraId="62371A21" w14:textId="77777777" w:rsidR="00D17A73" w:rsidRPr="007701F7" w:rsidRDefault="00D17A73" w:rsidP="004A585E">
            <w:pPr>
              <w:rPr>
                <w:rFonts w:ascii="Arial" w:hAnsi="Arial" w:cs="Arial"/>
                <w:sz w:val="20"/>
                <w:szCs w:val="20"/>
              </w:rPr>
            </w:pPr>
            <w:r w:rsidRPr="007701F7">
              <w:rPr>
                <w:rFonts w:ascii="Arial" w:hAnsi="Arial" w:cs="Arial"/>
                <w:sz w:val="20"/>
                <w:szCs w:val="20"/>
              </w:rPr>
              <w:t>5.06</w:t>
            </w:r>
          </w:p>
        </w:tc>
        <w:tc>
          <w:tcPr>
            <w:tcW w:w="720" w:type="dxa"/>
            <w:tcBorders>
              <w:left w:val="single" w:sz="2" w:space="0" w:color="auto"/>
            </w:tcBorders>
          </w:tcPr>
          <w:p w14:paraId="76F23F53" w14:textId="77777777" w:rsidR="00D17A73" w:rsidRPr="007701F7" w:rsidRDefault="00D17A73" w:rsidP="004A585E">
            <w:pPr>
              <w:rPr>
                <w:rFonts w:ascii="Arial" w:hAnsi="Arial" w:cs="Arial"/>
                <w:sz w:val="20"/>
                <w:szCs w:val="20"/>
              </w:rPr>
            </w:pPr>
            <w:r w:rsidRPr="007701F7">
              <w:rPr>
                <w:rFonts w:ascii="Arial" w:hAnsi="Arial" w:cs="Arial"/>
                <w:sz w:val="20"/>
                <w:szCs w:val="20"/>
              </w:rPr>
              <w:t>2.28</w:t>
            </w:r>
          </w:p>
        </w:tc>
        <w:tc>
          <w:tcPr>
            <w:tcW w:w="720" w:type="dxa"/>
          </w:tcPr>
          <w:p w14:paraId="46743D1A" w14:textId="77777777" w:rsidR="00D17A73" w:rsidRPr="007701F7" w:rsidRDefault="00D17A73" w:rsidP="004A585E">
            <w:pPr>
              <w:rPr>
                <w:rFonts w:ascii="Arial" w:hAnsi="Arial" w:cs="Arial"/>
                <w:sz w:val="20"/>
                <w:szCs w:val="20"/>
              </w:rPr>
            </w:pPr>
            <w:r w:rsidRPr="007701F7">
              <w:rPr>
                <w:rFonts w:ascii="Arial" w:hAnsi="Arial" w:cs="Arial"/>
                <w:sz w:val="20"/>
                <w:szCs w:val="20"/>
              </w:rPr>
              <w:t>3.28</w:t>
            </w:r>
          </w:p>
        </w:tc>
        <w:tc>
          <w:tcPr>
            <w:tcW w:w="720" w:type="dxa"/>
          </w:tcPr>
          <w:p w14:paraId="7458E24A" w14:textId="77777777" w:rsidR="00D17A73" w:rsidRPr="007701F7" w:rsidRDefault="00D17A73" w:rsidP="004A585E">
            <w:pPr>
              <w:rPr>
                <w:rFonts w:ascii="Arial" w:hAnsi="Arial" w:cs="Arial"/>
                <w:sz w:val="20"/>
                <w:szCs w:val="20"/>
              </w:rPr>
            </w:pPr>
            <w:r w:rsidRPr="007701F7">
              <w:rPr>
                <w:rFonts w:ascii="Arial" w:hAnsi="Arial" w:cs="Arial"/>
                <w:sz w:val="20"/>
                <w:szCs w:val="20"/>
              </w:rPr>
              <w:t>3.88</w:t>
            </w:r>
          </w:p>
        </w:tc>
        <w:tc>
          <w:tcPr>
            <w:tcW w:w="720" w:type="dxa"/>
          </w:tcPr>
          <w:p w14:paraId="10EE148A" w14:textId="77777777" w:rsidR="00D17A73" w:rsidRPr="007701F7" w:rsidRDefault="00D17A73" w:rsidP="004A585E">
            <w:pPr>
              <w:rPr>
                <w:rFonts w:ascii="Arial" w:hAnsi="Arial" w:cs="Arial"/>
                <w:sz w:val="20"/>
                <w:szCs w:val="20"/>
              </w:rPr>
            </w:pPr>
            <w:r w:rsidRPr="007701F7">
              <w:rPr>
                <w:rFonts w:ascii="Arial" w:hAnsi="Arial" w:cs="Arial"/>
                <w:sz w:val="20"/>
                <w:szCs w:val="20"/>
              </w:rPr>
              <w:t>4.41</w:t>
            </w:r>
          </w:p>
        </w:tc>
        <w:tc>
          <w:tcPr>
            <w:tcW w:w="720" w:type="dxa"/>
            <w:tcBorders>
              <w:right w:val="single" w:sz="2" w:space="0" w:color="auto"/>
            </w:tcBorders>
          </w:tcPr>
          <w:p w14:paraId="1896BC17"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5063FB8C" w14:textId="77777777" w:rsidTr="007701F7">
        <w:tc>
          <w:tcPr>
            <w:tcW w:w="2882" w:type="dxa"/>
            <w:vMerge/>
            <w:tcBorders>
              <w:left w:val="single" w:sz="2" w:space="0" w:color="auto"/>
            </w:tcBorders>
          </w:tcPr>
          <w:p w14:paraId="3248D78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F82547A" w14:textId="77777777" w:rsidR="00D17A73" w:rsidRPr="007701F7" w:rsidRDefault="00D17A73" w:rsidP="004A585E">
            <w:pPr>
              <w:rPr>
                <w:rFonts w:ascii="Arial" w:hAnsi="Arial" w:cs="Arial"/>
                <w:sz w:val="20"/>
                <w:szCs w:val="20"/>
              </w:rPr>
            </w:pPr>
          </w:p>
        </w:tc>
        <w:tc>
          <w:tcPr>
            <w:tcW w:w="898" w:type="dxa"/>
          </w:tcPr>
          <w:p w14:paraId="35EFA9C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46503E5C" w14:textId="77777777" w:rsidR="00D17A73" w:rsidRPr="007701F7" w:rsidRDefault="00D17A73" w:rsidP="004A585E">
            <w:pPr>
              <w:rPr>
                <w:rFonts w:ascii="Arial" w:hAnsi="Arial" w:cs="Arial"/>
                <w:sz w:val="20"/>
                <w:szCs w:val="20"/>
              </w:rPr>
            </w:pPr>
            <w:r w:rsidRPr="007701F7">
              <w:rPr>
                <w:rFonts w:ascii="Arial" w:hAnsi="Arial" w:cs="Arial"/>
                <w:sz w:val="20"/>
                <w:szCs w:val="20"/>
              </w:rPr>
              <w:t>3.07</w:t>
            </w:r>
          </w:p>
        </w:tc>
        <w:tc>
          <w:tcPr>
            <w:tcW w:w="720" w:type="dxa"/>
          </w:tcPr>
          <w:p w14:paraId="0F7522D2" w14:textId="77777777" w:rsidR="00D17A73" w:rsidRPr="007701F7" w:rsidRDefault="00D17A73" w:rsidP="004A585E">
            <w:pPr>
              <w:rPr>
                <w:rFonts w:ascii="Arial" w:hAnsi="Arial" w:cs="Arial"/>
                <w:sz w:val="20"/>
                <w:szCs w:val="20"/>
              </w:rPr>
            </w:pPr>
            <w:r w:rsidRPr="007701F7">
              <w:rPr>
                <w:rFonts w:ascii="Arial" w:hAnsi="Arial" w:cs="Arial"/>
                <w:sz w:val="20"/>
                <w:szCs w:val="20"/>
              </w:rPr>
              <w:t>4.16</w:t>
            </w:r>
          </w:p>
        </w:tc>
        <w:tc>
          <w:tcPr>
            <w:tcW w:w="720" w:type="dxa"/>
          </w:tcPr>
          <w:p w14:paraId="1BC58C23" w14:textId="77777777" w:rsidR="00D17A73" w:rsidRPr="007701F7" w:rsidRDefault="00D17A73" w:rsidP="004A585E">
            <w:pPr>
              <w:rPr>
                <w:rFonts w:ascii="Arial" w:hAnsi="Arial" w:cs="Arial"/>
                <w:sz w:val="20"/>
                <w:szCs w:val="20"/>
              </w:rPr>
            </w:pPr>
            <w:r w:rsidRPr="007701F7">
              <w:rPr>
                <w:rFonts w:ascii="Arial" w:hAnsi="Arial" w:cs="Arial"/>
                <w:sz w:val="20"/>
                <w:szCs w:val="20"/>
              </w:rPr>
              <w:t>4.80</w:t>
            </w:r>
          </w:p>
        </w:tc>
        <w:tc>
          <w:tcPr>
            <w:tcW w:w="720" w:type="dxa"/>
          </w:tcPr>
          <w:p w14:paraId="049DD6E3" w14:textId="77777777" w:rsidR="00D17A73" w:rsidRPr="007701F7" w:rsidRDefault="00D17A73" w:rsidP="004A585E">
            <w:pPr>
              <w:rPr>
                <w:rFonts w:ascii="Arial" w:hAnsi="Arial" w:cs="Arial"/>
                <w:sz w:val="20"/>
                <w:szCs w:val="20"/>
              </w:rPr>
            </w:pPr>
            <w:r w:rsidRPr="007701F7">
              <w:rPr>
                <w:rFonts w:ascii="Arial" w:hAnsi="Arial" w:cs="Arial"/>
                <w:sz w:val="20"/>
                <w:szCs w:val="20"/>
              </w:rPr>
              <w:t>5.30</w:t>
            </w:r>
          </w:p>
        </w:tc>
        <w:tc>
          <w:tcPr>
            <w:tcW w:w="720" w:type="dxa"/>
            <w:tcBorders>
              <w:right w:val="single" w:sz="2" w:space="0" w:color="auto"/>
            </w:tcBorders>
          </w:tcPr>
          <w:p w14:paraId="36497079" w14:textId="77777777" w:rsidR="00D17A73" w:rsidRPr="007701F7" w:rsidRDefault="00D17A73" w:rsidP="004A585E">
            <w:pPr>
              <w:rPr>
                <w:rFonts w:ascii="Arial" w:hAnsi="Arial" w:cs="Arial"/>
                <w:sz w:val="20"/>
                <w:szCs w:val="20"/>
              </w:rPr>
            </w:pPr>
            <w:r w:rsidRPr="007701F7">
              <w:rPr>
                <w:rFonts w:ascii="Arial" w:hAnsi="Arial" w:cs="Arial"/>
                <w:sz w:val="20"/>
                <w:szCs w:val="20"/>
              </w:rPr>
              <w:t>6.04</w:t>
            </w:r>
          </w:p>
        </w:tc>
        <w:tc>
          <w:tcPr>
            <w:tcW w:w="720" w:type="dxa"/>
            <w:tcBorders>
              <w:left w:val="single" w:sz="2" w:space="0" w:color="auto"/>
            </w:tcBorders>
          </w:tcPr>
          <w:p w14:paraId="3A6C99AA" w14:textId="77777777" w:rsidR="00D17A73" w:rsidRPr="007701F7" w:rsidRDefault="00D17A73" w:rsidP="004A585E">
            <w:pPr>
              <w:rPr>
                <w:rFonts w:ascii="Arial" w:hAnsi="Arial" w:cs="Arial"/>
                <w:sz w:val="20"/>
                <w:szCs w:val="20"/>
              </w:rPr>
            </w:pPr>
            <w:r w:rsidRPr="007701F7">
              <w:rPr>
                <w:rFonts w:ascii="Arial" w:hAnsi="Arial" w:cs="Arial"/>
                <w:sz w:val="20"/>
                <w:szCs w:val="20"/>
              </w:rPr>
              <w:t>3.03</w:t>
            </w:r>
          </w:p>
        </w:tc>
        <w:tc>
          <w:tcPr>
            <w:tcW w:w="720" w:type="dxa"/>
          </w:tcPr>
          <w:p w14:paraId="734FE213" w14:textId="77777777" w:rsidR="00D17A73" w:rsidRPr="007701F7" w:rsidRDefault="00D17A73" w:rsidP="004A585E">
            <w:pPr>
              <w:rPr>
                <w:rFonts w:ascii="Arial" w:hAnsi="Arial" w:cs="Arial"/>
                <w:sz w:val="20"/>
                <w:szCs w:val="20"/>
              </w:rPr>
            </w:pPr>
            <w:r w:rsidRPr="007701F7">
              <w:rPr>
                <w:rFonts w:ascii="Arial" w:hAnsi="Arial" w:cs="Arial"/>
                <w:sz w:val="20"/>
                <w:szCs w:val="20"/>
              </w:rPr>
              <w:t>4.14</w:t>
            </w:r>
          </w:p>
        </w:tc>
        <w:tc>
          <w:tcPr>
            <w:tcW w:w="720" w:type="dxa"/>
          </w:tcPr>
          <w:p w14:paraId="5AA0F281" w14:textId="77777777" w:rsidR="00D17A73" w:rsidRPr="007701F7" w:rsidRDefault="00D17A73" w:rsidP="004A585E">
            <w:pPr>
              <w:rPr>
                <w:rFonts w:ascii="Arial" w:hAnsi="Arial" w:cs="Arial"/>
                <w:sz w:val="20"/>
                <w:szCs w:val="20"/>
              </w:rPr>
            </w:pPr>
            <w:r w:rsidRPr="007701F7">
              <w:rPr>
                <w:rFonts w:ascii="Arial" w:hAnsi="Arial" w:cs="Arial"/>
                <w:sz w:val="20"/>
                <w:szCs w:val="20"/>
              </w:rPr>
              <w:t>4.79</w:t>
            </w:r>
          </w:p>
        </w:tc>
        <w:tc>
          <w:tcPr>
            <w:tcW w:w="720" w:type="dxa"/>
          </w:tcPr>
          <w:p w14:paraId="6B842596" w14:textId="77777777" w:rsidR="00D17A73" w:rsidRPr="007701F7" w:rsidRDefault="00D17A73" w:rsidP="004A585E">
            <w:pPr>
              <w:rPr>
                <w:rFonts w:ascii="Arial" w:hAnsi="Arial" w:cs="Arial"/>
                <w:sz w:val="20"/>
                <w:szCs w:val="20"/>
              </w:rPr>
            </w:pPr>
            <w:r w:rsidRPr="007701F7">
              <w:rPr>
                <w:rFonts w:ascii="Arial" w:hAnsi="Arial" w:cs="Arial"/>
                <w:sz w:val="20"/>
                <w:szCs w:val="20"/>
              </w:rPr>
              <w:t>5.36</w:t>
            </w:r>
          </w:p>
        </w:tc>
        <w:tc>
          <w:tcPr>
            <w:tcW w:w="720" w:type="dxa"/>
            <w:tcBorders>
              <w:right w:val="single" w:sz="2" w:space="0" w:color="auto"/>
            </w:tcBorders>
          </w:tcPr>
          <w:p w14:paraId="47A2ECD1" w14:textId="77777777" w:rsidR="00D17A73" w:rsidRPr="007701F7" w:rsidRDefault="00D17A73" w:rsidP="004A585E">
            <w:pPr>
              <w:rPr>
                <w:rFonts w:ascii="Arial" w:hAnsi="Arial" w:cs="Arial"/>
                <w:sz w:val="20"/>
                <w:szCs w:val="20"/>
              </w:rPr>
            </w:pPr>
            <w:r w:rsidRPr="007701F7">
              <w:rPr>
                <w:rFonts w:ascii="Arial" w:hAnsi="Arial" w:cs="Arial"/>
                <w:sz w:val="20"/>
                <w:szCs w:val="20"/>
              </w:rPr>
              <w:t>6.24</w:t>
            </w:r>
          </w:p>
        </w:tc>
      </w:tr>
      <w:tr w:rsidR="00D17A73" w:rsidRPr="007701F7" w14:paraId="7810BE96" w14:textId="77777777" w:rsidTr="007701F7">
        <w:tc>
          <w:tcPr>
            <w:tcW w:w="2882" w:type="dxa"/>
            <w:vMerge/>
            <w:tcBorders>
              <w:left w:val="single" w:sz="2" w:space="0" w:color="auto"/>
            </w:tcBorders>
          </w:tcPr>
          <w:p w14:paraId="26B5F9BC"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2E3A6CE7" w14:textId="77777777" w:rsidR="00D17A73" w:rsidRPr="007701F7" w:rsidRDefault="00D17A73" w:rsidP="004A585E">
            <w:pPr>
              <w:rPr>
                <w:rFonts w:ascii="Arial" w:hAnsi="Arial" w:cs="Arial"/>
                <w:sz w:val="20"/>
                <w:szCs w:val="20"/>
              </w:rPr>
            </w:pPr>
          </w:p>
        </w:tc>
        <w:tc>
          <w:tcPr>
            <w:tcW w:w="898" w:type="dxa"/>
          </w:tcPr>
          <w:p w14:paraId="127097F6"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04827B22" w14:textId="77777777" w:rsidR="00D17A73" w:rsidRPr="007701F7" w:rsidRDefault="00D17A73" w:rsidP="004A585E">
            <w:pPr>
              <w:rPr>
                <w:rFonts w:ascii="Arial" w:hAnsi="Arial" w:cs="Arial"/>
                <w:sz w:val="20"/>
                <w:szCs w:val="20"/>
              </w:rPr>
            </w:pPr>
            <w:r w:rsidRPr="007701F7">
              <w:rPr>
                <w:rFonts w:ascii="Arial" w:hAnsi="Arial" w:cs="Arial"/>
                <w:sz w:val="20"/>
                <w:szCs w:val="20"/>
              </w:rPr>
              <w:t>4.07</w:t>
            </w:r>
          </w:p>
        </w:tc>
        <w:tc>
          <w:tcPr>
            <w:tcW w:w="720" w:type="dxa"/>
          </w:tcPr>
          <w:p w14:paraId="1CBA74C3" w14:textId="77777777" w:rsidR="00D17A73" w:rsidRPr="007701F7" w:rsidRDefault="00D17A73" w:rsidP="004A585E">
            <w:pPr>
              <w:rPr>
                <w:rFonts w:ascii="Arial" w:hAnsi="Arial" w:cs="Arial"/>
                <w:sz w:val="20"/>
                <w:szCs w:val="20"/>
              </w:rPr>
            </w:pPr>
            <w:r w:rsidRPr="007701F7">
              <w:rPr>
                <w:rFonts w:ascii="Arial" w:hAnsi="Arial" w:cs="Arial"/>
                <w:sz w:val="20"/>
                <w:szCs w:val="20"/>
              </w:rPr>
              <w:t>5.17</w:t>
            </w:r>
          </w:p>
        </w:tc>
        <w:tc>
          <w:tcPr>
            <w:tcW w:w="720" w:type="dxa"/>
          </w:tcPr>
          <w:p w14:paraId="381E132A" w14:textId="77777777" w:rsidR="00D17A73" w:rsidRPr="007701F7" w:rsidRDefault="00D17A73" w:rsidP="004A585E">
            <w:pPr>
              <w:rPr>
                <w:rFonts w:ascii="Arial" w:hAnsi="Arial" w:cs="Arial"/>
                <w:sz w:val="20"/>
                <w:szCs w:val="20"/>
              </w:rPr>
            </w:pPr>
            <w:r w:rsidRPr="007701F7">
              <w:rPr>
                <w:rFonts w:ascii="Arial" w:hAnsi="Arial" w:cs="Arial"/>
                <w:sz w:val="20"/>
                <w:szCs w:val="20"/>
              </w:rPr>
              <w:t>5.82</w:t>
            </w:r>
          </w:p>
        </w:tc>
        <w:tc>
          <w:tcPr>
            <w:tcW w:w="720" w:type="dxa"/>
          </w:tcPr>
          <w:p w14:paraId="74D2002E"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375DE151" w14:textId="77777777" w:rsidR="00D17A73" w:rsidRPr="007701F7" w:rsidRDefault="00D17A73" w:rsidP="004A585E">
            <w:pPr>
              <w:rPr>
                <w:rFonts w:ascii="Arial" w:hAnsi="Arial" w:cs="Arial"/>
                <w:sz w:val="20"/>
                <w:szCs w:val="20"/>
              </w:rPr>
            </w:pPr>
            <w:r w:rsidRPr="007701F7">
              <w:rPr>
                <w:rFonts w:ascii="Arial" w:hAnsi="Arial" w:cs="Arial"/>
                <w:sz w:val="20"/>
                <w:szCs w:val="20"/>
              </w:rPr>
              <w:t>7.19</w:t>
            </w:r>
          </w:p>
        </w:tc>
        <w:tc>
          <w:tcPr>
            <w:tcW w:w="720" w:type="dxa"/>
            <w:tcBorders>
              <w:left w:val="single" w:sz="2" w:space="0" w:color="auto"/>
            </w:tcBorders>
          </w:tcPr>
          <w:p w14:paraId="2799BCF7"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4FF30FB8"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Pr>
          <w:p w14:paraId="3AAEE454"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627A463A" w14:textId="77777777" w:rsidR="00D17A73" w:rsidRPr="007701F7" w:rsidRDefault="00D17A73" w:rsidP="004A585E">
            <w:pPr>
              <w:rPr>
                <w:rFonts w:ascii="Arial" w:hAnsi="Arial" w:cs="Arial"/>
                <w:sz w:val="20"/>
                <w:szCs w:val="20"/>
              </w:rPr>
            </w:pPr>
            <w:r w:rsidRPr="007701F7">
              <w:rPr>
                <w:rFonts w:ascii="Arial" w:hAnsi="Arial" w:cs="Arial"/>
                <w:sz w:val="20"/>
                <w:szCs w:val="20"/>
              </w:rPr>
              <w:t>6.42</w:t>
            </w:r>
          </w:p>
        </w:tc>
        <w:tc>
          <w:tcPr>
            <w:tcW w:w="720" w:type="dxa"/>
            <w:tcBorders>
              <w:right w:val="single" w:sz="2" w:space="0" w:color="auto"/>
            </w:tcBorders>
          </w:tcPr>
          <w:p w14:paraId="07E50580" w14:textId="77777777" w:rsidR="00D17A73" w:rsidRPr="007701F7" w:rsidRDefault="00D17A73" w:rsidP="004A585E">
            <w:pPr>
              <w:rPr>
                <w:rFonts w:ascii="Arial" w:hAnsi="Arial" w:cs="Arial"/>
                <w:sz w:val="20"/>
                <w:szCs w:val="20"/>
              </w:rPr>
            </w:pPr>
            <w:r w:rsidRPr="007701F7">
              <w:rPr>
                <w:rFonts w:ascii="Arial" w:hAnsi="Arial" w:cs="Arial"/>
                <w:sz w:val="20"/>
                <w:szCs w:val="20"/>
              </w:rPr>
              <w:t>7.38</w:t>
            </w:r>
          </w:p>
        </w:tc>
      </w:tr>
      <w:tr w:rsidR="00D17A73" w:rsidRPr="007701F7" w14:paraId="435C5069" w14:textId="77777777" w:rsidTr="007701F7">
        <w:tc>
          <w:tcPr>
            <w:tcW w:w="2882" w:type="dxa"/>
            <w:vMerge/>
            <w:tcBorders>
              <w:left w:val="single" w:sz="2" w:space="0" w:color="auto"/>
            </w:tcBorders>
          </w:tcPr>
          <w:p w14:paraId="356C7E73"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1E3BC24B" w14:textId="77777777" w:rsidR="00D17A73" w:rsidRPr="007701F7" w:rsidRDefault="00D17A73" w:rsidP="004A585E">
            <w:pPr>
              <w:rPr>
                <w:rFonts w:ascii="Arial" w:hAnsi="Arial" w:cs="Arial"/>
                <w:sz w:val="20"/>
                <w:szCs w:val="20"/>
              </w:rPr>
            </w:pPr>
          </w:p>
        </w:tc>
        <w:tc>
          <w:tcPr>
            <w:tcW w:w="898" w:type="dxa"/>
          </w:tcPr>
          <w:p w14:paraId="759979C8"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1BE1D2E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164113A" w14:textId="77777777" w:rsidR="00D17A73" w:rsidRPr="007701F7" w:rsidRDefault="00D17A73" w:rsidP="004A585E">
            <w:pPr>
              <w:rPr>
                <w:rFonts w:ascii="Arial" w:hAnsi="Arial" w:cs="Arial"/>
                <w:sz w:val="20"/>
                <w:szCs w:val="20"/>
              </w:rPr>
            </w:pPr>
            <w:r w:rsidRPr="007701F7">
              <w:rPr>
                <w:rFonts w:ascii="Arial" w:hAnsi="Arial" w:cs="Arial"/>
                <w:sz w:val="20"/>
                <w:szCs w:val="20"/>
              </w:rPr>
              <w:t>6.12</w:t>
            </w:r>
          </w:p>
        </w:tc>
        <w:tc>
          <w:tcPr>
            <w:tcW w:w="720" w:type="dxa"/>
          </w:tcPr>
          <w:p w14:paraId="36F5B1D7" w14:textId="77777777" w:rsidR="00D17A73" w:rsidRPr="007701F7" w:rsidRDefault="00D17A73" w:rsidP="004A585E">
            <w:pPr>
              <w:rPr>
                <w:rFonts w:ascii="Arial" w:hAnsi="Arial" w:cs="Arial"/>
                <w:sz w:val="20"/>
                <w:szCs w:val="20"/>
              </w:rPr>
            </w:pPr>
            <w:r w:rsidRPr="007701F7">
              <w:rPr>
                <w:rFonts w:ascii="Arial" w:hAnsi="Arial" w:cs="Arial"/>
                <w:sz w:val="20"/>
                <w:szCs w:val="20"/>
              </w:rPr>
              <w:t>6.82</w:t>
            </w:r>
          </w:p>
        </w:tc>
        <w:tc>
          <w:tcPr>
            <w:tcW w:w="720" w:type="dxa"/>
          </w:tcPr>
          <w:p w14:paraId="0AB461CC" w14:textId="77777777" w:rsidR="00D17A73" w:rsidRPr="007701F7" w:rsidRDefault="00D17A73" w:rsidP="004A585E">
            <w:pPr>
              <w:rPr>
                <w:rFonts w:ascii="Arial" w:hAnsi="Arial" w:cs="Arial"/>
                <w:sz w:val="20"/>
                <w:szCs w:val="20"/>
              </w:rPr>
            </w:pPr>
            <w:r w:rsidRPr="007701F7">
              <w:rPr>
                <w:rFonts w:ascii="Arial" w:hAnsi="Arial" w:cs="Arial"/>
                <w:sz w:val="20"/>
                <w:szCs w:val="20"/>
              </w:rPr>
              <w:t>7.39</w:t>
            </w:r>
          </w:p>
        </w:tc>
        <w:tc>
          <w:tcPr>
            <w:tcW w:w="720" w:type="dxa"/>
            <w:tcBorders>
              <w:right w:val="single" w:sz="2" w:space="0" w:color="auto"/>
            </w:tcBorders>
          </w:tcPr>
          <w:p w14:paraId="451876AC" w14:textId="77777777" w:rsidR="00D17A73" w:rsidRPr="007701F7" w:rsidRDefault="00D17A73" w:rsidP="004A585E">
            <w:pPr>
              <w:rPr>
                <w:rFonts w:ascii="Arial" w:hAnsi="Arial" w:cs="Arial"/>
                <w:sz w:val="20"/>
                <w:szCs w:val="20"/>
              </w:rPr>
            </w:pPr>
            <w:r w:rsidRPr="007701F7">
              <w:rPr>
                <w:rFonts w:ascii="Arial" w:hAnsi="Arial" w:cs="Arial"/>
                <w:sz w:val="20"/>
                <w:szCs w:val="20"/>
              </w:rPr>
              <w:t>8.24</w:t>
            </w:r>
          </w:p>
        </w:tc>
        <w:tc>
          <w:tcPr>
            <w:tcW w:w="720" w:type="dxa"/>
            <w:tcBorders>
              <w:left w:val="single" w:sz="2" w:space="0" w:color="auto"/>
            </w:tcBorders>
          </w:tcPr>
          <w:p w14:paraId="568D7ABA" w14:textId="77777777" w:rsidR="00D17A73" w:rsidRPr="007701F7" w:rsidRDefault="00D17A73" w:rsidP="004A585E">
            <w:pPr>
              <w:rPr>
                <w:rFonts w:ascii="Arial" w:hAnsi="Arial" w:cs="Arial"/>
                <w:sz w:val="20"/>
                <w:szCs w:val="20"/>
              </w:rPr>
            </w:pPr>
            <w:r w:rsidRPr="007701F7">
              <w:rPr>
                <w:rFonts w:ascii="Arial" w:hAnsi="Arial" w:cs="Arial"/>
                <w:sz w:val="20"/>
                <w:szCs w:val="20"/>
              </w:rPr>
              <w:t>4.78</w:t>
            </w:r>
          </w:p>
        </w:tc>
        <w:tc>
          <w:tcPr>
            <w:tcW w:w="720" w:type="dxa"/>
          </w:tcPr>
          <w:p w14:paraId="0CAA0E09" w14:textId="77777777" w:rsidR="00D17A73" w:rsidRPr="007701F7" w:rsidRDefault="00D17A73" w:rsidP="004A585E">
            <w:pPr>
              <w:rPr>
                <w:rFonts w:ascii="Arial" w:hAnsi="Arial" w:cs="Arial"/>
                <w:sz w:val="20"/>
                <w:szCs w:val="20"/>
              </w:rPr>
            </w:pPr>
            <w:r w:rsidRPr="007701F7">
              <w:rPr>
                <w:rFonts w:ascii="Arial" w:hAnsi="Arial" w:cs="Arial"/>
                <w:sz w:val="20"/>
                <w:szCs w:val="20"/>
              </w:rPr>
              <w:t>6.00</w:t>
            </w:r>
          </w:p>
        </w:tc>
        <w:tc>
          <w:tcPr>
            <w:tcW w:w="720" w:type="dxa"/>
          </w:tcPr>
          <w:p w14:paraId="72E9284A" w14:textId="77777777" w:rsidR="00D17A73" w:rsidRPr="007701F7" w:rsidRDefault="00D17A73" w:rsidP="004A585E">
            <w:pPr>
              <w:rPr>
                <w:rFonts w:ascii="Arial" w:hAnsi="Arial" w:cs="Arial"/>
                <w:sz w:val="20"/>
                <w:szCs w:val="20"/>
              </w:rPr>
            </w:pPr>
            <w:r w:rsidRPr="007701F7">
              <w:rPr>
                <w:rFonts w:ascii="Arial" w:hAnsi="Arial" w:cs="Arial"/>
                <w:sz w:val="20"/>
                <w:szCs w:val="20"/>
              </w:rPr>
              <w:t>6.76</w:t>
            </w:r>
          </w:p>
        </w:tc>
        <w:tc>
          <w:tcPr>
            <w:tcW w:w="720" w:type="dxa"/>
          </w:tcPr>
          <w:p w14:paraId="75BB817C" w14:textId="77777777" w:rsidR="00D17A73" w:rsidRPr="007701F7" w:rsidRDefault="00D17A73" w:rsidP="004A585E">
            <w:pPr>
              <w:rPr>
                <w:rFonts w:ascii="Arial" w:hAnsi="Arial" w:cs="Arial"/>
                <w:sz w:val="20"/>
                <w:szCs w:val="20"/>
              </w:rPr>
            </w:pPr>
            <w:r w:rsidRPr="007701F7">
              <w:rPr>
                <w:rFonts w:ascii="Arial" w:hAnsi="Arial" w:cs="Arial"/>
                <w:sz w:val="20"/>
                <w:szCs w:val="20"/>
              </w:rPr>
              <w:t>7.37</w:t>
            </w:r>
          </w:p>
        </w:tc>
        <w:tc>
          <w:tcPr>
            <w:tcW w:w="720" w:type="dxa"/>
            <w:tcBorders>
              <w:right w:val="single" w:sz="2" w:space="0" w:color="auto"/>
            </w:tcBorders>
          </w:tcPr>
          <w:p w14:paraId="356373C0" w14:textId="77777777" w:rsidR="00D17A73" w:rsidRPr="007701F7" w:rsidRDefault="00D17A73" w:rsidP="004A585E">
            <w:pPr>
              <w:rPr>
                <w:rFonts w:ascii="Arial" w:hAnsi="Arial" w:cs="Arial"/>
                <w:sz w:val="20"/>
                <w:szCs w:val="20"/>
              </w:rPr>
            </w:pPr>
            <w:r w:rsidRPr="007701F7">
              <w:rPr>
                <w:rFonts w:ascii="Arial" w:hAnsi="Arial" w:cs="Arial"/>
                <w:sz w:val="20"/>
                <w:szCs w:val="20"/>
              </w:rPr>
              <w:t>8.35</w:t>
            </w:r>
          </w:p>
        </w:tc>
      </w:tr>
      <w:tr w:rsidR="00D17A73" w:rsidRPr="007701F7" w14:paraId="3040A510" w14:textId="77777777" w:rsidTr="007701F7">
        <w:tc>
          <w:tcPr>
            <w:tcW w:w="2882" w:type="dxa"/>
            <w:vMerge/>
            <w:tcBorders>
              <w:left w:val="single" w:sz="2" w:space="0" w:color="auto"/>
            </w:tcBorders>
          </w:tcPr>
          <w:p w14:paraId="4785A6CF"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6D5D24CB" w14:textId="77777777" w:rsidR="00D17A73" w:rsidRPr="007701F7" w:rsidRDefault="00D17A73" w:rsidP="004A585E">
            <w:pPr>
              <w:rPr>
                <w:rFonts w:ascii="Arial" w:hAnsi="Arial" w:cs="Arial"/>
                <w:sz w:val="20"/>
                <w:szCs w:val="20"/>
              </w:rPr>
            </w:pPr>
          </w:p>
        </w:tc>
        <w:tc>
          <w:tcPr>
            <w:tcW w:w="898" w:type="dxa"/>
          </w:tcPr>
          <w:p w14:paraId="29597888"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Pr>
          <w:p w14:paraId="6871CBC0" w14:textId="77777777" w:rsidR="00D17A73" w:rsidRPr="007701F7" w:rsidRDefault="00D17A73" w:rsidP="004A585E">
            <w:pPr>
              <w:rPr>
                <w:rFonts w:ascii="Arial" w:hAnsi="Arial" w:cs="Arial"/>
                <w:sz w:val="20"/>
                <w:szCs w:val="20"/>
              </w:rPr>
            </w:pPr>
            <w:r w:rsidRPr="007701F7">
              <w:rPr>
                <w:rFonts w:ascii="Arial" w:hAnsi="Arial" w:cs="Arial"/>
                <w:sz w:val="20"/>
                <w:szCs w:val="20"/>
              </w:rPr>
              <w:t>5.78</w:t>
            </w:r>
          </w:p>
        </w:tc>
        <w:tc>
          <w:tcPr>
            <w:tcW w:w="720" w:type="dxa"/>
          </w:tcPr>
          <w:p w14:paraId="70A2767D" w14:textId="77777777" w:rsidR="00D17A73" w:rsidRPr="007701F7" w:rsidRDefault="00D17A73" w:rsidP="004A585E">
            <w:pPr>
              <w:rPr>
                <w:rFonts w:ascii="Arial" w:hAnsi="Arial" w:cs="Arial"/>
                <w:sz w:val="20"/>
                <w:szCs w:val="20"/>
              </w:rPr>
            </w:pPr>
            <w:r w:rsidRPr="007701F7">
              <w:rPr>
                <w:rFonts w:ascii="Arial" w:hAnsi="Arial" w:cs="Arial"/>
                <w:sz w:val="20"/>
                <w:szCs w:val="20"/>
              </w:rPr>
              <w:t>7.11</w:t>
            </w:r>
          </w:p>
        </w:tc>
        <w:tc>
          <w:tcPr>
            <w:tcW w:w="720" w:type="dxa"/>
          </w:tcPr>
          <w:p w14:paraId="23A88F46" w14:textId="77777777" w:rsidR="00D17A73" w:rsidRPr="007701F7" w:rsidRDefault="00D17A73" w:rsidP="004A585E">
            <w:pPr>
              <w:rPr>
                <w:rFonts w:ascii="Arial" w:hAnsi="Arial" w:cs="Arial"/>
                <w:sz w:val="20"/>
                <w:szCs w:val="20"/>
              </w:rPr>
            </w:pPr>
            <w:r w:rsidRPr="007701F7">
              <w:rPr>
                <w:rFonts w:ascii="Arial" w:hAnsi="Arial" w:cs="Arial"/>
                <w:sz w:val="20"/>
                <w:szCs w:val="20"/>
              </w:rPr>
              <w:t>7.87</w:t>
            </w:r>
          </w:p>
        </w:tc>
        <w:tc>
          <w:tcPr>
            <w:tcW w:w="720" w:type="dxa"/>
          </w:tcPr>
          <w:p w14:paraId="148D3FA2" w14:textId="77777777" w:rsidR="00D17A73" w:rsidRPr="007701F7" w:rsidRDefault="00D17A73" w:rsidP="004A585E">
            <w:pPr>
              <w:rPr>
                <w:rFonts w:ascii="Arial" w:hAnsi="Arial" w:cs="Arial"/>
                <w:sz w:val="20"/>
                <w:szCs w:val="20"/>
              </w:rPr>
            </w:pPr>
            <w:r w:rsidRPr="007701F7">
              <w:rPr>
                <w:rFonts w:ascii="Arial" w:hAnsi="Arial" w:cs="Arial"/>
                <w:sz w:val="20"/>
                <w:szCs w:val="20"/>
              </w:rPr>
              <w:t>8.49</w:t>
            </w:r>
          </w:p>
        </w:tc>
        <w:tc>
          <w:tcPr>
            <w:tcW w:w="720" w:type="dxa"/>
            <w:tcBorders>
              <w:right w:val="single" w:sz="2" w:space="0" w:color="auto"/>
            </w:tcBorders>
          </w:tcPr>
          <w:p w14:paraId="09CEDD1B" w14:textId="77777777" w:rsidR="00D17A73" w:rsidRPr="007701F7" w:rsidRDefault="00D17A73" w:rsidP="004A585E">
            <w:pPr>
              <w:rPr>
                <w:rFonts w:ascii="Arial" w:hAnsi="Arial" w:cs="Arial"/>
                <w:sz w:val="20"/>
                <w:szCs w:val="20"/>
              </w:rPr>
            </w:pPr>
            <w:r w:rsidRPr="007701F7">
              <w:rPr>
                <w:rFonts w:ascii="Arial" w:hAnsi="Arial" w:cs="Arial"/>
                <w:sz w:val="20"/>
                <w:szCs w:val="20"/>
              </w:rPr>
              <w:t>9.43</w:t>
            </w:r>
          </w:p>
        </w:tc>
        <w:tc>
          <w:tcPr>
            <w:tcW w:w="720" w:type="dxa"/>
            <w:tcBorders>
              <w:left w:val="single" w:sz="2" w:space="0" w:color="auto"/>
            </w:tcBorders>
          </w:tcPr>
          <w:p w14:paraId="60051193" w14:textId="77777777" w:rsidR="00D17A73" w:rsidRPr="007701F7" w:rsidRDefault="00D17A73" w:rsidP="004A585E">
            <w:pPr>
              <w:rPr>
                <w:rFonts w:ascii="Arial" w:hAnsi="Arial" w:cs="Arial"/>
                <w:sz w:val="20"/>
                <w:szCs w:val="20"/>
              </w:rPr>
            </w:pPr>
            <w:r w:rsidRPr="007701F7">
              <w:rPr>
                <w:rFonts w:ascii="Arial" w:hAnsi="Arial" w:cs="Arial"/>
                <w:sz w:val="20"/>
                <w:szCs w:val="20"/>
              </w:rPr>
              <w:t>5.56</w:t>
            </w:r>
          </w:p>
        </w:tc>
        <w:tc>
          <w:tcPr>
            <w:tcW w:w="720" w:type="dxa"/>
          </w:tcPr>
          <w:p w14:paraId="3D801A28" w14:textId="77777777" w:rsidR="00D17A73" w:rsidRPr="007701F7" w:rsidRDefault="00D17A73" w:rsidP="004A585E">
            <w:pPr>
              <w:rPr>
                <w:rFonts w:ascii="Arial" w:hAnsi="Arial" w:cs="Arial"/>
                <w:sz w:val="20"/>
                <w:szCs w:val="20"/>
              </w:rPr>
            </w:pPr>
            <w:r w:rsidRPr="007701F7">
              <w:rPr>
                <w:rFonts w:ascii="Arial" w:hAnsi="Arial" w:cs="Arial"/>
                <w:sz w:val="20"/>
                <w:szCs w:val="20"/>
              </w:rPr>
              <w:t>6.95</w:t>
            </w:r>
          </w:p>
        </w:tc>
        <w:tc>
          <w:tcPr>
            <w:tcW w:w="720" w:type="dxa"/>
          </w:tcPr>
          <w:p w14:paraId="76783DA1" w14:textId="77777777" w:rsidR="00D17A73" w:rsidRPr="007701F7" w:rsidRDefault="00D17A73" w:rsidP="004A585E">
            <w:pPr>
              <w:rPr>
                <w:rFonts w:ascii="Arial" w:hAnsi="Arial" w:cs="Arial"/>
                <w:sz w:val="20"/>
                <w:szCs w:val="20"/>
              </w:rPr>
            </w:pPr>
            <w:r w:rsidRPr="007701F7">
              <w:rPr>
                <w:rFonts w:ascii="Arial" w:hAnsi="Arial" w:cs="Arial"/>
                <w:sz w:val="20"/>
                <w:szCs w:val="20"/>
              </w:rPr>
              <w:t>7.74</w:t>
            </w:r>
          </w:p>
        </w:tc>
        <w:tc>
          <w:tcPr>
            <w:tcW w:w="720" w:type="dxa"/>
          </w:tcPr>
          <w:p w14:paraId="7DE1462A" w14:textId="77777777" w:rsidR="00D17A73" w:rsidRPr="007701F7" w:rsidRDefault="00D17A73" w:rsidP="004A585E">
            <w:pPr>
              <w:rPr>
                <w:rFonts w:ascii="Arial" w:hAnsi="Arial" w:cs="Arial"/>
                <w:sz w:val="20"/>
                <w:szCs w:val="20"/>
              </w:rPr>
            </w:pPr>
            <w:r w:rsidRPr="007701F7">
              <w:rPr>
                <w:rFonts w:ascii="Arial" w:hAnsi="Arial" w:cs="Arial"/>
                <w:sz w:val="20"/>
                <w:szCs w:val="20"/>
              </w:rPr>
              <w:t>8.48</w:t>
            </w:r>
          </w:p>
        </w:tc>
        <w:tc>
          <w:tcPr>
            <w:tcW w:w="720" w:type="dxa"/>
            <w:tcBorders>
              <w:right w:val="single" w:sz="2" w:space="0" w:color="auto"/>
            </w:tcBorders>
          </w:tcPr>
          <w:p w14:paraId="464DC30D" w14:textId="77777777" w:rsidR="00D17A73" w:rsidRPr="007701F7" w:rsidRDefault="00D17A73" w:rsidP="004A585E">
            <w:pPr>
              <w:rPr>
                <w:rFonts w:ascii="Arial" w:hAnsi="Arial" w:cs="Arial"/>
                <w:sz w:val="20"/>
                <w:szCs w:val="20"/>
              </w:rPr>
            </w:pPr>
            <w:r w:rsidRPr="007701F7">
              <w:rPr>
                <w:rFonts w:ascii="Arial" w:hAnsi="Arial" w:cs="Arial"/>
                <w:sz w:val="20"/>
                <w:szCs w:val="20"/>
              </w:rPr>
              <w:t>9.48</w:t>
            </w:r>
          </w:p>
        </w:tc>
      </w:tr>
      <w:tr w:rsidR="00D17A73" w:rsidRPr="007701F7" w14:paraId="772861A1" w14:textId="77777777" w:rsidTr="007701F7">
        <w:tc>
          <w:tcPr>
            <w:tcW w:w="2882" w:type="dxa"/>
            <w:vMerge/>
            <w:tcBorders>
              <w:left w:val="single" w:sz="2" w:space="0" w:color="auto"/>
            </w:tcBorders>
          </w:tcPr>
          <w:p w14:paraId="3B091A66" w14:textId="77777777" w:rsidR="00D17A73" w:rsidRPr="007701F7" w:rsidRDefault="00D17A73" w:rsidP="004A585E">
            <w:pPr>
              <w:rPr>
                <w:rFonts w:ascii="Arial" w:hAnsi="Arial" w:cs="Arial"/>
                <w:sz w:val="20"/>
                <w:szCs w:val="20"/>
              </w:rPr>
            </w:pPr>
          </w:p>
        </w:tc>
        <w:tc>
          <w:tcPr>
            <w:tcW w:w="3870" w:type="dxa"/>
            <w:vMerge w:val="restart"/>
            <w:tcBorders>
              <w:left w:val="single" w:sz="2" w:space="0" w:color="auto"/>
            </w:tcBorders>
          </w:tcPr>
          <w:p w14:paraId="67468EBF" w14:textId="77777777" w:rsidR="00D17A73" w:rsidRPr="007701F7" w:rsidRDefault="00D17A73" w:rsidP="004A585E">
            <w:pPr>
              <w:rPr>
                <w:rFonts w:ascii="Arial" w:hAnsi="Arial" w:cs="Arial"/>
                <w:sz w:val="20"/>
                <w:szCs w:val="20"/>
              </w:rPr>
            </w:pPr>
            <w:r w:rsidRPr="007701F7">
              <w:rPr>
                <w:rFonts w:ascii="Arial" w:hAnsi="Arial" w:cs="Arial"/>
                <w:sz w:val="20"/>
                <w:szCs w:val="20"/>
              </w:rPr>
              <w:t>Mean Standardized RLA Score</w:t>
            </w:r>
          </w:p>
        </w:tc>
        <w:tc>
          <w:tcPr>
            <w:tcW w:w="898" w:type="dxa"/>
          </w:tcPr>
          <w:p w14:paraId="18DF3178" w14:textId="77777777" w:rsidR="00D17A73" w:rsidRPr="007701F7" w:rsidRDefault="00D17A73" w:rsidP="004A585E">
            <w:pPr>
              <w:rPr>
                <w:rFonts w:ascii="Arial" w:hAnsi="Arial" w:cs="Arial"/>
                <w:sz w:val="20"/>
                <w:szCs w:val="20"/>
              </w:rPr>
            </w:pPr>
            <w:r w:rsidRPr="007701F7">
              <w:rPr>
                <w:rFonts w:ascii="Arial" w:hAnsi="Arial" w:cs="Arial"/>
                <w:sz w:val="20"/>
                <w:szCs w:val="20"/>
              </w:rPr>
              <w:t>3</w:t>
            </w:r>
          </w:p>
        </w:tc>
        <w:tc>
          <w:tcPr>
            <w:tcW w:w="720" w:type="dxa"/>
          </w:tcPr>
          <w:p w14:paraId="45799AA4" w14:textId="77777777" w:rsidR="00D17A73" w:rsidRPr="007701F7" w:rsidRDefault="00D17A73" w:rsidP="004A585E">
            <w:pPr>
              <w:rPr>
                <w:rFonts w:ascii="Arial" w:hAnsi="Arial" w:cs="Arial"/>
                <w:sz w:val="20"/>
                <w:szCs w:val="20"/>
              </w:rPr>
            </w:pPr>
            <w:r w:rsidRPr="007701F7">
              <w:rPr>
                <w:rFonts w:ascii="Arial" w:hAnsi="Arial" w:cs="Arial"/>
                <w:sz w:val="20"/>
                <w:szCs w:val="20"/>
              </w:rPr>
              <w:t>1.35</w:t>
            </w:r>
          </w:p>
        </w:tc>
        <w:tc>
          <w:tcPr>
            <w:tcW w:w="720" w:type="dxa"/>
          </w:tcPr>
          <w:p w14:paraId="652E5B72" w14:textId="77777777" w:rsidR="00D17A73" w:rsidRPr="007701F7" w:rsidRDefault="00D17A73" w:rsidP="004A585E">
            <w:pPr>
              <w:rPr>
                <w:rFonts w:ascii="Arial" w:hAnsi="Arial" w:cs="Arial"/>
                <w:sz w:val="20"/>
                <w:szCs w:val="20"/>
              </w:rPr>
            </w:pPr>
            <w:r w:rsidRPr="007701F7">
              <w:rPr>
                <w:rFonts w:ascii="Arial" w:hAnsi="Arial" w:cs="Arial"/>
                <w:sz w:val="20"/>
                <w:szCs w:val="20"/>
              </w:rPr>
              <w:t>2.36</w:t>
            </w:r>
          </w:p>
        </w:tc>
        <w:tc>
          <w:tcPr>
            <w:tcW w:w="720" w:type="dxa"/>
          </w:tcPr>
          <w:p w14:paraId="3E770466" w14:textId="77777777" w:rsidR="00D17A73" w:rsidRPr="007701F7" w:rsidRDefault="00D17A73" w:rsidP="004A585E">
            <w:pPr>
              <w:rPr>
                <w:rFonts w:ascii="Arial" w:hAnsi="Arial" w:cs="Arial"/>
                <w:sz w:val="20"/>
                <w:szCs w:val="20"/>
              </w:rPr>
            </w:pPr>
            <w:r w:rsidRPr="007701F7">
              <w:rPr>
                <w:rFonts w:ascii="Arial" w:hAnsi="Arial" w:cs="Arial"/>
                <w:sz w:val="20"/>
                <w:szCs w:val="20"/>
              </w:rPr>
              <w:t>2.96</w:t>
            </w:r>
          </w:p>
        </w:tc>
        <w:tc>
          <w:tcPr>
            <w:tcW w:w="720" w:type="dxa"/>
          </w:tcPr>
          <w:p w14:paraId="76F08AAD" w14:textId="77777777" w:rsidR="00D17A73" w:rsidRPr="007701F7" w:rsidRDefault="00D17A73" w:rsidP="004A585E">
            <w:pPr>
              <w:rPr>
                <w:rFonts w:ascii="Arial" w:hAnsi="Arial" w:cs="Arial"/>
                <w:sz w:val="20"/>
                <w:szCs w:val="20"/>
              </w:rPr>
            </w:pPr>
            <w:r w:rsidRPr="007701F7">
              <w:rPr>
                <w:rFonts w:ascii="Arial" w:hAnsi="Arial" w:cs="Arial"/>
                <w:sz w:val="20"/>
                <w:szCs w:val="20"/>
              </w:rPr>
              <w:t>3.47</w:t>
            </w:r>
          </w:p>
        </w:tc>
        <w:tc>
          <w:tcPr>
            <w:tcW w:w="720" w:type="dxa"/>
            <w:tcBorders>
              <w:right w:val="single" w:sz="2" w:space="0" w:color="auto"/>
            </w:tcBorders>
          </w:tcPr>
          <w:p w14:paraId="050515F3" w14:textId="77777777" w:rsidR="00D17A73" w:rsidRPr="007701F7" w:rsidRDefault="00D17A73" w:rsidP="004A585E">
            <w:pPr>
              <w:rPr>
                <w:rFonts w:ascii="Arial" w:hAnsi="Arial" w:cs="Arial"/>
                <w:sz w:val="20"/>
                <w:szCs w:val="20"/>
              </w:rPr>
            </w:pPr>
            <w:r w:rsidRPr="007701F7">
              <w:rPr>
                <w:rFonts w:ascii="Arial" w:hAnsi="Arial" w:cs="Arial"/>
                <w:sz w:val="20"/>
                <w:szCs w:val="20"/>
              </w:rPr>
              <w:t>4.29</w:t>
            </w:r>
          </w:p>
        </w:tc>
        <w:tc>
          <w:tcPr>
            <w:tcW w:w="720" w:type="dxa"/>
            <w:tcBorders>
              <w:left w:val="single" w:sz="2" w:space="0" w:color="auto"/>
            </w:tcBorders>
          </w:tcPr>
          <w:p w14:paraId="2F27AB93" w14:textId="77777777" w:rsidR="00D17A73" w:rsidRPr="007701F7" w:rsidRDefault="00D17A73" w:rsidP="004A585E">
            <w:pPr>
              <w:rPr>
                <w:rFonts w:ascii="Arial" w:hAnsi="Arial" w:cs="Arial"/>
                <w:sz w:val="20"/>
                <w:szCs w:val="20"/>
              </w:rPr>
            </w:pPr>
            <w:r w:rsidRPr="007701F7">
              <w:rPr>
                <w:rFonts w:ascii="Arial" w:hAnsi="Arial" w:cs="Arial"/>
                <w:sz w:val="20"/>
                <w:szCs w:val="20"/>
              </w:rPr>
              <w:t>1.28</w:t>
            </w:r>
          </w:p>
        </w:tc>
        <w:tc>
          <w:tcPr>
            <w:tcW w:w="720" w:type="dxa"/>
          </w:tcPr>
          <w:p w14:paraId="1FEDE4E5" w14:textId="77777777" w:rsidR="00D17A73" w:rsidRPr="007701F7" w:rsidRDefault="00D17A73" w:rsidP="004A585E">
            <w:pPr>
              <w:rPr>
                <w:rFonts w:ascii="Arial" w:hAnsi="Arial" w:cs="Arial"/>
                <w:sz w:val="20"/>
                <w:szCs w:val="20"/>
              </w:rPr>
            </w:pPr>
            <w:r w:rsidRPr="007701F7">
              <w:rPr>
                <w:rFonts w:ascii="Arial" w:hAnsi="Arial" w:cs="Arial"/>
                <w:sz w:val="20"/>
                <w:szCs w:val="20"/>
              </w:rPr>
              <w:t>2.41</w:t>
            </w:r>
          </w:p>
        </w:tc>
        <w:tc>
          <w:tcPr>
            <w:tcW w:w="720" w:type="dxa"/>
          </w:tcPr>
          <w:p w14:paraId="0472EB67" w14:textId="77777777" w:rsidR="00D17A73" w:rsidRPr="007701F7" w:rsidRDefault="00D17A73" w:rsidP="004A585E">
            <w:pPr>
              <w:rPr>
                <w:rFonts w:ascii="Arial" w:hAnsi="Arial" w:cs="Arial"/>
                <w:sz w:val="20"/>
                <w:szCs w:val="20"/>
              </w:rPr>
            </w:pPr>
            <w:r w:rsidRPr="007701F7">
              <w:rPr>
                <w:rFonts w:ascii="Arial" w:hAnsi="Arial" w:cs="Arial"/>
                <w:sz w:val="20"/>
                <w:szCs w:val="20"/>
              </w:rPr>
              <w:t>3.04</w:t>
            </w:r>
          </w:p>
        </w:tc>
        <w:tc>
          <w:tcPr>
            <w:tcW w:w="720" w:type="dxa"/>
          </w:tcPr>
          <w:p w14:paraId="47BD8976" w14:textId="77777777" w:rsidR="00D17A73" w:rsidRPr="007701F7" w:rsidRDefault="00D17A73" w:rsidP="004A585E">
            <w:pPr>
              <w:rPr>
                <w:rFonts w:ascii="Arial" w:hAnsi="Arial" w:cs="Arial"/>
                <w:sz w:val="20"/>
                <w:szCs w:val="20"/>
              </w:rPr>
            </w:pPr>
            <w:r w:rsidRPr="007701F7">
              <w:rPr>
                <w:rFonts w:ascii="Arial" w:hAnsi="Arial" w:cs="Arial"/>
                <w:sz w:val="20"/>
                <w:szCs w:val="20"/>
              </w:rPr>
              <w:t>3.58</w:t>
            </w:r>
          </w:p>
        </w:tc>
        <w:tc>
          <w:tcPr>
            <w:tcW w:w="720" w:type="dxa"/>
            <w:tcBorders>
              <w:right w:val="single" w:sz="2" w:space="0" w:color="auto"/>
            </w:tcBorders>
          </w:tcPr>
          <w:p w14:paraId="4D4F52CD" w14:textId="77777777" w:rsidR="00D17A73" w:rsidRPr="007701F7" w:rsidRDefault="00D17A73" w:rsidP="004A585E">
            <w:pPr>
              <w:rPr>
                <w:rFonts w:ascii="Arial" w:hAnsi="Arial" w:cs="Arial"/>
                <w:sz w:val="20"/>
                <w:szCs w:val="20"/>
              </w:rPr>
            </w:pPr>
            <w:r w:rsidRPr="007701F7">
              <w:rPr>
                <w:rFonts w:ascii="Arial" w:hAnsi="Arial" w:cs="Arial"/>
                <w:sz w:val="20"/>
                <w:szCs w:val="20"/>
              </w:rPr>
              <w:t>4.37</w:t>
            </w:r>
          </w:p>
        </w:tc>
      </w:tr>
      <w:tr w:rsidR="00D17A73" w:rsidRPr="007701F7" w14:paraId="6A877F5C" w14:textId="77777777" w:rsidTr="007701F7">
        <w:tc>
          <w:tcPr>
            <w:tcW w:w="2882" w:type="dxa"/>
            <w:vMerge/>
            <w:tcBorders>
              <w:left w:val="single" w:sz="2" w:space="0" w:color="auto"/>
            </w:tcBorders>
          </w:tcPr>
          <w:p w14:paraId="6336518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35E37600" w14:textId="77777777" w:rsidR="00D17A73" w:rsidRPr="007701F7" w:rsidRDefault="00D17A73" w:rsidP="004A585E">
            <w:pPr>
              <w:rPr>
                <w:rFonts w:ascii="Arial" w:hAnsi="Arial" w:cs="Arial"/>
                <w:sz w:val="20"/>
                <w:szCs w:val="20"/>
              </w:rPr>
            </w:pPr>
          </w:p>
        </w:tc>
        <w:tc>
          <w:tcPr>
            <w:tcW w:w="898" w:type="dxa"/>
          </w:tcPr>
          <w:p w14:paraId="7232A76D" w14:textId="77777777" w:rsidR="00D17A73" w:rsidRPr="007701F7" w:rsidRDefault="00D17A73" w:rsidP="004A585E">
            <w:pPr>
              <w:rPr>
                <w:rFonts w:ascii="Arial" w:hAnsi="Arial" w:cs="Arial"/>
                <w:sz w:val="20"/>
                <w:szCs w:val="20"/>
              </w:rPr>
            </w:pPr>
            <w:r w:rsidRPr="007701F7">
              <w:rPr>
                <w:rFonts w:ascii="Arial" w:hAnsi="Arial" w:cs="Arial"/>
                <w:sz w:val="20"/>
                <w:szCs w:val="20"/>
              </w:rPr>
              <w:t>4</w:t>
            </w:r>
          </w:p>
        </w:tc>
        <w:tc>
          <w:tcPr>
            <w:tcW w:w="720" w:type="dxa"/>
          </w:tcPr>
          <w:p w14:paraId="1C4E011A" w14:textId="77777777" w:rsidR="00D17A73" w:rsidRPr="007701F7" w:rsidRDefault="00D17A73" w:rsidP="004A585E">
            <w:pPr>
              <w:rPr>
                <w:rFonts w:ascii="Arial" w:hAnsi="Arial" w:cs="Arial"/>
                <w:sz w:val="20"/>
                <w:szCs w:val="20"/>
              </w:rPr>
            </w:pPr>
            <w:r w:rsidRPr="007701F7">
              <w:rPr>
                <w:rFonts w:ascii="Arial" w:hAnsi="Arial" w:cs="Arial"/>
                <w:sz w:val="20"/>
                <w:szCs w:val="20"/>
              </w:rPr>
              <w:t>2.22</w:t>
            </w:r>
          </w:p>
        </w:tc>
        <w:tc>
          <w:tcPr>
            <w:tcW w:w="720" w:type="dxa"/>
          </w:tcPr>
          <w:p w14:paraId="778D09B3" w14:textId="77777777" w:rsidR="00D17A73" w:rsidRPr="007701F7" w:rsidRDefault="00D17A73" w:rsidP="004A585E">
            <w:pPr>
              <w:rPr>
                <w:rFonts w:ascii="Arial" w:hAnsi="Arial" w:cs="Arial"/>
                <w:sz w:val="20"/>
                <w:szCs w:val="20"/>
              </w:rPr>
            </w:pPr>
            <w:r w:rsidRPr="007701F7">
              <w:rPr>
                <w:rFonts w:ascii="Arial" w:hAnsi="Arial" w:cs="Arial"/>
                <w:sz w:val="20"/>
                <w:szCs w:val="20"/>
              </w:rPr>
              <w:t>3.30</w:t>
            </w:r>
          </w:p>
        </w:tc>
        <w:tc>
          <w:tcPr>
            <w:tcW w:w="720" w:type="dxa"/>
          </w:tcPr>
          <w:p w14:paraId="78BA0E43" w14:textId="77777777" w:rsidR="00D17A73" w:rsidRPr="007701F7" w:rsidRDefault="00D17A73" w:rsidP="004A585E">
            <w:pPr>
              <w:rPr>
                <w:rFonts w:ascii="Arial" w:hAnsi="Arial" w:cs="Arial"/>
                <w:sz w:val="20"/>
                <w:szCs w:val="20"/>
              </w:rPr>
            </w:pPr>
            <w:r w:rsidRPr="007701F7">
              <w:rPr>
                <w:rFonts w:ascii="Arial" w:hAnsi="Arial" w:cs="Arial"/>
                <w:sz w:val="20"/>
                <w:szCs w:val="20"/>
              </w:rPr>
              <w:t>3.87</w:t>
            </w:r>
          </w:p>
        </w:tc>
        <w:tc>
          <w:tcPr>
            <w:tcW w:w="720" w:type="dxa"/>
          </w:tcPr>
          <w:p w14:paraId="14C21275" w14:textId="77777777" w:rsidR="00D17A73" w:rsidRPr="007701F7" w:rsidRDefault="00D17A73" w:rsidP="004A585E">
            <w:pPr>
              <w:rPr>
                <w:rFonts w:ascii="Arial" w:hAnsi="Arial" w:cs="Arial"/>
                <w:sz w:val="20"/>
                <w:szCs w:val="20"/>
              </w:rPr>
            </w:pPr>
            <w:r w:rsidRPr="007701F7">
              <w:rPr>
                <w:rFonts w:ascii="Arial" w:hAnsi="Arial" w:cs="Arial"/>
                <w:sz w:val="20"/>
                <w:szCs w:val="20"/>
              </w:rPr>
              <w:t>4.35</w:t>
            </w:r>
          </w:p>
        </w:tc>
        <w:tc>
          <w:tcPr>
            <w:tcW w:w="720" w:type="dxa"/>
            <w:tcBorders>
              <w:right w:val="single" w:sz="2" w:space="0" w:color="auto"/>
            </w:tcBorders>
          </w:tcPr>
          <w:p w14:paraId="744ADE8E" w14:textId="77777777" w:rsidR="00D17A73" w:rsidRPr="007701F7" w:rsidRDefault="00D17A73" w:rsidP="004A585E">
            <w:pPr>
              <w:rPr>
                <w:rFonts w:ascii="Arial" w:hAnsi="Arial" w:cs="Arial"/>
                <w:sz w:val="20"/>
                <w:szCs w:val="20"/>
              </w:rPr>
            </w:pPr>
            <w:r w:rsidRPr="007701F7">
              <w:rPr>
                <w:rFonts w:ascii="Arial" w:hAnsi="Arial" w:cs="Arial"/>
                <w:sz w:val="20"/>
                <w:szCs w:val="20"/>
              </w:rPr>
              <w:t>5.14</w:t>
            </w:r>
          </w:p>
        </w:tc>
        <w:tc>
          <w:tcPr>
            <w:tcW w:w="720" w:type="dxa"/>
            <w:tcBorders>
              <w:left w:val="single" w:sz="2" w:space="0" w:color="auto"/>
            </w:tcBorders>
          </w:tcPr>
          <w:p w14:paraId="7748D56F" w14:textId="77777777" w:rsidR="00D17A73" w:rsidRPr="007701F7" w:rsidRDefault="00D17A73" w:rsidP="004A585E">
            <w:pPr>
              <w:rPr>
                <w:rFonts w:ascii="Arial" w:hAnsi="Arial" w:cs="Arial"/>
                <w:sz w:val="20"/>
                <w:szCs w:val="20"/>
              </w:rPr>
            </w:pPr>
            <w:r w:rsidRPr="007701F7">
              <w:rPr>
                <w:rFonts w:ascii="Arial" w:hAnsi="Arial" w:cs="Arial"/>
                <w:sz w:val="20"/>
                <w:szCs w:val="20"/>
              </w:rPr>
              <w:t>2.26</w:t>
            </w:r>
          </w:p>
        </w:tc>
        <w:tc>
          <w:tcPr>
            <w:tcW w:w="720" w:type="dxa"/>
          </w:tcPr>
          <w:p w14:paraId="4030FA3C" w14:textId="77777777" w:rsidR="00D17A73" w:rsidRPr="007701F7" w:rsidRDefault="00D17A73" w:rsidP="004A585E">
            <w:pPr>
              <w:rPr>
                <w:rFonts w:ascii="Arial" w:hAnsi="Arial" w:cs="Arial"/>
                <w:sz w:val="20"/>
                <w:szCs w:val="20"/>
              </w:rPr>
            </w:pPr>
            <w:r w:rsidRPr="007701F7">
              <w:rPr>
                <w:rFonts w:ascii="Arial" w:hAnsi="Arial" w:cs="Arial"/>
                <w:sz w:val="20"/>
                <w:szCs w:val="20"/>
              </w:rPr>
              <w:t>3.38</w:t>
            </w:r>
          </w:p>
        </w:tc>
        <w:tc>
          <w:tcPr>
            <w:tcW w:w="720" w:type="dxa"/>
          </w:tcPr>
          <w:p w14:paraId="31FCB3D4" w14:textId="77777777" w:rsidR="00D17A73" w:rsidRPr="007701F7" w:rsidRDefault="00D17A73" w:rsidP="004A585E">
            <w:pPr>
              <w:rPr>
                <w:rFonts w:ascii="Arial" w:hAnsi="Arial" w:cs="Arial"/>
                <w:sz w:val="20"/>
                <w:szCs w:val="20"/>
              </w:rPr>
            </w:pPr>
            <w:r w:rsidRPr="007701F7">
              <w:rPr>
                <w:rFonts w:ascii="Arial" w:hAnsi="Arial" w:cs="Arial"/>
                <w:sz w:val="20"/>
                <w:szCs w:val="20"/>
              </w:rPr>
              <w:t>3.95</w:t>
            </w:r>
          </w:p>
        </w:tc>
        <w:tc>
          <w:tcPr>
            <w:tcW w:w="720" w:type="dxa"/>
          </w:tcPr>
          <w:p w14:paraId="468B924C" w14:textId="77777777" w:rsidR="00D17A73" w:rsidRPr="007701F7" w:rsidRDefault="00D17A73" w:rsidP="004A585E">
            <w:pPr>
              <w:rPr>
                <w:rFonts w:ascii="Arial" w:hAnsi="Arial" w:cs="Arial"/>
                <w:sz w:val="20"/>
                <w:szCs w:val="20"/>
              </w:rPr>
            </w:pPr>
            <w:r w:rsidRPr="007701F7">
              <w:rPr>
                <w:rFonts w:ascii="Arial" w:hAnsi="Arial" w:cs="Arial"/>
                <w:sz w:val="20"/>
                <w:szCs w:val="20"/>
              </w:rPr>
              <w:t>4.50</w:t>
            </w:r>
          </w:p>
        </w:tc>
        <w:tc>
          <w:tcPr>
            <w:tcW w:w="720" w:type="dxa"/>
            <w:tcBorders>
              <w:right w:val="single" w:sz="2" w:space="0" w:color="auto"/>
            </w:tcBorders>
          </w:tcPr>
          <w:p w14:paraId="737855FB" w14:textId="77777777" w:rsidR="00D17A73" w:rsidRPr="007701F7" w:rsidRDefault="00D17A73" w:rsidP="004A585E">
            <w:pPr>
              <w:rPr>
                <w:rFonts w:ascii="Arial" w:hAnsi="Arial" w:cs="Arial"/>
                <w:sz w:val="20"/>
                <w:szCs w:val="20"/>
              </w:rPr>
            </w:pPr>
            <w:r w:rsidRPr="007701F7">
              <w:rPr>
                <w:rFonts w:ascii="Arial" w:hAnsi="Arial" w:cs="Arial"/>
                <w:sz w:val="20"/>
                <w:szCs w:val="20"/>
              </w:rPr>
              <w:t>5.21</w:t>
            </w:r>
          </w:p>
        </w:tc>
      </w:tr>
      <w:tr w:rsidR="00D17A73" w:rsidRPr="007701F7" w14:paraId="3BA935ED" w14:textId="77777777" w:rsidTr="007701F7">
        <w:tc>
          <w:tcPr>
            <w:tcW w:w="2882" w:type="dxa"/>
            <w:vMerge/>
            <w:tcBorders>
              <w:left w:val="single" w:sz="2" w:space="0" w:color="auto"/>
            </w:tcBorders>
          </w:tcPr>
          <w:p w14:paraId="6B2DCBF4"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6F6402F" w14:textId="77777777" w:rsidR="00D17A73" w:rsidRPr="007701F7" w:rsidRDefault="00D17A73" w:rsidP="004A585E">
            <w:pPr>
              <w:rPr>
                <w:rFonts w:ascii="Arial" w:hAnsi="Arial" w:cs="Arial"/>
                <w:sz w:val="20"/>
                <w:szCs w:val="20"/>
              </w:rPr>
            </w:pPr>
          </w:p>
        </w:tc>
        <w:tc>
          <w:tcPr>
            <w:tcW w:w="898" w:type="dxa"/>
          </w:tcPr>
          <w:p w14:paraId="40091E52" w14:textId="77777777" w:rsidR="00D17A73" w:rsidRPr="007701F7" w:rsidRDefault="00D17A73" w:rsidP="004A585E">
            <w:pPr>
              <w:rPr>
                <w:rFonts w:ascii="Arial" w:hAnsi="Arial" w:cs="Arial"/>
                <w:sz w:val="20"/>
                <w:szCs w:val="20"/>
              </w:rPr>
            </w:pPr>
            <w:r w:rsidRPr="007701F7">
              <w:rPr>
                <w:rFonts w:ascii="Arial" w:hAnsi="Arial" w:cs="Arial"/>
                <w:sz w:val="20"/>
                <w:szCs w:val="20"/>
              </w:rPr>
              <w:t>5</w:t>
            </w:r>
          </w:p>
        </w:tc>
        <w:tc>
          <w:tcPr>
            <w:tcW w:w="720" w:type="dxa"/>
          </w:tcPr>
          <w:p w14:paraId="38DD0210" w14:textId="77777777" w:rsidR="00D17A73" w:rsidRPr="007701F7" w:rsidRDefault="00D17A73" w:rsidP="004A585E">
            <w:pPr>
              <w:rPr>
                <w:rFonts w:ascii="Arial" w:hAnsi="Arial" w:cs="Arial"/>
                <w:sz w:val="20"/>
                <w:szCs w:val="20"/>
              </w:rPr>
            </w:pPr>
            <w:r w:rsidRPr="007701F7">
              <w:rPr>
                <w:rFonts w:ascii="Arial" w:hAnsi="Arial" w:cs="Arial"/>
                <w:sz w:val="20"/>
                <w:szCs w:val="20"/>
              </w:rPr>
              <w:t>3.17</w:t>
            </w:r>
          </w:p>
        </w:tc>
        <w:tc>
          <w:tcPr>
            <w:tcW w:w="720" w:type="dxa"/>
          </w:tcPr>
          <w:p w14:paraId="11A4E43A" w14:textId="77777777" w:rsidR="00D17A73" w:rsidRPr="007701F7" w:rsidRDefault="00D17A73" w:rsidP="004A585E">
            <w:pPr>
              <w:rPr>
                <w:rFonts w:ascii="Arial" w:hAnsi="Arial" w:cs="Arial"/>
                <w:sz w:val="20"/>
                <w:szCs w:val="20"/>
              </w:rPr>
            </w:pPr>
            <w:r w:rsidRPr="007701F7">
              <w:rPr>
                <w:rFonts w:ascii="Arial" w:hAnsi="Arial" w:cs="Arial"/>
                <w:sz w:val="20"/>
                <w:szCs w:val="20"/>
              </w:rPr>
              <w:t>4.24</w:t>
            </w:r>
          </w:p>
        </w:tc>
        <w:tc>
          <w:tcPr>
            <w:tcW w:w="720" w:type="dxa"/>
          </w:tcPr>
          <w:p w14:paraId="7DD43253" w14:textId="77777777" w:rsidR="00D17A73" w:rsidRPr="007701F7" w:rsidRDefault="00D17A73" w:rsidP="004A585E">
            <w:pPr>
              <w:rPr>
                <w:rFonts w:ascii="Arial" w:hAnsi="Arial" w:cs="Arial"/>
                <w:sz w:val="20"/>
                <w:szCs w:val="20"/>
              </w:rPr>
            </w:pPr>
            <w:r w:rsidRPr="007701F7">
              <w:rPr>
                <w:rFonts w:ascii="Arial" w:hAnsi="Arial" w:cs="Arial"/>
                <w:sz w:val="20"/>
                <w:szCs w:val="20"/>
              </w:rPr>
              <w:t>4.82</w:t>
            </w:r>
          </w:p>
        </w:tc>
        <w:tc>
          <w:tcPr>
            <w:tcW w:w="720" w:type="dxa"/>
          </w:tcPr>
          <w:p w14:paraId="509B8F44" w14:textId="77777777" w:rsidR="00D17A73" w:rsidRPr="007701F7" w:rsidRDefault="00D17A73" w:rsidP="004A585E">
            <w:pPr>
              <w:rPr>
                <w:rFonts w:ascii="Arial" w:hAnsi="Arial" w:cs="Arial"/>
                <w:sz w:val="20"/>
                <w:szCs w:val="20"/>
              </w:rPr>
            </w:pPr>
            <w:r w:rsidRPr="007701F7">
              <w:rPr>
                <w:rFonts w:ascii="Arial" w:hAnsi="Arial" w:cs="Arial"/>
                <w:sz w:val="20"/>
                <w:szCs w:val="20"/>
              </w:rPr>
              <w:t>5.34</w:t>
            </w:r>
          </w:p>
        </w:tc>
        <w:tc>
          <w:tcPr>
            <w:tcW w:w="720" w:type="dxa"/>
            <w:tcBorders>
              <w:right w:val="single" w:sz="2" w:space="0" w:color="auto"/>
            </w:tcBorders>
          </w:tcPr>
          <w:p w14:paraId="7AD3F9F1" w14:textId="77777777" w:rsidR="00D17A73" w:rsidRPr="007701F7" w:rsidRDefault="00D17A73" w:rsidP="004A585E">
            <w:pPr>
              <w:rPr>
                <w:rFonts w:ascii="Arial" w:hAnsi="Arial" w:cs="Arial"/>
                <w:sz w:val="20"/>
                <w:szCs w:val="20"/>
              </w:rPr>
            </w:pPr>
            <w:r w:rsidRPr="007701F7">
              <w:rPr>
                <w:rFonts w:ascii="Arial" w:hAnsi="Arial" w:cs="Arial"/>
                <w:sz w:val="20"/>
                <w:szCs w:val="20"/>
              </w:rPr>
              <w:t>6.08</w:t>
            </w:r>
          </w:p>
        </w:tc>
        <w:tc>
          <w:tcPr>
            <w:tcW w:w="720" w:type="dxa"/>
            <w:tcBorders>
              <w:left w:val="single" w:sz="2" w:space="0" w:color="auto"/>
            </w:tcBorders>
          </w:tcPr>
          <w:p w14:paraId="31289560" w14:textId="77777777" w:rsidR="00D17A73" w:rsidRPr="007701F7" w:rsidRDefault="00D17A73" w:rsidP="004A585E">
            <w:pPr>
              <w:rPr>
                <w:rFonts w:ascii="Arial" w:hAnsi="Arial" w:cs="Arial"/>
                <w:sz w:val="20"/>
                <w:szCs w:val="20"/>
              </w:rPr>
            </w:pPr>
            <w:r w:rsidRPr="007701F7">
              <w:rPr>
                <w:rFonts w:ascii="Arial" w:hAnsi="Arial" w:cs="Arial"/>
                <w:sz w:val="20"/>
                <w:szCs w:val="20"/>
              </w:rPr>
              <w:t>3.09</w:t>
            </w:r>
          </w:p>
        </w:tc>
        <w:tc>
          <w:tcPr>
            <w:tcW w:w="720" w:type="dxa"/>
          </w:tcPr>
          <w:p w14:paraId="7CF76368"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Pr>
          <w:p w14:paraId="39AD7D53" w14:textId="77777777" w:rsidR="00D17A73" w:rsidRPr="007701F7" w:rsidRDefault="00D17A73" w:rsidP="004A585E">
            <w:pPr>
              <w:rPr>
                <w:rFonts w:ascii="Arial" w:hAnsi="Arial" w:cs="Arial"/>
                <w:sz w:val="20"/>
                <w:szCs w:val="20"/>
              </w:rPr>
            </w:pPr>
            <w:r w:rsidRPr="007701F7">
              <w:rPr>
                <w:rFonts w:ascii="Arial" w:hAnsi="Arial" w:cs="Arial"/>
                <w:sz w:val="20"/>
                <w:szCs w:val="20"/>
              </w:rPr>
              <w:t>4.85</w:t>
            </w:r>
          </w:p>
        </w:tc>
        <w:tc>
          <w:tcPr>
            <w:tcW w:w="720" w:type="dxa"/>
          </w:tcPr>
          <w:p w14:paraId="4FADAC66" w14:textId="77777777" w:rsidR="00D17A73" w:rsidRPr="007701F7" w:rsidRDefault="00D17A73" w:rsidP="004A585E">
            <w:pPr>
              <w:rPr>
                <w:rFonts w:ascii="Arial" w:hAnsi="Arial" w:cs="Arial"/>
                <w:sz w:val="20"/>
                <w:szCs w:val="20"/>
              </w:rPr>
            </w:pPr>
            <w:r w:rsidRPr="007701F7">
              <w:rPr>
                <w:rFonts w:ascii="Arial" w:hAnsi="Arial" w:cs="Arial"/>
                <w:sz w:val="20"/>
                <w:szCs w:val="20"/>
              </w:rPr>
              <w:t>5.42</w:t>
            </w:r>
          </w:p>
        </w:tc>
        <w:tc>
          <w:tcPr>
            <w:tcW w:w="720" w:type="dxa"/>
            <w:tcBorders>
              <w:right w:val="single" w:sz="2" w:space="0" w:color="auto"/>
            </w:tcBorders>
          </w:tcPr>
          <w:p w14:paraId="54BB9753" w14:textId="77777777" w:rsidR="00D17A73" w:rsidRPr="007701F7" w:rsidRDefault="00D17A73" w:rsidP="004A585E">
            <w:pPr>
              <w:rPr>
                <w:rFonts w:ascii="Arial" w:hAnsi="Arial" w:cs="Arial"/>
                <w:sz w:val="20"/>
                <w:szCs w:val="20"/>
              </w:rPr>
            </w:pPr>
            <w:r w:rsidRPr="007701F7">
              <w:rPr>
                <w:rFonts w:ascii="Arial" w:hAnsi="Arial" w:cs="Arial"/>
                <w:sz w:val="20"/>
                <w:szCs w:val="20"/>
              </w:rPr>
              <w:t>6.13</w:t>
            </w:r>
          </w:p>
        </w:tc>
      </w:tr>
      <w:tr w:rsidR="00D17A73" w:rsidRPr="007701F7" w14:paraId="522E7E76" w14:textId="77777777" w:rsidTr="007701F7">
        <w:tc>
          <w:tcPr>
            <w:tcW w:w="2882" w:type="dxa"/>
            <w:vMerge/>
            <w:tcBorders>
              <w:left w:val="single" w:sz="2" w:space="0" w:color="auto"/>
            </w:tcBorders>
          </w:tcPr>
          <w:p w14:paraId="658698B7"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779D9997" w14:textId="77777777" w:rsidR="00D17A73" w:rsidRPr="007701F7" w:rsidRDefault="00D17A73" w:rsidP="004A585E">
            <w:pPr>
              <w:rPr>
                <w:rFonts w:ascii="Arial" w:hAnsi="Arial" w:cs="Arial"/>
                <w:sz w:val="20"/>
                <w:szCs w:val="20"/>
              </w:rPr>
            </w:pPr>
          </w:p>
        </w:tc>
        <w:tc>
          <w:tcPr>
            <w:tcW w:w="898" w:type="dxa"/>
          </w:tcPr>
          <w:p w14:paraId="741A3262" w14:textId="77777777" w:rsidR="00D17A73" w:rsidRPr="007701F7" w:rsidRDefault="00D17A73" w:rsidP="004A585E">
            <w:pPr>
              <w:rPr>
                <w:rFonts w:ascii="Arial" w:hAnsi="Arial" w:cs="Arial"/>
                <w:sz w:val="20"/>
                <w:szCs w:val="20"/>
              </w:rPr>
            </w:pPr>
            <w:r w:rsidRPr="007701F7">
              <w:rPr>
                <w:rFonts w:ascii="Arial" w:hAnsi="Arial" w:cs="Arial"/>
                <w:sz w:val="20"/>
                <w:szCs w:val="20"/>
              </w:rPr>
              <w:t>6</w:t>
            </w:r>
          </w:p>
        </w:tc>
        <w:tc>
          <w:tcPr>
            <w:tcW w:w="720" w:type="dxa"/>
          </w:tcPr>
          <w:p w14:paraId="2C0BD59C" w14:textId="77777777" w:rsidR="00D17A73" w:rsidRPr="007701F7" w:rsidRDefault="00D17A73" w:rsidP="004A585E">
            <w:pPr>
              <w:rPr>
                <w:rFonts w:ascii="Arial" w:hAnsi="Arial" w:cs="Arial"/>
                <w:sz w:val="20"/>
                <w:szCs w:val="20"/>
              </w:rPr>
            </w:pPr>
            <w:r w:rsidRPr="007701F7">
              <w:rPr>
                <w:rFonts w:ascii="Arial" w:hAnsi="Arial" w:cs="Arial"/>
                <w:sz w:val="20"/>
                <w:szCs w:val="20"/>
              </w:rPr>
              <w:t>4.19</w:t>
            </w:r>
          </w:p>
        </w:tc>
        <w:tc>
          <w:tcPr>
            <w:tcW w:w="720" w:type="dxa"/>
          </w:tcPr>
          <w:p w14:paraId="5D0E8CD3" w14:textId="77777777" w:rsidR="00D17A73" w:rsidRPr="007701F7" w:rsidRDefault="00D17A73" w:rsidP="004A585E">
            <w:pPr>
              <w:rPr>
                <w:rFonts w:ascii="Arial" w:hAnsi="Arial" w:cs="Arial"/>
                <w:sz w:val="20"/>
                <w:szCs w:val="20"/>
              </w:rPr>
            </w:pPr>
            <w:r w:rsidRPr="007701F7">
              <w:rPr>
                <w:rFonts w:ascii="Arial" w:hAnsi="Arial" w:cs="Arial"/>
                <w:sz w:val="20"/>
                <w:szCs w:val="20"/>
              </w:rPr>
              <w:t>5.23</w:t>
            </w:r>
          </w:p>
        </w:tc>
        <w:tc>
          <w:tcPr>
            <w:tcW w:w="720" w:type="dxa"/>
          </w:tcPr>
          <w:p w14:paraId="123D5B9D" w14:textId="77777777" w:rsidR="00D17A73" w:rsidRPr="007701F7" w:rsidRDefault="00D17A73" w:rsidP="004A585E">
            <w:pPr>
              <w:rPr>
                <w:rFonts w:ascii="Arial" w:hAnsi="Arial" w:cs="Arial"/>
                <w:sz w:val="20"/>
                <w:szCs w:val="20"/>
              </w:rPr>
            </w:pPr>
            <w:r w:rsidRPr="007701F7">
              <w:rPr>
                <w:rFonts w:ascii="Arial" w:hAnsi="Arial" w:cs="Arial"/>
                <w:sz w:val="20"/>
                <w:szCs w:val="20"/>
              </w:rPr>
              <w:t>5.81</w:t>
            </w:r>
          </w:p>
        </w:tc>
        <w:tc>
          <w:tcPr>
            <w:tcW w:w="720" w:type="dxa"/>
          </w:tcPr>
          <w:p w14:paraId="56F04B29" w14:textId="77777777" w:rsidR="00D17A73" w:rsidRPr="007701F7" w:rsidRDefault="00D17A73" w:rsidP="004A585E">
            <w:pPr>
              <w:rPr>
                <w:rFonts w:ascii="Arial" w:hAnsi="Arial" w:cs="Arial"/>
                <w:sz w:val="20"/>
                <w:szCs w:val="20"/>
              </w:rPr>
            </w:pPr>
            <w:r w:rsidRPr="007701F7">
              <w:rPr>
                <w:rFonts w:ascii="Arial" w:hAnsi="Arial" w:cs="Arial"/>
                <w:sz w:val="20"/>
                <w:szCs w:val="20"/>
              </w:rPr>
              <w:t>6.34</w:t>
            </w:r>
          </w:p>
        </w:tc>
        <w:tc>
          <w:tcPr>
            <w:tcW w:w="720" w:type="dxa"/>
            <w:tcBorders>
              <w:right w:val="single" w:sz="2" w:space="0" w:color="auto"/>
            </w:tcBorders>
          </w:tcPr>
          <w:p w14:paraId="5B80356A" w14:textId="77777777" w:rsidR="00D17A73" w:rsidRPr="007701F7" w:rsidRDefault="00D17A73" w:rsidP="004A585E">
            <w:pPr>
              <w:rPr>
                <w:rFonts w:ascii="Arial" w:hAnsi="Arial" w:cs="Arial"/>
                <w:sz w:val="20"/>
                <w:szCs w:val="20"/>
              </w:rPr>
            </w:pPr>
            <w:r w:rsidRPr="007701F7">
              <w:rPr>
                <w:rFonts w:ascii="Arial" w:hAnsi="Arial" w:cs="Arial"/>
                <w:sz w:val="20"/>
                <w:szCs w:val="20"/>
              </w:rPr>
              <w:t>7.04</w:t>
            </w:r>
          </w:p>
        </w:tc>
        <w:tc>
          <w:tcPr>
            <w:tcW w:w="720" w:type="dxa"/>
            <w:tcBorders>
              <w:left w:val="single" w:sz="2" w:space="0" w:color="auto"/>
            </w:tcBorders>
          </w:tcPr>
          <w:p w14:paraId="608E1552" w14:textId="77777777" w:rsidR="00D17A73" w:rsidRPr="007701F7" w:rsidRDefault="00D17A73" w:rsidP="004A585E">
            <w:pPr>
              <w:rPr>
                <w:rFonts w:ascii="Arial" w:hAnsi="Arial" w:cs="Arial"/>
                <w:sz w:val="20"/>
                <w:szCs w:val="20"/>
              </w:rPr>
            </w:pPr>
            <w:r w:rsidRPr="007701F7">
              <w:rPr>
                <w:rFonts w:ascii="Arial" w:hAnsi="Arial" w:cs="Arial"/>
                <w:sz w:val="20"/>
                <w:szCs w:val="20"/>
              </w:rPr>
              <w:t>4.17</w:t>
            </w:r>
          </w:p>
        </w:tc>
        <w:tc>
          <w:tcPr>
            <w:tcW w:w="720" w:type="dxa"/>
          </w:tcPr>
          <w:p w14:paraId="45D4E79F" w14:textId="77777777" w:rsidR="00D17A73" w:rsidRPr="007701F7" w:rsidRDefault="00D17A73" w:rsidP="004A585E">
            <w:pPr>
              <w:rPr>
                <w:rFonts w:ascii="Arial" w:hAnsi="Arial" w:cs="Arial"/>
                <w:sz w:val="20"/>
                <w:szCs w:val="20"/>
              </w:rPr>
            </w:pPr>
            <w:r w:rsidRPr="007701F7">
              <w:rPr>
                <w:rFonts w:ascii="Arial" w:hAnsi="Arial" w:cs="Arial"/>
                <w:sz w:val="20"/>
                <w:szCs w:val="20"/>
              </w:rPr>
              <w:t>5.22</w:t>
            </w:r>
          </w:p>
        </w:tc>
        <w:tc>
          <w:tcPr>
            <w:tcW w:w="720" w:type="dxa"/>
          </w:tcPr>
          <w:p w14:paraId="13C689C5" w14:textId="77777777" w:rsidR="00D17A73" w:rsidRPr="007701F7" w:rsidRDefault="00D17A73" w:rsidP="004A585E">
            <w:pPr>
              <w:rPr>
                <w:rFonts w:ascii="Arial" w:hAnsi="Arial" w:cs="Arial"/>
                <w:sz w:val="20"/>
                <w:szCs w:val="20"/>
              </w:rPr>
            </w:pPr>
            <w:r w:rsidRPr="007701F7">
              <w:rPr>
                <w:rFonts w:ascii="Arial" w:hAnsi="Arial" w:cs="Arial"/>
                <w:sz w:val="20"/>
                <w:szCs w:val="20"/>
              </w:rPr>
              <w:t>5.84</w:t>
            </w:r>
          </w:p>
        </w:tc>
        <w:tc>
          <w:tcPr>
            <w:tcW w:w="720" w:type="dxa"/>
          </w:tcPr>
          <w:p w14:paraId="429FF739" w14:textId="77777777" w:rsidR="00D17A73" w:rsidRPr="007701F7" w:rsidRDefault="00D17A73" w:rsidP="004A585E">
            <w:pPr>
              <w:rPr>
                <w:rFonts w:ascii="Arial" w:hAnsi="Arial" w:cs="Arial"/>
                <w:sz w:val="20"/>
                <w:szCs w:val="20"/>
              </w:rPr>
            </w:pPr>
            <w:r w:rsidRPr="007701F7">
              <w:rPr>
                <w:rFonts w:ascii="Arial" w:hAnsi="Arial" w:cs="Arial"/>
                <w:sz w:val="20"/>
                <w:szCs w:val="20"/>
              </w:rPr>
              <w:t>6.39</w:t>
            </w:r>
          </w:p>
        </w:tc>
        <w:tc>
          <w:tcPr>
            <w:tcW w:w="720" w:type="dxa"/>
            <w:tcBorders>
              <w:right w:val="single" w:sz="2" w:space="0" w:color="auto"/>
            </w:tcBorders>
          </w:tcPr>
          <w:p w14:paraId="0DDC2971" w14:textId="77777777" w:rsidR="00D17A73" w:rsidRPr="007701F7" w:rsidRDefault="00D17A73" w:rsidP="004A585E">
            <w:pPr>
              <w:rPr>
                <w:rFonts w:ascii="Arial" w:hAnsi="Arial" w:cs="Arial"/>
                <w:sz w:val="20"/>
                <w:szCs w:val="20"/>
              </w:rPr>
            </w:pPr>
            <w:r w:rsidRPr="007701F7">
              <w:rPr>
                <w:rFonts w:ascii="Arial" w:hAnsi="Arial" w:cs="Arial"/>
                <w:sz w:val="20"/>
                <w:szCs w:val="20"/>
              </w:rPr>
              <w:t>7.18</w:t>
            </w:r>
          </w:p>
        </w:tc>
      </w:tr>
      <w:tr w:rsidR="00D17A73" w:rsidRPr="007701F7" w14:paraId="4146E138" w14:textId="77777777" w:rsidTr="007701F7">
        <w:tc>
          <w:tcPr>
            <w:tcW w:w="2882" w:type="dxa"/>
            <w:vMerge/>
            <w:tcBorders>
              <w:left w:val="single" w:sz="2" w:space="0" w:color="auto"/>
            </w:tcBorders>
          </w:tcPr>
          <w:p w14:paraId="5CB6475D" w14:textId="77777777" w:rsidR="00D17A73" w:rsidRPr="007701F7" w:rsidRDefault="00D17A73" w:rsidP="004A585E">
            <w:pPr>
              <w:rPr>
                <w:rFonts w:ascii="Arial" w:hAnsi="Arial" w:cs="Arial"/>
                <w:sz w:val="20"/>
                <w:szCs w:val="20"/>
              </w:rPr>
            </w:pPr>
          </w:p>
        </w:tc>
        <w:tc>
          <w:tcPr>
            <w:tcW w:w="3870" w:type="dxa"/>
            <w:vMerge/>
            <w:tcBorders>
              <w:left w:val="single" w:sz="2" w:space="0" w:color="auto"/>
            </w:tcBorders>
          </w:tcPr>
          <w:p w14:paraId="57DC9419" w14:textId="77777777" w:rsidR="00D17A73" w:rsidRPr="007701F7" w:rsidRDefault="00D17A73" w:rsidP="004A585E">
            <w:pPr>
              <w:rPr>
                <w:rFonts w:ascii="Arial" w:hAnsi="Arial" w:cs="Arial"/>
                <w:sz w:val="20"/>
                <w:szCs w:val="20"/>
              </w:rPr>
            </w:pPr>
          </w:p>
        </w:tc>
        <w:tc>
          <w:tcPr>
            <w:tcW w:w="898" w:type="dxa"/>
          </w:tcPr>
          <w:p w14:paraId="442A70B4" w14:textId="77777777" w:rsidR="00D17A73" w:rsidRPr="007701F7" w:rsidRDefault="00D17A73" w:rsidP="004A585E">
            <w:pPr>
              <w:rPr>
                <w:rFonts w:ascii="Arial" w:hAnsi="Arial" w:cs="Arial"/>
                <w:sz w:val="20"/>
                <w:szCs w:val="20"/>
              </w:rPr>
            </w:pPr>
            <w:r w:rsidRPr="007701F7">
              <w:rPr>
                <w:rFonts w:ascii="Arial" w:hAnsi="Arial" w:cs="Arial"/>
                <w:sz w:val="20"/>
                <w:szCs w:val="20"/>
              </w:rPr>
              <w:t>7</w:t>
            </w:r>
          </w:p>
        </w:tc>
        <w:tc>
          <w:tcPr>
            <w:tcW w:w="720" w:type="dxa"/>
          </w:tcPr>
          <w:p w14:paraId="2B327944" w14:textId="77777777" w:rsidR="00D17A73" w:rsidRPr="007701F7" w:rsidRDefault="00D17A73" w:rsidP="004A585E">
            <w:pPr>
              <w:rPr>
                <w:rFonts w:ascii="Arial" w:hAnsi="Arial" w:cs="Arial"/>
                <w:sz w:val="20"/>
                <w:szCs w:val="20"/>
              </w:rPr>
            </w:pPr>
            <w:r w:rsidRPr="007701F7">
              <w:rPr>
                <w:rFonts w:ascii="Arial" w:hAnsi="Arial" w:cs="Arial"/>
                <w:sz w:val="20"/>
                <w:szCs w:val="20"/>
              </w:rPr>
              <w:t>5.07</w:t>
            </w:r>
          </w:p>
        </w:tc>
        <w:tc>
          <w:tcPr>
            <w:tcW w:w="720" w:type="dxa"/>
          </w:tcPr>
          <w:p w14:paraId="4A62F14E" w14:textId="77777777" w:rsidR="00D17A73" w:rsidRPr="007701F7" w:rsidRDefault="00D17A73" w:rsidP="004A585E">
            <w:pPr>
              <w:rPr>
                <w:rFonts w:ascii="Arial" w:hAnsi="Arial" w:cs="Arial"/>
                <w:sz w:val="20"/>
                <w:szCs w:val="20"/>
              </w:rPr>
            </w:pPr>
            <w:r w:rsidRPr="007701F7">
              <w:rPr>
                <w:rFonts w:ascii="Arial" w:hAnsi="Arial" w:cs="Arial"/>
                <w:sz w:val="20"/>
                <w:szCs w:val="20"/>
              </w:rPr>
              <w:t>6.17</w:t>
            </w:r>
          </w:p>
        </w:tc>
        <w:tc>
          <w:tcPr>
            <w:tcW w:w="720" w:type="dxa"/>
          </w:tcPr>
          <w:p w14:paraId="50D021BD" w14:textId="77777777" w:rsidR="00D17A73" w:rsidRPr="007701F7" w:rsidRDefault="00D17A73" w:rsidP="004A585E">
            <w:pPr>
              <w:rPr>
                <w:rFonts w:ascii="Arial" w:hAnsi="Arial" w:cs="Arial"/>
                <w:sz w:val="20"/>
                <w:szCs w:val="20"/>
              </w:rPr>
            </w:pPr>
            <w:r w:rsidRPr="007701F7">
              <w:rPr>
                <w:rFonts w:ascii="Arial" w:hAnsi="Arial" w:cs="Arial"/>
                <w:sz w:val="20"/>
                <w:szCs w:val="20"/>
              </w:rPr>
              <w:t>6.73</w:t>
            </w:r>
          </w:p>
        </w:tc>
        <w:tc>
          <w:tcPr>
            <w:tcW w:w="720" w:type="dxa"/>
          </w:tcPr>
          <w:p w14:paraId="5BAB38C8" w14:textId="77777777" w:rsidR="00D17A73" w:rsidRPr="007701F7" w:rsidRDefault="00D17A73" w:rsidP="004A585E">
            <w:pPr>
              <w:rPr>
                <w:rFonts w:ascii="Arial" w:hAnsi="Arial" w:cs="Arial"/>
                <w:sz w:val="20"/>
                <w:szCs w:val="20"/>
              </w:rPr>
            </w:pPr>
            <w:r w:rsidRPr="007701F7">
              <w:rPr>
                <w:rFonts w:ascii="Arial" w:hAnsi="Arial" w:cs="Arial"/>
                <w:sz w:val="20"/>
                <w:szCs w:val="20"/>
              </w:rPr>
              <w:t>7.20</w:t>
            </w:r>
          </w:p>
        </w:tc>
        <w:tc>
          <w:tcPr>
            <w:tcW w:w="720" w:type="dxa"/>
            <w:tcBorders>
              <w:right w:val="single" w:sz="2" w:space="0" w:color="auto"/>
            </w:tcBorders>
          </w:tcPr>
          <w:p w14:paraId="52AE4ACA" w14:textId="77777777" w:rsidR="00D17A73" w:rsidRPr="007701F7" w:rsidRDefault="00D17A73" w:rsidP="004A585E">
            <w:pPr>
              <w:rPr>
                <w:rFonts w:ascii="Arial" w:hAnsi="Arial" w:cs="Arial"/>
                <w:sz w:val="20"/>
                <w:szCs w:val="20"/>
              </w:rPr>
            </w:pPr>
            <w:r w:rsidRPr="007701F7">
              <w:rPr>
                <w:rFonts w:ascii="Arial" w:hAnsi="Arial" w:cs="Arial"/>
                <w:sz w:val="20"/>
                <w:szCs w:val="20"/>
              </w:rPr>
              <w:t>7.94</w:t>
            </w:r>
          </w:p>
        </w:tc>
        <w:tc>
          <w:tcPr>
            <w:tcW w:w="720" w:type="dxa"/>
            <w:tcBorders>
              <w:left w:val="single" w:sz="2" w:space="0" w:color="auto"/>
            </w:tcBorders>
          </w:tcPr>
          <w:p w14:paraId="03780413" w14:textId="77777777" w:rsidR="00D17A73" w:rsidRPr="007701F7" w:rsidRDefault="00D17A73" w:rsidP="004A585E">
            <w:pPr>
              <w:rPr>
                <w:rFonts w:ascii="Arial" w:hAnsi="Arial" w:cs="Arial"/>
                <w:sz w:val="20"/>
                <w:szCs w:val="20"/>
              </w:rPr>
            </w:pPr>
            <w:r w:rsidRPr="007701F7">
              <w:rPr>
                <w:rFonts w:ascii="Arial" w:hAnsi="Arial" w:cs="Arial"/>
                <w:sz w:val="20"/>
                <w:szCs w:val="20"/>
              </w:rPr>
              <w:t>5.16</w:t>
            </w:r>
          </w:p>
        </w:tc>
        <w:tc>
          <w:tcPr>
            <w:tcW w:w="720" w:type="dxa"/>
          </w:tcPr>
          <w:p w14:paraId="2E40F477" w14:textId="77777777" w:rsidR="00D17A73" w:rsidRPr="007701F7" w:rsidRDefault="00D17A73" w:rsidP="004A585E">
            <w:pPr>
              <w:rPr>
                <w:rFonts w:ascii="Arial" w:hAnsi="Arial" w:cs="Arial"/>
                <w:sz w:val="20"/>
                <w:szCs w:val="20"/>
              </w:rPr>
            </w:pPr>
            <w:r w:rsidRPr="007701F7">
              <w:rPr>
                <w:rFonts w:ascii="Arial" w:hAnsi="Arial" w:cs="Arial"/>
                <w:sz w:val="20"/>
                <w:szCs w:val="20"/>
              </w:rPr>
              <w:t>6.20</w:t>
            </w:r>
          </w:p>
        </w:tc>
        <w:tc>
          <w:tcPr>
            <w:tcW w:w="720" w:type="dxa"/>
          </w:tcPr>
          <w:p w14:paraId="0CEF4F7A" w14:textId="77777777" w:rsidR="00D17A73" w:rsidRPr="007701F7" w:rsidRDefault="00D17A73" w:rsidP="004A585E">
            <w:pPr>
              <w:rPr>
                <w:rFonts w:ascii="Arial" w:hAnsi="Arial" w:cs="Arial"/>
                <w:sz w:val="20"/>
                <w:szCs w:val="20"/>
              </w:rPr>
            </w:pPr>
            <w:r w:rsidRPr="007701F7">
              <w:rPr>
                <w:rFonts w:ascii="Arial" w:hAnsi="Arial" w:cs="Arial"/>
                <w:sz w:val="20"/>
                <w:szCs w:val="20"/>
              </w:rPr>
              <w:t>6.81</w:t>
            </w:r>
          </w:p>
        </w:tc>
        <w:tc>
          <w:tcPr>
            <w:tcW w:w="720" w:type="dxa"/>
          </w:tcPr>
          <w:p w14:paraId="53C8B16B" w14:textId="77777777" w:rsidR="00D17A73" w:rsidRPr="007701F7" w:rsidRDefault="00D17A73" w:rsidP="004A585E">
            <w:pPr>
              <w:rPr>
                <w:rFonts w:ascii="Arial" w:hAnsi="Arial" w:cs="Arial"/>
                <w:sz w:val="20"/>
                <w:szCs w:val="20"/>
              </w:rPr>
            </w:pPr>
            <w:r w:rsidRPr="007701F7">
              <w:rPr>
                <w:rFonts w:ascii="Arial" w:hAnsi="Arial" w:cs="Arial"/>
                <w:sz w:val="20"/>
                <w:szCs w:val="20"/>
              </w:rPr>
              <w:t>7.30</w:t>
            </w:r>
          </w:p>
        </w:tc>
        <w:tc>
          <w:tcPr>
            <w:tcW w:w="720" w:type="dxa"/>
            <w:tcBorders>
              <w:right w:val="single" w:sz="2" w:space="0" w:color="auto"/>
            </w:tcBorders>
          </w:tcPr>
          <w:p w14:paraId="554B3541" w14:textId="77777777" w:rsidR="00D17A73" w:rsidRPr="007701F7" w:rsidRDefault="00D17A73" w:rsidP="004A585E">
            <w:pPr>
              <w:rPr>
                <w:rFonts w:ascii="Arial" w:hAnsi="Arial" w:cs="Arial"/>
                <w:sz w:val="20"/>
                <w:szCs w:val="20"/>
              </w:rPr>
            </w:pPr>
            <w:r w:rsidRPr="007701F7">
              <w:rPr>
                <w:rFonts w:ascii="Arial" w:hAnsi="Arial" w:cs="Arial"/>
                <w:sz w:val="20"/>
                <w:szCs w:val="20"/>
              </w:rPr>
              <w:t>8.06</w:t>
            </w:r>
          </w:p>
        </w:tc>
      </w:tr>
      <w:tr w:rsidR="00D17A73" w:rsidRPr="007701F7" w14:paraId="3C44DF2B" w14:textId="77777777" w:rsidTr="007701F7">
        <w:tc>
          <w:tcPr>
            <w:tcW w:w="2882" w:type="dxa"/>
            <w:vMerge/>
            <w:tcBorders>
              <w:left w:val="single" w:sz="2" w:space="0" w:color="auto"/>
              <w:bottom w:val="single" w:sz="4" w:space="0" w:color="auto"/>
            </w:tcBorders>
          </w:tcPr>
          <w:p w14:paraId="573AFCAE" w14:textId="77777777" w:rsidR="00D17A73" w:rsidRPr="007701F7" w:rsidRDefault="00D17A73" w:rsidP="004A585E">
            <w:pPr>
              <w:rPr>
                <w:rFonts w:ascii="Arial" w:hAnsi="Arial" w:cs="Arial"/>
                <w:sz w:val="20"/>
                <w:szCs w:val="20"/>
              </w:rPr>
            </w:pPr>
          </w:p>
        </w:tc>
        <w:tc>
          <w:tcPr>
            <w:tcW w:w="3870" w:type="dxa"/>
            <w:vMerge/>
            <w:tcBorders>
              <w:left w:val="single" w:sz="2" w:space="0" w:color="auto"/>
              <w:bottom w:val="single" w:sz="4" w:space="0" w:color="auto"/>
            </w:tcBorders>
          </w:tcPr>
          <w:p w14:paraId="0CFC892A" w14:textId="77777777" w:rsidR="00D17A73" w:rsidRPr="007701F7" w:rsidRDefault="00D17A73" w:rsidP="004A585E">
            <w:pPr>
              <w:rPr>
                <w:rFonts w:ascii="Arial" w:hAnsi="Arial" w:cs="Arial"/>
                <w:sz w:val="20"/>
                <w:szCs w:val="20"/>
              </w:rPr>
            </w:pPr>
          </w:p>
        </w:tc>
        <w:tc>
          <w:tcPr>
            <w:tcW w:w="898" w:type="dxa"/>
            <w:tcBorders>
              <w:bottom w:val="single" w:sz="4" w:space="0" w:color="auto"/>
            </w:tcBorders>
          </w:tcPr>
          <w:p w14:paraId="4F26BD97" w14:textId="77777777" w:rsidR="00D17A73" w:rsidRPr="007701F7" w:rsidRDefault="00D17A73" w:rsidP="004A585E">
            <w:pPr>
              <w:rPr>
                <w:rFonts w:ascii="Arial" w:hAnsi="Arial" w:cs="Arial"/>
                <w:sz w:val="20"/>
                <w:szCs w:val="20"/>
              </w:rPr>
            </w:pPr>
            <w:r w:rsidRPr="007701F7">
              <w:rPr>
                <w:rFonts w:ascii="Arial" w:hAnsi="Arial" w:cs="Arial"/>
                <w:sz w:val="20"/>
                <w:szCs w:val="20"/>
              </w:rPr>
              <w:t>8</w:t>
            </w:r>
          </w:p>
        </w:tc>
        <w:tc>
          <w:tcPr>
            <w:tcW w:w="720" w:type="dxa"/>
            <w:tcBorders>
              <w:bottom w:val="single" w:sz="4" w:space="0" w:color="auto"/>
            </w:tcBorders>
          </w:tcPr>
          <w:p w14:paraId="1C441F93" w14:textId="77777777" w:rsidR="00D17A73" w:rsidRPr="007701F7" w:rsidRDefault="00D17A73" w:rsidP="004A585E">
            <w:pPr>
              <w:rPr>
                <w:rFonts w:ascii="Arial" w:hAnsi="Arial" w:cs="Arial"/>
                <w:sz w:val="20"/>
                <w:szCs w:val="20"/>
              </w:rPr>
            </w:pPr>
            <w:r w:rsidRPr="007701F7">
              <w:rPr>
                <w:rFonts w:ascii="Arial" w:hAnsi="Arial" w:cs="Arial"/>
                <w:sz w:val="20"/>
                <w:szCs w:val="20"/>
              </w:rPr>
              <w:t>6.03</w:t>
            </w:r>
          </w:p>
        </w:tc>
        <w:tc>
          <w:tcPr>
            <w:tcW w:w="720" w:type="dxa"/>
            <w:tcBorders>
              <w:bottom w:val="single" w:sz="4" w:space="0" w:color="auto"/>
            </w:tcBorders>
          </w:tcPr>
          <w:p w14:paraId="7C7C1C72" w14:textId="77777777" w:rsidR="00D17A73" w:rsidRPr="007701F7" w:rsidRDefault="00D17A73" w:rsidP="004A585E">
            <w:pPr>
              <w:rPr>
                <w:rFonts w:ascii="Arial" w:hAnsi="Arial" w:cs="Arial"/>
                <w:sz w:val="20"/>
                <w:szCs w:val="20"/>
              </w:rPr>
            </w:pPr>
            <w:r w:rsidRPr="007701F7">
              <w:rPr>
                <w:rFonts w:ascii="Arial" w:hAnsi="Arial" w:cs="Arial"/>
                <w:sz w:val="20"/>
                <w:szCs w:val="20"/>
              </w:rPr>
              <w:t>7.13</w:t>
            </w:r>
          </w:p>
        </w:tc>
        <w:tc>
          <w:tcPr>
            <w:tcW w:w="720" w:type="dxa"/>
            <w:tcBorders>
              <w:bottom w:val="single" w:sz="4" w:space="0" w:color="auto"/>
            </w:tcBorders>
          </w:tcPr>
          <w:p w14:paraId="405C3DA5" w14:textId="77777777" w:rsidR="00D17A73" w:rsidRPr="007701F7" w:rsidRDefault="00D17A73" w:rsidP="004A585E">
            <w:pPr>
              <w:rPr>
                <w:rFonts w:ascii="Arial" w:hAnsi="Arial" w:cs="Arial"/>
                <w:sz w:val="20"/>
                <w:szCs w:val="20"/>
              </w:rPr>
            </w:pPr>
            <w:r w:rsidRPr="007701F7">
              <w:rPr>
                <w:rFonts w:ascii="Arial" w:hAnsi="Arial" w:cs="Arial"/>
                <w:sz w:val="20"/>
                <w:szCs w:val="20"/>
              </w:rPr>
              <w:t>7.68</w:t>
            </w:r>
          </w:p>
        </w:tc>
        <w:tc>
          <w:tcPr>
            <w:tcW w:w="720" w:type="dxa"/>
            <w:tcBorders>
              <w:bottom w:val="single" w:sz="4" w:space="0" w:color="auto"/>
            </w:tcBorders>
          </w:tcPr>
          <w:p w14:paraId="2DB5C313" w14:textId="77777777" w:rsidR="00D17A73" w:rsidRPr="007701F7" w:rsidRDefault="00D17A73" w:rsidP="004A585E">
            <w:pPr>
              <w:rPr>
                <w:rFonts w:ascii="Arial" w:hAnsi="Arial" w:cs="Arial"/>
                <w:sz w:val="20"/>
                <w:szCs w:val="20"/>
              </w:rPr>
            </w:pPr>
            <w:r w:rsidRPr="007701F7">
              <w:rPr>
                <w:rFonts w:ascii="Arial" w:hAnsi="Arial" w:cs="Arial"/>
                <w:sz w:val="20"/>
                <w:szCs w:val="20"/>
              </w:rPr>
              <w:t>8.18</w:t>
            </w:r>
          </w:p>
        </w:tc>
        <w:tc>
          <w:tcPr>
            <w:tcW w:w="720" w:type="dxa"/>
            <w:tcBorders>
              <w:bottom w:val="single" w:sz="4" w:space="0" w:color="auto"/>
              <w:right w:val="single" w:sz="2" w:space="0" w:color="auto"/>
            </w:tcBorders>
          </w:tcPr>
          <w:p w14:paraId="31098B77" w14:textId="77777777" w:rsidR="00D17A73" w:rsidRPr="007701F7" w:rsidRDefault="00D17A73" w:rsidP="004A585E">
            <w:pPr>
              <w:rPr>
                <w:rFonts w:ascii="Arial" w:hAnsi="Arial" w:cs="Arial"/>
                <w:sz w:val="20"/>
                <w:szCs w:val="20"/>
              </w:rPr>
            </w:pPr>
            <w:r w:rsidRPr="007701F7">
              <w:rPr>
                <w:rFonts w:ascii="Arial" w:hAnsi="Arial" w:cs="Arial"/>
                <w:sz w:val="20"/>
                <w:szCs w:val="20"/>
              </w:rPr>
              <w:t>8.89</w:t>
            </w:r>
          </w:p>
        </w:tc>
        <w:tc>
          <w:tcPr>
            <w:tcW w:w="720" w:type="dxa"/>
            <w:tcBorders>
              <w:left w:val="single" w:sz="2" w:space="0" w:color="auto"/>
              <w:bottom w:val="single" w:sz="4" w:space="0" w:color="auto"/>
            </w:tcBorders>
          </w:tcPr>
          <w:p w14:paraId="56382CB8" w14:textId="77777777" w:rsidR="00D17A73" w:rsidRPr="007701F7" w:rsidRDefault="00D17A73" w:rsidP="004A585E">
            <w:pPr>
              <w:rPr>
                <w:rFonts w:ascii="Arial" w:hAnsi="Arial" w:cs="Arial"/>
                <w:sz w:val="20"/>
                <w:szCs w:val="20"/>
              </w:rPr>
            </w:pPr>
            <w:r w:rsidRPr="007701F7">
              <w:rPr>
                <w:rFonts w:ascii="Arial" w:hAnsi="Arial" w:cs="Arial"/>
                <w:sz w:val="20"/>
                <w:szCs w:val="20"/>
              </w:rPr>
              <w:t>6.16</w:t>
            </w:r>
          </w:p>
        </w:tc>
        <w:tc>
          <w:tcPr>
            <w:tcW w:w="720" w:type="dxa"/>
            <w:tcBorders>
              <w:bottom w:val="single" w:sz="4" w:space="0" w:color="auto"/>
            </w:tcBorders>
          </w:tcPr>
          <w:p w14:paraId="44187C8A" w14:textId="77777777" w:rsidR="00D17A73" w:rsidRPr="007701F7" w:rsidRDefault="00D17A73" w:rsidP="004A585E">
            <w:pPr>
              <w:rPr>
                <w:rFonts w:ascii="Arial" w:hAnsi="Arial" w:cs="Arial"/>
                <w:sz w:val="20"/>
                <w:szCs w:val="20"/>
              </w:rPr>
            </w:pPr>
            <w:r w:rsidRPr="007701F7">
              <w:rPr>
                <w:rFonts w:ascii="Arial" w:hAnsi="Arial" w:cs="Arial"/>
                <w:sz w:val="20"/>
                <w:szCs w:val="20"/>
              </w:rPr>
              <w:t>7.15</w:t>
            </w:r>
          </w:p>
        </w:tc>
        <w:tc>
          <w:tcPr>
            <w:tcW w:w="720" w:type="dxa"/>
            <w:tcBorders>
              <w:bottom w:val="single" w:sz="4" w:space="0" w:color="auto"/>
            </w:tcBorders>
          </w:tcPr>
          <w:p w14:paraId="7A6E90F9" w14:textId="77777777" w:rsidR="00D17A73" w:rsidRPr="007701F7" w:rsidRDefault="00D17A73" w:rsidP="004A585E">
            <w:pPr>
              <w:rPr>
                <w:rFonts w:ascii="Arial" w:hAnsi="Arial" w:cs="Arial"/>
                <w:sz w:val="20"/>
                <w:szCs w:val="20"/>
              </w:rPr>
            </w:pPr>
            <w:r w:rsidRPr="007701F7">
              <w:rPr>
                <w:rFonts w:ascii="Arial" w:hAnsi="Arial" w:cs="Arial"/>
                <w:sz w:val="20"/>
                <w:szCs w:val="20"/>
              </w:rPr>
              <w:t>7.75</w:t>
            </w:r>
          </w:p>
        </w:tc>
        <w:tc>
          <w:tcPr>
            <w:tcW w:w="720" w:type="dxa"/>
            <w:tcBorders>
              <w:bottom w:val="single" w:sz="4" w:space="0" w:color="auto"/>
            </w:tcBorders>
          </w:tcPr>
          <w:p w14:paraId="7EBC8E4C" w14:textId="77777777" w:rsidR="00D17A73" w:rsidRPr="007701F7" w:rsidRDefault="00D17A73" w:rsidP="004A585E">
            <w:pPr>
              <w:rPr>
                <w:rFonts w:ascii="Arial" w:hAnsi="Arial" w:cs="Arial"/>
                <w:sz w:val="20"/>
                <w:szCs w:val="20"/>
              </w:rPr>
            </w:pPr>
            <w:r w:rsidRPr="007701F7">
              <w:rPr>
                <w:rFonts w:ascii="Arial" w:hAnsi="Arial" w:cs="Arial"/>
                <w:sz w:val="20"/>
                <w:szCs w:val="20"/>
              </w:rPr>
              <w:t>8.28</w:t>
            </w:r>
          </w:p>
        </w:tc>
        <w:tc>
          <w:tcPr>
            <w:tcW w:w="720" w:type="dxa"/>
            <w:tcBorders>
              <w:bottom w:val="single" w:sz="4" w:space="0" w:color="auto"/>
              <w:right w:val="single" w:sz="2" w:space="0" w:color="auto"/>
            </w:tcBorders>
          </w:tcPr>
          <w:p w14:paraId="22AC04E7" w14:textId="77777777" w:rsidR="00D17A73" w:rsidRPr="007701F7" w:rsidRDefault="00D17A73" w:rsidP="004A585E">
            <w:pPr>
              <w:rPr>
                <w:rFonts w:ascii="Arial" w:hAnsi="Arial" w:cs="Arial"/>
                <w:sz w:val="20"/>
                <w:szCs w:val="20"/>
              </w:rPr>
            </w:pPr>
            <w:r w:rsidRPr="007701F7">
              <w:rPr>
                <w:rFonts w:ascii="Arial" w:hAnsi="Arial" w:cs="Arial"/>
                <w:sz w:val="20"/>
                <w:szCs w:val="20"/>
              </w:rPr>
              <w:t>9.05</w:t>
            </w:r>
          </w:p>
        </w:tc>
      </w:tr>
      <w:tr w:rsidR="00D17A73" w:rsidRPr="007701F7" w14:paraId="614150B5" w14:textId="77777777" w:rsidTr="007701F7">
        <w:tc>
          <w:tcPr>
            <w:tcW w:w="2882" w:type="dxa"/>
            <w:vMerge w:val="restart"/>
            <w:tcBorders>
              <w:top w:val="single" w:sz="4" w:space="0" w:color="auto"/>
              <w:left w:val="single" w:sz="2" w:space="0" w:color="auto"/>
            </w:tcBorders>
            <w:vAlign w:val="center"/>
          </w:tcPr>
          <w:p w14:paraId="393258E0" w14:textId="4662053C" w:rsidR="00D17A73" w:rsidRPr="007701F7" w:rsidRDefault="00D17A73" w:rsidP="004A585E">
            <w:pPr>
              <w:jc w:val="center"/>
              <w:rPr>
                <w:rFonts w:ascii="Arial" w:hAnsi="Arial" w:cs="Arial"/>
                <w:sz w:val="20"/>
                <w:szCs w:val="20"/>
              </w:rPr>
            </w:pPr>
            <w:r w:rsidRPr="007701F7">
              <w:rPr>
                <w:rFonts w:ascii="Arial" w:hAnsi="Arial" w:cs="Arial"/>
                <w:sz w:val="20"/>
                <w:szCs w:val="20"/>
              </w:rPr>
              <w:t>Grade</w:t>
            </w:r>
            <w:r w:rsidR="007A7323">
              <w:rPr>
                <w:rFonts w:ascii="Arial" w:hAnsi="Arial" w:cs="Arial"/>
                <w:sz w:val="20"/>
                <w:szCs w:val="20"/>
              </w:rPr>
              <w:t xml:space="preserve"> </w:t>
            </w:r>
            <w:r w:rsidRPr="007701F7">
              <w:rPr>
                <w:rFonts w:ascii="Arial" w:hAnsi="Arial" w:cs="Arial"/>
                <w:sz w:val="20"/>
                <w:szCs w:val="20"/>
              </w:rPr>
              <w:t>cohort level variables</w:t>
            </w:r>
          </w:p>
        </w:tc>
        <w:tc>
          <w:tcPr>
            <w:tcW w:w="3870" w:type="dxa"/>
            <w:tcBorders>
              <w:top w:val="single" w:sz="4" w:space="0" w:color="auto"/>
              <w:left w:val="single" w:sz="2" w:space="0" w:color="auto"/>
            </w:tcBorders>
          </w:tcPr>
          <w:p w14:paraId="5B886490" w14:textId="77777777" w:rsidR="00D17A73" w:rsidRPr="007701F7" w:rsidRDefault="00D17A73" w:rsidP="004A585E">
            <w:pPr>
              <w:rPr>
                <w:rFonts w:ascii="Arial" w:hAnsi="Arial" w:cs="Arial"/>
                <w:sz w:val="20"/>
                <w:szCs w:val="20"/>
              </w:rPr>
            </w:pPr>
            <w:r w:rsidRPr="007701F7">
              <w:rPr>
                <w:rFonts w:ascii="Arial" w:hAnsi="Arial" w:cs="Arial"/>
                <w:sz w:val="20"/>
                <w:szCs w:val="20"/>
              </w:rPr>
              <w:t>Percent American Indian/Alaska Native</w:t>
            </w:r>
          </w:p>
        </w:tc>
        <w:tc>
          <w:tcPr>
            <w:tcW w:w="898" w:type="dxa"/>
            <w:tcBorders>
              <w:top w:val="single" w:sz="4" w:space="0" w:color="auto"/>
            </w:tcBorders>
          </w:tcPr>
          <w:p w14:paraId="1A86C454"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3F26801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30CC753"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5C47943E"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410EE73D"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right w:val="single" w:sz="2" w:space="0" w:color="auto"/>
            </w:tcBorders>
          </w:tcPr>
          <w:p w14:paraId="73C9EB65" w14:textId="77777777" w:rsidR="00D17A73" w:rsidRPr="007701F7" w:rsidRDefault="00D17A73" w:rsidP="004A585E">
            <w:pPr>
              <w:rPr>
                <w:rFonts w:ascii="Arial" w:hAnsi="Arial" w:cs="Arial"/>
                <w:sz w:val="20"/>
                <w:szCs w:val="20"/>
              </w:rPr>
            </w:pPr>
            <w:r w:rsidRPr="007701F7">
              <w:rPr>
                <w:rFonts w:ascii="Arial" w:hAnsi="Arial" w:cs="Arial"/>
                <w:sz w:val="20"/>
                <w:szCs w:val="20"/>
              </w:rPr>
              <w:t>8.3</w:t>
            </w:r>
          </w:p>
        </w:tc>
        <w:tc>
          <w:tcPr>
            <w:tcW w:w="720" w:type="dxa"/>
            <w:tcBorders>
              <w:top w:val="single" w:sz="4" w:space="0" w:color="auto"/>
              <w:left w:val="single" w:sz="2" w:space="0" w:color="auto"/>
            </w:tcBorders>
          </w:tcPr>
          <w:p w14:paraId="245872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702EBA86"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4BB68ED4"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Borders>
              <w:top w:val="single" w:sz="4" w:space="0" w:color="auto"/>
            </w:tcBorders>
          </w:tcPr>
          <w:p w14:paraId="35924770" w14:textId="77777777" w:rsidR="00D17A73" w:rsidRPr="007701F7" w:rsidRDefault="00D17A73" w:rsidP="004A585E">
            <w:pPr>
              <w:rPr>
                <w:rFonts w:ascii="Arial" w:hAnsi="Arial" w:cs="Arial"/>
                <w:sz w:val="20"/>
                <w:szCs w:val="20"/>
              </w:rPr>
            </w:pPr>
            <w:r w:rsidRPr="007701F7">
              <w:rPr>
                <w:rFonts w:ascii="Arial" w:hAnsi="Arial" w:cs="Arial"/>
                <w:sz w:val="20"/>
                <w:szCs w:val="20"/>
              </w:rPr>
              <w:t>0.4</w:t>
            </w:r>
          </w:p>
        </w:tc>
        <w:tc>
          <w:tcPr>
            <w:tcW w:w="720" w:type="dxa"/>
            <w:tcBorders>
              <w:top w:val="single" w:sz="4" w:space="0" w:color="auto"/>
              <w:right w:val="single" w:sz="2" w:space="0" w:color="auto"/>
            </w:tcBorders>
          </w:tcPr>
          <w:p w14:paraId="47CB6728"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r>
      <w:tr w:rsidR="00D17A73" w:rsidRPr="007701F7" w14:paraId="12DCC720" w14:textId="77777777" w:rsidTr="007701F7">
        <w:tc>
          <w:tcPr>
            <w:tcW w:w="2882" w:type="dxa"/>
            <w:vMerge/>
            <w:tcBorders>
              <w:left w:val="single" w:sz="2" w:space="0" w:color="auto"/>
            </w:tcBorders>
          </w:tcPr>
          <w:p w14:paraId="21C20E2A"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2CA63601" w14:textId="77777777" w:rsidR="00D17A73" w:rsidRPr="007701F7" w:rsidRDefault="00D17A73" w:rsidP="004A585E">
            <w:pPr>
              <w:rPr>
                <w:rFonts w:ascii="Arial" w:hAnsi="Arial" w:cs="Arial"/>
                <w:sz w:val="20"/>
                <w:szCs w:val="20"/>
              </w:rPr>
            </w:pPr>
            <w:r w:rsidRPr="007701F7">
              <w:rPr>
                <w:rFonts w:ascii="Arial" w:hAnsi="Arial" w:cs="Arial"/>
                <w:sz w:val="20"/>
                <w:szCs w:val="20"/>
              </w:rPr>
              <w:t>Percent Asian</w:t>
            </w:r>
          </w:p>
        </w:tc>
        <w:tc>
          <w:tcPr>
            <w:tcW w:w="898" w:type="dxa"/>
          </w:tcPr>
          <w:p w14:paraId="7F72888B" w14:textId="77777777" w:rsidR="00D17A73" w:rsidRPr="007701F7" w:rsidRDefault="00D17A73" w:rsidP="004A585E">
            <w:pPr>
              <w:rPr>
                <w:rFonts w:ascii="Arial" w:hAnsi="Arial" w:cs="Arial"/>
                <w:sz w:val="20"/>
                <w:szCs w:val="20"/>
              </w:rPr>
            </w:pPr>
          </w:p>
        </w:tc>
        <w:tc>
          <w:tcPr>
            <w:tcW w:w="720" w:type="dxa"/>
          </w:tcPr>
          <w:p w14:paraId="67ED47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4ED9D6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7ABB47E2"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7DC1AB66" w14:textId="77777777" w:rsidR="00D17A73" w:rsidRPr="007701F7" w:rsidRDefault="00D17A73" w:rsidP="004A585E">
            <w:pPr>
              <w:rPr>
                <w:rFonts w:ascii="Arial" w:hAnsi="Arial" w:cs="Arial"/>
                <w:sz w:val="20"/>
                <w:szCs w:val="20"/>
              </w:rPr>
            </w:pPr>
            <w:r w:rsidRPr="007701F7">
              <w:rPr>
                <w:rFonts w:ascii="Arial" w:hAnsi="Arial" w:cs="Arial"/>
                <w:sz w:val="20"/>
                <w:szCs w:val="20"/>
              </w:rPr>
              <w:t>1.4</w:t>
            </w:r>
          </w:p>
        </w:tc>
        <w:tc>
          <w:tcPr>
            <w:tcW w:w="720" w:type="dxa"/>
            <w:tcBorders>
              <w:right w:val="single" w:sz="2" w:space="0" w:color="auto"/>
            </w:tcBorders>
          </w:tcPr>
          <w:p w14:paraId="09D96377" w14:textId="77777777" w:rsidR="00D17A73" w:rsidRPr="007701F7" w:rsidRDefault="00D17A73" w:rsidP="004A585E">
            <w:pPr>
              <w:rPr>
                <w:rFonts w:ascii="Arial" w:hAnsi="Arial" w:cs="Arial"/>
                <w:sz w:val="20"/>
                <w:szCs w:val="20"/>
              </w:rPr>
            </w:pPr>
            <w:r w:rsidRPr="007701F7">
              <w:rPr>
                <w:rFonts w:ascii="Arial" w:hAnsi="Arial" w:cs="Arial"/>
                <w:sz w:val="20"/>
                <w:szCs w:val="20"/>
              </w:rPr>
              <w:t>4.5</w:t>
            </w:r>
          </w:p>
        </w:tc>
        <w:tc>
          <w:tcPr>
            <w:tcW w:w="720" w:type="dxa"/>
            <w:tcBorders>
              <w:left w:val="single" w:sz="2" w:space="0" w:color="auto"/>
            </w:tcBorders>
          </w:tcPr>
          <w:p w14:paraId="73C985F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5268991" w14:textId="77777777" w:rsidR="00D17A73" w:rsidRPr="007701F7" w:rsidRDefault="00D17A73" w:rsidP="004A585E">
            <w:pPr>
              <w:rPr>
                <w:rFonts w:ascii="Arial" w:hAnsi="Arial" w:cs="Arial"/>
                <w:sz w:val="20"/>
                <w:szCs w:val="20"/>
              </w:rPr>
            </w:pPr>
            <w:r w:rsidRPr="007701F7">
              <w:rPr>
                <w:rFonts w:ascii="Arial" w:hAnsi="Arial" w:cs="Arial"/>
                <w:sz w:val="20"/>
                <w:szCs w:val="20"/>
              </w:rPr>
              <w:t>0.2</w:t>
            </w:r>
          </w:p>
        </w:tc>
        <w:tc>
          <w:tcPr>
            <w:tcW w:w="720" w:type="dxa"/>
          </w:tcPr>
          <w:p w14:paraId="027831F5" w14:textId="77777777" w:rsidR="00D17A73" w:rsidRPr="007701F7" w:rsidRDefault="00D17A73" w:rsidP="004A585E">
            <w:pPr>
              <w:rPr>
                <w:rFonts w:ascii="Arial" w:hAnsi="Arial" w:cs="Arial"/>
                <w:sz w:val="20"/>
                <w:szCs w:val="20"/>
              </w:rPr>
            </w:pPr>
            <w:r w:rsidRPr="007701F7">
              <w:rPr>
                <w:rFonts w:ascii="Arial" w:hAnsi="Arial" w:cs="Arial"/>
                <w:sz w:val="20"/>
                <w:szCs w:val="20"/>
              </w:rPr>
              <w:t>0.6</w:t>
            </w:r>
          </w:p>
        </w:tc>
        <w:tc>
          <w:tcPr>
            <w:tcW w:w="720" w:type="dxa"/>
          </w:tcPr>
          <w:p w14:paraId="582132E8" w14:textId="77777777" w:rsidR="00D17A73" w:rsidRPr="007701F7" w:rsidRDefault="00D17A73" w:rsidP="004A585E">
            <w:pPr>
              <w:rPr>
                <w:rFonts w:ascii="Arial" w:hAnsi="Arial" w:cs="Arial"/>
                <w:sz w:val="20"/>
                <w:szCs w:val="20"/>
              </w:rPr>
            </w:pPr>
            <w:r w:rsidRPr="007701F7">
              <w:rPr>
                <w:rFonts w:ascii="Arial" w:hAnsi="Arial" w:cs="Arial"/>
                <w:sz w:val="20"/>
                <w:szCs w:val="20"/>
              </w:rPr>
              <w:t>1.3</w:t>
            </w:r>
          </w:p>
        </w:tc>
        <w:tc>
          <w:tcPr>
            <w:tcW w:w="720" w:type="dxa"/>
            <w:tcBorders>
              <w:right w:val="single" w:sz="2" w:space="0" w:color="auto"/>
            </w:tcBorders>
          </w:tcPr>
          <w:p w14:paraId="0CAAE340" w14:textId="77777777" w:rsidR="00D17A73" w:rsidRPr="007701F7" w:rsidRDefault="00D17A73" w:rsidP="004A585E">
            <w:pPr>
              <w:rPr>
                <w:rFonts w:ascii="Arial" w:hAnsi="Arial" w:cs="Arial"/>
                <w:sz w:val="20"/>
                <w:szCs w:val="20"/>
              </w:rPr>
            </w:pPr>
            <w:r w:rsidRPr="007701F7">
              <w:rPr>
                <w:rFonts w:ascii="Arial" w:hAnsi="Arial" w:cs="Arial"/>
                <w:sz w:val="20"/>
                <w:szCs w:val="20"/>
              </w:rPr>
              <w:t>5.0</w:t>
            </w:r>
          </w:p>
        </w:tc>
      </w:tr>
      <w:tr w:rsidR="00D17A73" w:rsidRPr="007701F7" w14:paraId="2707633F" w14:textId="77777777" w:rsidTr="007701F7">
        <w:tc>
          <w:tcPr>
            <w:tcW w:w="2882" w:type="dxa"/>
            <w:vMerge/>
            <w:tcBorders>
              <w:left w:val="single" w:sz="2" w:space="0" w:color="auto"/>
            </w:tcBorders>
          </w:tcPr>
          <w:p w14:paraId="3ACFC4EE"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4FC2C20A" w14:textId="77777777" w:rsidR="00D17A73" w:rsidRPr="007701F7" w:rsidRDefault="00D17A73" w:rsidP="004A585E">
            <w:pPr>
              <w:rPr>
                <w:rFonts w:ascii="Arial" w:hAnsi="Arial" w:cs="Arial"/>
                <w:sz w:val="20"/>
                <w:szCs w:val="20"/>
              </w:rPr>
            </w:pPr>
            <w:r w:rsidRPr="007701F7">
              <w:rPr>
                <w:rFonts w:ascii="Arial" w:hAnsi="Arial" w:cs="Arial"/>
                <w:sz w:val="20"/>
                <w:szCs w:val="20"/>
              </w:rPr>
              <w:t>Percent Hispanic</w:t>
            </w:r>
          </w:p>
        </w:tc>
        <w:tc>
          <w:tcPr>
            <w:tcW w:w="898" w:type="dxa"/>
          </w:tcPr>
          <w:p w14:paraId="7D9AE2D4" w14:textId="77777777" w:rsidR="00D17A73" w:rsidRPr="007701F7" w:rsidRDefault="00D17A73" w:rsidP="004A585E">
            <w:pPr>
              <w:rPr>
                <w:rFonts w:ascii="Arial" w:hAnsi="Arial" w:cs="Arial"/>
                <w:sz w:val="20"/>
                <w:szCs w:val="20"/>
              </w:rPr>
            </w:pPr>
          </w:p>
        </w:tc>
        <w:tc>
          <w:tcPr>
            <w:tcW w:w="720" w:type="dxa"/>
          </w:tcPr>
          <w:p w14:paraId="39FCE01E"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52EB78A" w14:textId="77777777" w:rsidR="00D17A73" w:rsidRPr="007701F7" w:rsidRDefault="00D17A73" w:rsidP="004A585E">
            <w:pPr>
              <w:rPr>
                <w:rFonts w:ascii="Arial" w:hAnsi="Arial" w:cs="Arial"/>
                <w:sz w:val="20"/>
                <w:szCs w:val="20"/>
              </w:rPr>
            </w:pPr>
            <w:r w:rsidRPr="007701F7">
              <w:rPr>
                <w:rFonts w:ascii="Arial" w:hAnsi="Arial" w:cs="Arial"/>
                <w:sz w:val="20"/>
                <w:szCs w:val="20"/>
              </w:rPr>
              <w:t>1.1</w:t>
            </w:r>
          </w:p>
        </w:tc>
        <w:tc>
          <w:tcPr>
            <w:tcW w:w="720" w:type="dxa"/>
          </w:tcPr>
          <w:p w14:paraId="5C43FE66" w14:textId="77777777" w:rsidR="00D17A73" w:rsidRPr="007701F7" w:rsidRDefault="00D17A73" w:rsidP="004A585E">
            <w:pPr>
              <w:rPr>
                <w:rFonts w:ascii="Arial" w:hAnsi="Arial" w:cs="Arial"/>
                <w:sz w:val="20"/>
                <w:szCs w:val="20"/>
              </w:rPr>
            </w:pPr>
            <w:r w:rsidRPr="007701F7">
              <w:rPr>
                <w:rFonts w:ascii="Arial" w:hAnsi="Arial" w:cs="Arial"/>
                <w:sz w:val="20"/>
                <w:szCs w:val="20"/>
              </w:rPr>
              <w:t>3.0</w:t>
            </w:r>
          </w:p>
        </w:tc>
        <w:tc>
          <w:tcPr>
            <w:tcW w:w="720" w:type="dxa"/>
          </w:tcPr>
          <w:p w14:paraId="37838405" w14:textId="77777777" w:rsidR="00D17A73" w:rsidRPr="007701F7" w:rsidRDefault="00D17A73" w:rsidP="004A585E">
            <w:pPr>
              <w:rPr>
                <w:rFonts w:ascii="Arial" w:hAnsi="Arial" w:cs="Arial"/>
                <w:sz w:val="20"/>
                <w:szCs w:val="20"/>
              </w:rPr>
            </w:pPr>
            <w:r w:rsidRPr="007701F7">
              <w:rPr>
                <w:rFonts w:ascii="Arial" w:hAnsi="Arial" w:cs="Arial"/>
                <w:sz w:val="20"/>
                <w:szCs w:val="20"/>
              </w:rPr>
              <w:t>8.6</w:t>
            </w:r>
          </w:p>
        </w:tc>
        <w:tc>
          <w:tcPr>
            <w:tcW w:w="720" w:type="dxa"/>
            <w:tcBorders>
              <w:right w:val="single" w:sz="2" w:space="0" w:color="auto"/>
            </w:tcBorders>
          </w:tcPr>
          <w:p w14:paraId="4B6C7C0C" w14:textId="77777777" w:rsidR="00D17A73" w:rsidRPr="007701F7" w:rsidRDefault="00D17A73" w:rsidP="004A585E">
            <w:pPr>
              <w:rPr>
                <w:rFonts w:ascii="Arial" w:hAnsi="Arial" w:cs="Arial"/>
                <w:sz w:val="20"/>
                <w:szCs w:val="20"/>
              </w:rPr>
            </w:pPr>
            <w:r w:rsidRPr="007701F7">
              <w:rPr>
                <w:rFonts w:ascii="Arial" w:hAnsi="Arial" w:cs="Arial"/>
                <w:sz w:val="20"/>
                <w:szCs w:val="20"/>
              </w:rPr>
              <w:t>42.3</w:t>
            </w:r>
          </w:p>
        </w:tc>
        <w:tc>
          <w:tcPr>
            <w:tcW w:w="720" w:type="dxa"/>
            <w:tcBorders>
              <w:left w:val="single" w:sz="2" w:space="0" w:color="auto"/>
            </w:tcBorders>
          </w:tcPr>
          <w:p w14:paraId="1BDFB619" w14:textId="77777777" w:rsidR="00D17A73" w:rsidRPr="007701F7" w:rsidRDefault="00D17A73" w:rsidP="004A585E">
            <w:pPr>
              <w:rPr>
                <w:rFonts w:ascii="Arial" w:hAnsi="Arial" w:cs="Arial"/>
                <w:sz w:val="20"/>
                <w:szCs w:val="20"/>
              </w:rPr>
            </w:pPr>
            <w:r w:rsidRPr="007701F7">
              <w:rPr>
                <w:rFonts w:ascii="Arial" w:hAnsi="Arial" w:cs="Arial"/>
                <w:sz w:val="20"/>
                <w:szCs w:val="20"/>
              </w:rPr>
              <w:t>0.7</w:t>
            </w:r>
          </w:p>
        </w:tc>
        <w:tc>
          <w:tcPr>
            <w:tcW w:w="720" w:type="dxa"/>
          </w:tcPr>
          <w:p w14:paraId="70599979" w14:textId="77777777" w:rsidR="00D17A73" w:rsidRPr="007701F7" w:rsidRDefault="00D17A73" w:rsidP="004A585E">
            <w:pPr>
              <w:rPr>
                <w:rFonts w:ascii="Arial" w:hAnsi="Arial" w:cs="Arial"/>
                <w:sz w:val="20"/>
                <w:szCs w:val="20"/>
              </w:rPr>
            </w:pPr>
            <w:r w:rsidRPr="007701F7">
              <w:rPr>
                <w:rFonts w:ascii="Arial" w:hAnsi="Arial" w:cs="Arial"/>
                <w:sz w:val="20"/>
                <w:szCs w:val="20"/>
              </w:rPr>
              <w:t>2.6</w:t>
            </w:r>
          </w:p>
        </w:tc>
        <w:tc>
          <w:tcPr>
            <w:tcW w:w="720" w:type="dxa"/>
          </w:tcPr>
          <w:p w14:paraId="3861A03B" w14:textId="77777777" w:rsidR="00D17A73" w:rsidRPr="007701F7" w:rsidRDefault="00D17A73" w:rsidP="004A585E">
            <w:pPr>
              <w:rPr>
                <w:rFonts w:ascii="Arial" w:hAnsi="Arial" w:cs="Arial"/>
                <w:sz w:val="20"/>
                <w:szCs w:val="20"/>
              </w:rPr>
            </w:pPr>
            <w:r w:rsidRPr="007701F7">
              <w:rPr>
                <w:rFonts w:ascii="Arial" w:hAnsi="Arial" w:cs="Arial"/>
                <w:sz w:val="20"/>
                <w:szCs w:val="20"/>
              </w:rPr>
              <w:t>6.5</w:t>
            </w:r>
          </w:p>
        </w:tc>
        <w:tc>
          <w:tcPr>
            <w:tcW w:w="720" w:type="dxa"/>
          </w:tcPr>
          <w:p w14:paraId="144CD938"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Borders>
              <w:right w:val="single" w:sz="2" w:space="0" w:color="auto"/>
            </w:tcBorders>
          </w:tcPr>
          <w:p w14:paraId="6335EE64" w14:textId="77777777" w:rsidR="00D17A73" w:rsidRPr="007701F7" w:rsidRDefault="00D17A73" w:rsidP="004A585E">
            <w:pPr>
              <w:rPr>
                <w:rFonts w:ascii="Arial" w:hAnsi="Arial" w:cs="Arial"/>
                <w:sz w:val="20"/>
                <w:szCs w:val="20"/>
              </w:rPr>
            </w:pPr>
            <w:r w:rsidRPr="007701F7">
              <w:rPr>
                <w:rFonts w:ascii="Arial" w:hAnsi="Arial" w:cs="Arial"/>
                <w:sz w:val="20"/>
                <w:szCs w:val="20"/>
              </w:rPr>
              <w:t>52.8</w:t>
            </w:r>
          </w:p>
        </w:tc>
      </w:tr>
      <w:tr w:rsidR="00D17A73" w:rsidRPr="007701F7" w14:paraId="2136451B" w14:textId="77777777" w:rsidTr="007701F7">
        <w:tc>
          <w:tcPr>
            <w:tcW w:w="2882" w:type="dxa"/>
            <w:vMerge/>
            <w:tcBorders>
              <w:left w:val="single" w:sz="2" w:space="0" w:color="auto"/>
            </w:tcBorders>
          </w:tcPr>
          <w:p w14:paraId="61773775"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5977FF6" w14:textId="77777777" w:rsidR="00D17A73" w:rsidRPr="007701F7" w:rsidRDefault="00D17A73" w:rsidP="004A585E">
            <w:pPr>
              <w:rPr>
                <w:rFonts w:ascii="Arial" w:hAnsi="Arial" w:cs="Arial"/>
                <w:sz w:val="20"/>
                <w:szCs w:val="20"/>
              </w:rPr>
            </w:pPr>
            <w:r w:rsidRPr="007701F7">
              <w:rPr>
                <w:rFonts w:ascii="Arial" w:hAnsi="Arial" w:cs="Arial"/>
                <w:sz w:val="20"/>
                <w:szCs w:val="20"/>
              </w:rPr>
              <w:t>Percent Black</w:t>
            </w:r>
          </w:p>
        </w:tc>
        <w:tc>
          <w:tcPr>
            <w:tcW w:w="898" w:type="dxa"/>
          </w:tcPr>
          <w:p w14:paraId="1014CEE5" w14:textId="77777777" w:rsidR="00D17A73" w:rsidRPr="007701F7" w:rsidRDefault="00D17A73" w:rsidP="004A585E">
            <w:pPr>
              <w:rPr>
                <w:rFonts w:ascii="Arial" w:hAnsi="Arial" w:cs="Arial"/>
                <w:sz w:val="20"/>
                <w:szCs w:val="20"/>
              </w:rPr>
            </w:pPr>
          </w:p>
        </w:tc>
        <w:tc>
          <w:tcPr>
            <w:tcW w:w="720" w:type="dxa"/>
          </w:tcPr>
          <w:p w14:paraId="0951E875"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264F8C00" w14:textId="77777777" w:rsidR="00D17A73" w:rsidRPr="007701F7" w:rsidRDefault="00D17A73" w:rsidP="004A585E">
            <w:pPr>
              <w:rPr>
                <w:rFonts w:ascii="Arial" w:hAnsi="Arial" w:cs="Arial"/>
                <w:sz w:val="20"/>
                <w:szCs w:val="20"/>
              </w:rPr>
            </w:pPr>
            <w:r w:rsidRPr="007701F7">
              <w:rPr>
                <w:rFonts w:ascii="Arial" w:hAnsi="Arial" w:cs="Arial"/>
                <w:sz w:val="20"/>
                <w:szCs w:val="20"/>
              </w:rPr>
              <w:t>1.2</w:t>
            </w:r>
          </w:p>
        </w:tc>
        <w:tc>
          <w:tcPr>
            <w:tcW w:w="720" w:type="dxa"/>
          </w:tcPr>
          <w:p w14:paraId="54BA9804" w14:textId="77777777" w:rsidR="00D17A73" w:rsidRPr="007701F7" w:rsidRDefault="00D17A73" w:rsidP="004A585E">
            <w:pPr>
              <w:rPr>
                <w:rFonts w:ascii="Arial" w:hAnsi="Arial" w:cs="Arial"/>
                <w:sz w:val="20"/>
                <w:szCs w:val="20"/>
              </w:rPr>
            </w:pPr>
            <w:r w:rsidRPr="007701F7">
              <w:rPr>
                <w:rFonts w:ascii="Arial" w:hAnsi="Arial" w:cs="Arial"/>
                <w:sz w:val="20"/>
                <w:szCs w:val="20"/>
              </w:rPr>
              <w:t>4.6</w:t>
            </w:r>
          </w:p>
        </w:tc>
        <w:tc>
          <w:tcPr>
            <w:tcW w:w="720" w:type="dxa"/>
          </w:tcPr>
          <w:p w14:paraId="1566BE40" w14:textId="77777777" w:rsidR="00D17A73" w:rsidRPr="007701F7" w:rsidRDefault="00D17A73" w:rsidP="004A585E">
            <w:pPr>
              <w:rPr>
                <w:rFonts w:ascii="Arial" w:hAnsi="Arial" w:cs="Arial"/>
                <w:sz w:val="20"/>
                <w:szCs w:val="20"/>
              </w:rPr>
            </w:pPr>
            <w:r w:rsidRPr="007701F7">
              <w:rPr>
                <w:rFonts w:ascii="Arial" w:hAnsi="Arial" w:cs="Arial"/>
                <w:sz w:val="20"/>
                <w:szCs w:val="20"/>
              </w:rPr>
              <w:t>20.8</w:t>
            </w:r>
          </w:p>
        </w:tc>
        <w:tc>
          <w:tcPr>
            <w:tcW w:w="720" w:type="dxa"/>
            <w:tcBorders>
              <w:right w:val="single" w:sz="2" w:space="0" w:color="auto"/>
            </w:tcBorders>
          </w:tcPr>
          <w:p w14:paraId="219D6D33" w14:textId="77777777" w:rsidR="00D17A73" w:rsidRPr="007701F7" w:rsidRDefault="00D17A73" w:rsidP="004A585E">
            <w:pPr>
              <w:rPr>
                <w:rFonts w:ascii="Arial" w:hAnsi="Arial" w:cs="Arial"/>
                <w:sz w:val="20"/>
                <w:szCs w:val="20"/>
              </w:rPr>
            </w:pPr>
            <w:r w:rsidRPr="007701F7">
              <w:rPr>
                <w:rFonts w:ascii="Arial" w:hAnsi="Arial" w:cs="Arial"/>
                <w:sz w:val="20"/>
                <w:szCs w:val="20"/>
              </w:rPr>
              <w:t>64.9</w:t>
            </w:r>
          </w:p>
        </w:tc>
        <w:tc>
          <w:tcPr>
            <w:tcW w:w="720" w:type="dxa"/>
            <w:tcBorders>
              <w:left w:val="single" w:sz="2" w:space="0" w:color="auto"/>
            </w:tcBorders>
          </w:tcPr>
          <w:p w14:paraId="2F73101A"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6C3D6F5D"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Pr>
          <w:p w14:paraId="0BE62C4A" w14:textId="77777777" w:rsidR="00D17A73" w:rsidRPr="007701F7" w:rsidRDefault="00D17A73" w:rsidP="004A585E">
            <w:pPr>
              <w:rPr>
                <w:rFonts w:ascii="Arial" w:hAnsi="Arial" w:cs="Arial"/>
                <w:sz w:val="20"/>
                <w:szCs w:val="20"/>
              </w:rPr>
            </w:pPr>
            <w:r w:rsidRPr="007701F7">
              <w:rPr>
                <w:rFonts w:ascii="Arial" w:hAnsi="Arial" w:cs="Arial"/>
                <w:sz w:val="20"/>
                <w:szCs w:val="20"/>
              </w:rPr>
              <w:t>3.8</w:t>
            </w:r>
          </w:p>
        </w:tc>
        <w:tc>
          <w:tcPr>
            <w:tcW w:w="720" w:type="dxa"/>
          </w:tcPr>
          <w:p w14:paraId="183DBCC5" w14:textId="77777777" w:rsidR="00D17A73" w:rsidRPr="007701F7" w:rsidRDefault="00D17A73" w:rsidP="004A585E">
            <w:pPr>
              <w:rPr>
                <w:rFonts w:ascii="Arial" w:hAnsi="Arial" w:cs="Arial"/>
                <w:sz w:val="20"/>
                <w:szCs w:val="20"/>
              </w:rPr>
            </w:pPr>
            <w:r w:rsidRPr="007701F7">
              <w:rPr>
                <w:rFonts w:ascii="Arial" w:hAnsi="Arial" w:cs="Arial"/>
                <w:sz w:val="20"/>
                <w:szCs w:val="20"/>
              </w:rPr>
              <w:t>19.3</w:t>
            </w:r>
          </w:p>
        </w:tc>
        <w:tc>
          <w:tcPr>
            <w:tcW w:w="720" w:type="dxa"/>
            <w:tcBorders>
              <w:right w:val="single" w:sz="2" w:space="0" w:color="auto"/>
            </w:tcBorders>
          </w:tcPr>
          <w:p w14:paraId="137F99A7" w14:textId="77777777" w:rsidR="00D17A73" w:rsidRPr="007701F7" w:rsidRDefault="00D17A73" w:rsidP="004A585E">
            <w:pPr>
              <w:rPr>
                <w:rFonts w:ascii="Arial" w:hAnsi="Arial" w:cs="Arial"/>
                <w:sz w:val="20"/>
                <w:szCs w:val="20"/>
              </w:rPr>
            </w:pPr>
            <w:r w:rsidRPr="007701F7">
              <w:rPr>
                <w:rFonts w:ascii="Arial" w:hAnsi="Arial" w:cs="Arial"/>
                <w:sz w:val="20"/>
                <w:szCs w:val="20"/>
              </w:rPr>
              <w:t>62.8</w:t>
            </w:r>
          </w:p>
        </w:tc>
      </w:tr>
      <w:tr w:rsidR="00D17A73" w:rsidRPr="007701F7" w14:paraId="3B3D3961" w14:textId="77777777" w:rsidTr="007701F7">
        <w:tc>
          <w:tcPr>
            <w:tcW w:w="2882" w:type="dxa"/>
            <w:vMerge/>
            <w:tcBorders>
              <w:left w:val="single" w:sz="2" w:space="0" w:color="auto"/>
            </w:tcBorders>
          </w:tcPr>
          <w:p w14:paraId="3A05E172"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0EA69494" w14:textId="77777777" w:rsidR="00D17A73" w:rsidRPr="007701F7" w:rsidRDefault="00D17A73" w:rsidP="004A585E">
            <w:pPr>
              <w:rPr>
                <w:rFonts w:ascii="Arial" w:hAnsi="Arial" w:cs="Arial"/>
                <w:sz w:val="20"/>
                <w:szCs w:val="20"/>
              </w:rPr>
            </w:pPr>
            <w:r w:rsidRPr="007701F7">
              <w:rPr>
                <w:rFonts w:ascii="Arial" w:hAnsi="Arial" w:cs="Arial"/>
                <w:sz w:val="20"/>
                <w:szCs w:val="20"/>
              </w:rPr>
              <w:t>Percent Free Lunch</w:t>
            </w:r>
          </w:p>
        </w:tc>
        <w:tc>
          <w:tcPr>
            <w:tcW w:w="898" w:type="dxa"/>
          </w:tcPr>
          <w:p w14:paraId="279EB427" w14:textId="77777777" w:rsidR="00D17A73" w:rsidRPr="007701F7" w:rsidRDefault="00D17A73" w:rsidP="004A585E">
            <w:pPr>
              <w:rPr>
                <w:rFonts w:ascii="Arial" w:hAnsi="Arial" w:cs="Arial"/>
                <w:sz w:val="20"/>
                <w:szCs w:val="20"/>
              </w:rPr>
            </w:pPr>
          </w:p>
        </w:tc>
        <w:tc>
          <w:tcPr>
            <w:tcW w:w="720" w:type="dxa"/>
          </w:tcPr>
          <w:p w14:paraId="0E721376" w14:textId="77777777" w:rsidR="00D17A73" w:rsidRPr="007701F7" w:rsidRDefault="00D17A73" w:rsidP="004A585E">
            <w:pPr>
              <w:rPr>
                <w:rFonts w:ascii="Arial" w:hAnsi="Arial" w:cs="Arial"/>
                <w:sz w:val="20"/>
                <w:szCs w:val="20"/>
              </w:rPr>
            </w:pPr>
            <w:r w:rsidRPr="007701F7">
              <w:rPr>
                <w:rFonts w:ascii="Arial" w:hAnsi="Arial" w:cs="Arial"/>
                <w:sz w:val="20"/>
                <w:szCs w:val="20"/>
              </w:rPr>
              <w:t>17.4</w:t>
            </w:r>
          </w:p>
        </w:tc>
        <w:tc>
          <w:tcPr>
            <w:tcW w:w="720" w:type="dxa"/>
          </w:tcPr>
          <w:p w14:paraId="496160CC" w14:textId="77777777" w:rsidR="00D17A73" w:rsidRPr="007701F7" w:rsidRDefault="00D17A73" w:rsidP="004A585E">
            <w:pPr>
              <w:rPr>
                <w:rFonts w:ascii="Arial" w:hAnsi="Arial" w:cs="Arial"/>
                <w:sz w:val="20"/>
                <w:szCs w:val="20"/>
              </w:rPr>
            </w:pPr>
            <w:r w:rsidRPr="007701F7">
              <w:rPr>
                <w:rFonts w:ascii="Arial" w:hAnsi="Arial" w:cs="Arial"/>
                <w:sz w:val="20"/>
                <w:szCs w:val="20"/>
              </w:rPr>
              <w:t>29.9</w:t>
            </w:r>
          </w:p>
        </w:tc>
        <w:tc>
          <w:tcPr>
            <w:tcW w:w="720" w:type="dxa"/>
          </w:tcPr>
          <w:p w14:paraId="37CB3E2A" w14:textId="77777777" w:rsidR="00D17A73" w:rsidRPr="007701F7" w:rsidRDefault="00D17A73" w:rsidP="004A585E">
            <w:pPr>
              <w:rPr>
                <w:rFonts w:ascii="Arial" w:hAnsi="Arial" w:cs="Arial"/>
                <w:sz w:val="20"/>
                <w:szCs w:val="20"/>
              </w:rPr>
            </w:pPr>
            <w:r w:rsidRPr="007701F7">
              <w:rPr>
                <w:rFonts w:ascii="Arial" w:hAnsi="Arial" w:cs="Arial"/>
                <w:sz w:val="20"/>
                <w:szCs w:val="20"/>
              </w:rPr>
              <w:t>40.5</w:t>
            </w:r>
          </w:p>
        </w:tc>
        <w:tc>
          <w:tcPr>
            <w:tcW w:w="720" w:type="dxa"/>
          </w:tcPr>
          <w:p w14:paraId="0B1C92C0" w14:textId="77777777" w:rsidR="00D17A73" w:rsidRPr="007701F7" w:rsidRDefault="00D17A73" w:rsidP="004A585E">
            <w:pPr>
              <w:rPr>
                <w:rFonts w:ascii="Arial" w:hAnsi="Arial" w:cs="Arial"/>
                <w:sz w:val="20"/>
                <w:szCs w:val="20"/>
              </w:rPr>
            </w:pPr>
            <w:r w:rsidRPr="007701F7">
              <w:rPr>
                <w:rFonts w:ascii="Arial" w:hAnsi="Arial" w:cs="Arial"/>
                <w:sz w:val="20"/>
                <w:szCs w:val="20"/>
              </w:rPr>
              <w:t>51.5</w:t>
            </w:r>
          </w:p>
        </w:tc>
        <w:tc>
          <w:tcPr>
            <w:tcW w:w="720" w:type="dxa"/>
            <w:tcBorders>
              <w:right w:val="single" w:sz="2" w:space="0" w:color="auto"/>
            </w:tcBorders>
          </w:tcPr>
          <w:p w14:paraId="623679C8" w14:textId="77777777" w:rsidR="00D17A73" w:rsidRPr="007701F7" w:rsidRDefault="00D17A73" w:rsidP="004A585E">
            <w:pPr>
              <w:rPr>
                <w:rFonts w:ascii="Arial" w:hAnsi="Arial" w:cs="Arial"/>
                <w:sz w:val="20"/>
                <w:szCs w:val="20"/>
              </w:rPr>
            </w:pPr>
            <w:r w:rsidRPr="007701F7">
              <w:rPr>
                <w:rFonts w:ascii="Arial" w:hAnsi="Arial" w:cs="Arial"/>
                <w:sz w:val="20"/>
                <w:szCs w:val="20"/>
              </w:rPr>
              <w:t>70.6</w:t>
            </w:r>
          </w:p>
        </w:tc>
        <w:tc>
          <w:tcPr>
            <w:tcW w:w="720" w:type="dxa"/>
            <w:tcBorders>
              <w:left w:val="single" w:sz="2" w:space="0" w:color="auto"/>
            </w:tcBorders>
          </w:tcPr>
          <w:p w14:paraId="5EEAEA09" w14:textId="77777777" w:rsidR="00D17A73" w:rsidRPr="007701F7" w:rsidRDefault="00D17A73" w:rsidP="004A585E">
            <w:pPr>
              <w:rPr>
                <w:rFonts w:ascii="Arial" w:hAnsi="Arial" w:cs="Arial"/>
                <w:sz w:val="20"/>
                <w:szCs w:val="20"/>
              </w:rPr>
            </w:pPr>
            <w:r w:rsidRPr="007701F7">
              <w:rPr>
                <w:rFonts w:ascii="Arial" w:hAnsi="Arial" w:cs="Arial"/>
                <w:sz w:val="20"/>
                <w:szCs w:val="20"/>
              </w:rPr>
              <w:t>23.5</w:t>
            </w:r>
          </w:p>
        </w:tc>
        <w:tc>
          <w:tcPr>
            <w:tcW w:w="720" w:type="dxa"/>
          </w:tcPr>
          <w:p w14:paraId="75214930" w14:textId="77777777" w:rsidR="00D17A73" w:rsidRPr="007701F7" w:rsidRDefault="00D17A73" w:rsidP="004A585E">
            <w:pPr>
              <w:rPr>
                <w:rFonts w:ascii="Arial" w:hAnsi="Arial" w:cs="Arial"/>
                <w:sz w:val="20"/>
                <w:szCs w:val="20"/>
              </w:rPr>
            </w:pPr>
            <w:r w:rsidRPr="007701F7">
              <w:rPr>
                <w:rFonts w:ascii="Arial" w:hAnsi="Arial" w:cs="Arial"/>
                <w:sz w:val="20"/>
                <w:szCs w:val="20"/>
              </w:rPr>
              <w:t>38.1</w:t>
            </w:r>
          </w:p>
        </w:tc>
        <w:tc>
          <w:tcPr>
            <w:tcW w:w="720" w:type="dxa"/>
          </w:tcPr>
          <w:p w14:paraId="1901A230" w14:textId="77777777" w:rsidR="00D17A73" w:rsidRPr="007701F7" w:rsidRDefault="00D17A73" w:rsidP="004A585E">
            <w:pPr>
              <w:rPr>
                <w:rFonts w:ascii="Arial" w:hAnsi="Arial" w:cs="Arial"/>
                <w:sz w:val="20"/>
                <w:szCs w:val="20"/>
              </w:rPr>
            </w:pPr>
            <w:r w:rsidRPr="007701F7">
              <w:rPr>
                <w:rFonts w:ascii="Arial" w:hAnsi="Arial" w:cs="Arial"/>
                <w:sz w:val="20"/>
                <w:szCs w:val="20"/>
              </w:rPr>
              <w:t>49.0</w:t>
            </w:r>
          </w:p>
        </w:tc>
        <w:tc>
          <w:tcPr>
            <w:tcW w:w="720" w:type="dxa"/>
          </w:tcPr>
          <w:p w14:paraId="6EB7C6B4" w14:textId="77777777" w:rsidR="00D17A73" w:rsidRPr="007701F7" w:rsidRDefault="00D17A73" w:rsidP="004A585E">
            <w:pPr>
              <w:rPr>
                <w:rFonts w:ascii="Arial" w:hAnsi="Arial" w:cs="Arial"/>
                <w:sz w:val="20"/>
                <w:szCs w:val="20"/>
              </w:rPr>
            </w:pPr>
            <w:r w:rsidRPr="007701F7">
              <w:rPr>
                <w:rFonts w:ascii="Arial" w:hAnsi="Arial" w:cs="Arial"/>
                <w:sz w:val="20"/>
                <w:szCs w:val="20"/>
              </w:rPr>
              <w:t>61.4</w:t>
            </w:r>
          </w:p>
        </w:tc>
        <w:tc>
          <w:tcPr>
            <w:tcW w:w="720" w:type="dxa"/>
            <w:tcBorders>
              <w:right w:val="single" w:sz="2" w:space="0" w:color="auto"/>
            </w:tcBorders>
          </w:tcPr>
          <w:p w14:paraId="1B4EDB3B" w14:textId="77777777" w:rsidR="00D17A73" w:rsidRPr="007701F7" w:rsidRDefault="00D17A73" w:rsidP="004A585E">
            <w:pPr>
              <w:rPr>
                <w:rFonts w:ascii="Arial" w:hAnsi="Arial" w:cs="Arial"/>
                <w:sz w:val="20"/>
                <w:szCs w:val="20"/>
              </w:rPr>
            </w:pPr>
            <w:r w:rsidRPr="007701F7">
              <w:rPr>
                <w:rFonts w:ascii="Arial" w:hAnsi="Arial" w:cs="Arial"/>
                <w:sz w:val="20"/>
                <w:szCs w:val="20"/>
              </w:rPr>
              <w:t>92.7</w:t>
            </w:r>
          </w:p>
        </w:tc>
      </w:tr>
      <w:tr w:rsidR="00D17A73" w:rsidRPr="007701F7" w14:paraId="3BF9511A" w14:textId="77777777" w:rsidTr="007701F7">
        <w:tc>
          <w:tcPr>
            <w:tcW w:w="2882" w:type="dxa"/>
            <w:vMerge/>
            <w:tcBorders>
              <w:left w:val="single" w:sz="2" w:space="0" w:color="auto"/>
              <w:bottom w:val="single" w:sz="4" w:space="0" w:color="auto"/>
            </w:tcBorders>
          </w:tcPr>
          <w:p w14:paraId="36CF1B00"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4" w:space="0" w:color="auto"/>
            </w:tcBorders>
          </w:tcPr>
          <w:p w14:paraId="424BA3E5" w14:textId="77777777" w:rsidR="00D17A73" w:rsidRPr="007701F7" w:rsidRDefault="00D17A73" w:rsidP="004A585E">
            <w:pPr>
              <w:rPr>
                <w:rFonts w:ascii="Arial" w:hAnsi="Arial" w:cs="Arial"/>
                <w:sz w:val="20"/>
                <w:szCs w:val="20"/>
              </w:rPr>
            </w:pPr>
            <w:r w:rsidRPr="007701F7">
              <w:rPr>
                <w:rFonts w:ascii="Arial" w:hAnsi="Arial" w:cs="Arial"/>
                <w:sz w:val="20"/>
                <w:szCs w:val="20"/>
              </w:rPr>
              <w:t>Percent Economically Disadvantaged</w:t>
            </w:r>
          </w:p>
        </w:tc>
        <w:tc>
          <w:tcPr>
            <w:tcW w:w="898" w:type="dxa"/>
            <w:tcBorders>
              <w:bottom w:val="single" w:sz="4" w:space="0" w:color="auto"/>
            </w:tcBorders>
          </w:tcPr>
          <w:p w14:paraId="6ADB5A4F" w14:textId="77777777" w:rsidR="00D17A73" w:rsidRPr="007701F7" w:rsidRDefault="00D17A73" w:rsidP="004A585E">
            <w:pPr>
              <w:rPr>
                <w:rFonts w:ascii="Arial" w:hAnsi="Arial" w:cs="Arial"/>
                <w:sz w:val="20"/>
                <w:szCs w:val="20"/>
              </w:rPr>
            </w:pPr>
          </w:p>
        </w:tc>
        <w:tc>
          <w:tcPr>
            <w:tcW w:w="720" w:type="dxa"/>
            <w:tcBorders>
              <w:bottom w:val="single" w:sz="4" w:space="0" w:color="auto"/>
            </w:tcBorders>
          </w:tcPr>
          <w:p w14:paraId="7C248BE5" w14:textId="77777777" w:rsidR="00D17A73" w:rsidRPr="007701F7" w:rsidRDefault="00D17A73" w:rsidP="004A585E">
            <w:pPr>
              <w:rPr>
                <w:rFonts w:ascii="Arial" w:hAnsi="Arial" w:cs="Arial"/>
                <w:sz w:val="20"/>
                <w:szCs w:val="20"/>
              </w:rPr>
            </w:pPr>
            <w:r w:rsidRPr="007701F7">
              <w:rPr>
                <w:rFonts w:ascii="Arial" w:hAnsi="Arial" w:cs="Arial"/>
                <w:sz w:val="20"/>
                <w:szCs w:val="20"/>
              </w:rPr>
              <w:t>24.3</w:t>
            </w:r>
          </w:p>
        </w:tc>
        <w:tc>
          <w:tcPr>
            <w:tcW w:w="720" w:type="dxa"/>
            <w:tcBorders>
              <w:bottom w:val="single" w:sz="4" w:space="0" w:color="auto"/>
            </w:tcBorders>
          </w:tcPr>
          <w:p w14:paraId="2117D27E" w14:textId="77777777" w:rsidR="00D17A73" w:rsidRPr="007701F7" w:rsidRDefault="00D17A73" w:rsidP="004A585E">
            <w:pPr>
              <w:rPr>
                <w:rFonts w:ascii="Arial" w:hAnsi="Arial" w:cs="Arial"/>
                <w:sz w:val="20"/>
                <w:szCs w:val="20"/>
              </w:rPr>
            </w:pPr>
            <w:r w:rsidRPr="007701F7">
              <w:rPr>
                <w:rFonts w:ascii="Arial" w:hAnsi="Arial" w:cs="Arial"/>
                <w:sz w:val="20"/>
                <w:szCs w:val="20"/>
              </w:rPr>
              <w:t>39.6</w:t>
            </w:r>
          </w:p>
        </w:tc>
        <w:tc>
          <w:tcPr>
            <w:tcW w:w="720" w:type="dxa"/>
            <w:tcBorders>
              <w:bottom w:val="single" w:sz="4" w:space="0" w:color="auto"/>
            </w:tcBorders>
          </w:tcPr>
          <w:p w14:paraId="29F300D2" w14:textId="77777777" w:rsidR="00D17A73" w:rsidRPr="007701F7" w:rsidRDefault="00D17A73" w:rsidP="004A585E">
            <w:pPr>
              <w:rPr>
                <w:rFonts w:ascii="Arial" w:hAnsi="Arial" w:cs="Arial"/>
                <w:sz w:val="20"/>
                <w:szCs w:val="20"/>
              </w:rPr>
            </w:pPr>
            <w:r w:rsidRPr="007701F7">
              <w:rPr>
                <w:rFonts w:ascii="Arial" w:hAnsi="Arial" w:cs="Arial"/>
                <w:sz w:val="20"/>
                <w:szCs w:val="20"/>
              </w:rPr>
              <w:t>51.0</w:t>
            </w:r>
          </w:p>
        </w:tc>
        <w:tc>
          <w:tcPr>
            <w:tcW w:w="720" w:type="dxa"/>
            <w:tcBorders>
              <w:bottom w:val="single" w:sz="4" w:space="0" w:color="auto"/>
            </w:tcBorders>
          </w:tcPr>
          <w:p w14:paraId="6A7331FB" w14:textId="77777777" w:rsidR="00D17A73" w:rsidRPr="007701F7" w:rsidRDefault="00D17A73" w:rsidP="004A585E">
            <w:pPr>
              <w:rPr>
                <w:rFonts w:ascii="Arial" w:hAnsi="Arial" w:cs="Arial"/>
                <w:sz w:val="20"/>
                <w:szCs w:val="20"/>
              </w:rPr>
            </w:pPr>
            <w:r w:rsidRPr="007701F7">
              <w:rPr>
                <w:rFonts w:ascii="Arial" w:hAnsi="Arial" w:cs="Arial"/>
                <w:sz w:val="20"/>
                <w:szCs w:val="20"/>
              </w:rPr>
              <w:t>61.9</w:t>
            </w:r>
          </w:p>
        </w:tc>
        <w:tc>
          <w:tcPr>
            <w:tcW w:w="720" w:type="dxa"/>
            <w:tcBorders>
              <w:bottom w:val="single" w:sz="4" w:space="0" w:color="auto"/>
              <w:right w:val="single" w:sz="2" w:space="0" w:color="auto"/>
            </w:tcBorders>
          </w:tcPr>
          <w:p w14:paraId="60516524" w14:textId="77777777" w:rsidR="00D17A73" w:rsidRPr="007701F7" w:rsidRDefault="00D17A73" w:rsidP="004A585E">
            <w:pPr>
              <w:rPr>
                <w:rFonts w:ascii="Arial" w:hAnsi="Arial" w:cs="Arial"/>
                <w:sz w:val="20"/>
                <w:szCs w:val="20"/>
              </w:rPr>
            </w:pPr>
            <w:r w:rsidRPr="007701F7">
              <w:rPr>
                <w:rFonts w:ascii="Arial" w:hAnsi="Arial" w:cs="Arial"/>
                <w:sz w:val="20"/>
                <w:szCs w:val="20"/>
              </w:rPr>
              <w:t>81.6</w:t>
            </w:r>
          </w:p>
        </w:tc>
        <w:tc>
          <w:tcPr>
            <w:tcW w:w="720" w:type="dxa"/>
            <w:tcBorders>
              <w:left w:val="single" w:sz="2" w:space="0" w:color="auto"/>
              <w:bottom w:val="single" w:sz="4" w:space="0" w:color="auto"/>
            </w:tcBorders>
          </w:tcPr>
          <w:p w14:paraId="2DA1F2B1" w14:textId="77777777" w:rsidR="00D17A73" w:rsidRPr="007701F7" w:rsidRDefault="00D17A73" w:rsidP="004A585E">
            <w:pPr>
              <w:rPr>
                <w:rFonts w:ascii="Arial" w:hAnsi="Arial" w:cs="Arial"/>
                <w:sz w:val="20"/>
                <w:szCs w:val="20"/>
              </w:rPr>
            </w:pPr>
            <w:r w:rsidRPr="007701F7">
              <w:rPr>
                <w:rFonts w:ascii="Arial" w:hAnsi="Arial" w:cs="Arial"/>
                <w:sz w:val="20"/>
                <w:szCs w:val="20"/>
              </w:rPr>
              <w:t>30.5</w:t>
            </w:r>
          </w:p>
        </w:tc>
        <w:tc>
          <w:tcPr>
            <w:tcW w:w="720" w:type="dxa"/>
            <w:tcBorders>
              <w:bottom w:val="single" w:sz="4" w:space="0" w:color="auto"/>
            </w:tcBorders>
          </w:tcPr>
          <w:p w14:paraId="38E83742" w14:textId="77777777" w:rsidR="00D17A73" w:rsidRPr="007701F7" w:rsidRDefault="00D17A73" w:rsidP="004A585E">
            <w:pPr>
              <w:rPr>
                <w:rFonts w:ascii="Arial" w:hAnsi="Arial" w:cs="Arial"/>
                <w:sz w:val="20"/>
                <w:szCs w:val="20"/>
              </w:rPr>
            </w:pPr>
            <w:r w:rsidRPr="007701F7">
              <w:rPr>
                <w:rFonts w:ascii="Arial" w:hAnsi="Arial" w:cs="Arial"/>
                <w:sz w:val="20"/>
                <w:szCs w:val="20"/>
              </w:rPr>
              <w:t>46.3</w:t>
            </w:r>
          </w:p>
        </w:tc>
        <w:tc>
          <w:tcPr>
            <w:tcW w:w="720" w:type="dxa"/>
            <w:tcBorders>
              <w:bottom w:val="single" w:sz="4" w:space="0" w:color="auto"/>
            </w:tcBorders>
          </w:tcPr>
          <w:p w14:paraId="3F9CB957" w14:textId="77777777" w:rsidR="00D17A73" w:rsidRPr="007701F7" w:rsidRDefault="00D17A73" w:rsidP="004A585E">
            <w:pPr>
              <w:rPr>
                <w:rFonts w:ascii="Arial" w:hAnsi="Arial" w:cs="Arial"/>
                <w:sz w:val="20"/>
                <w:szCs w:val="20"/>
              </w:rPr>
            </w:pPr>
            <w:r w:rsidRPr="007701F7">
              <w:rPr>
                <w:rFonts w:ascii="Arial" w:hAnsi="Arial" w:cs="Arial"/>
                <w:sz w:val="20"/>
                <w:szCs w:val="20"/>
              </w:rPr>
              <w:t>57.2</w:t>
            </w:r>
          </w:p>
        </w:tc>
        <w:tc>
          <w:tcPr>
            <w:tcW w:w="720" w:type="dxa"/>
            <w:tcBorders>
              <w:bottom w:val="single" w:sz="4" w:space="0" w:color="auto"/>
            </w:tcBorders>
          </w:tcPr>
          <w:p w14:paraId="7A7F1AB0" w14:textId="77777777" w:rsidR="00D17A73" w:rsidRPr="007701F7" w:rsidRDefault="00D17A73" w:rsidP="004A585E">
            <w:pPr>
              <w:rPr>
                <w:rFonts w:ascii="Arial" w:hAnsi="Arial" w:cs="Arial"/>
                <w:sz w:val="20"/>
                <w:szCs w:val="20"/>
              </w:rPr>
            </w:pPr>
            <w:r w:rsidRPr="007701F7">
              <w:rPr>
                <w:rFonts w:ascii="Arial" w:hAnsi="Arial" w:cs="Arial"/>
                <w:sz w:val="20"/>
                <w:szCs w:val="20"/>
              </w:rPr>
              <w:t>68.8</w:t>
            </w:r>
          </w:p>
        </w:tc>
        <w:tc>
          <w:tcPr>
            <w:tcW w:w="720" w:type="dxa"/>
            <w:tcBorders>
              <w:bottom w:val="single" w:sz="4" w:space="0" w:color="auto"/>
              <w:right w:val="single" w:sz="2" w:space="0" w:color="auto"/>
            </w:tcBorders>
          </w:tcPr>
          <w:p w14:paraId="792FDB34" w14:textId="77777777" w:rsidR="00D17A73" w:rsidRPr="007701F7" w:rsidRDefault="00D17A73" w:rsidP="004A585E">
            <w:pPr>
              <w:rPr>
                <w:rFonts w:ascii="Arial" w:hAnsi="Arial" w:cs="Arial"/>
                <w:sz w:val="20"/>
                <w:szCs w:val="20"/>
              </w:rPr>
            </w:pPr>
            <w:r w:rsidRPr="007701F7">
              <w:rPr>
                <w:rFonts w:ascii="Arial" w:hAnsi="Arial" w:cs="Arial"/>
                <w:sz w:val="20"/>
                <w:szCs w:val="20"/>
              </w:rPr>
              <w:t>99.6</w:t>
            </w:r>
          </w:p>
        </w:tc>
      </w:tr>
      <w:tr w:rsidR="00D17A73" w:rsidRPr="007701F7" w14:paraId="5FA5097E" w14:textId="77777777" w:rsidTr="007701F7">
        <w:tc>
          <w:tcPr>
            <w:tcW w:w="2882" w:type="dxa"/>
            <w:vMerge w:val="restart"/>
            <w:tcBorders>
              <w:top w:val="single" w:sz="4" w:space="0" w:color="auto"/>
              <w:left w:val="single" w:sz="2" w:space="0" w:color="auto"/>
            </w:tcBorders>
            <w:vAlign w:val="center"/>
          </w:tcPr>
          <w:p w14:paraId="66A92BFC" w14:textId="77777777" w:rsidR="00D17A73" w:rsidRPr="007701F7" w:rsidRDefault="00D17A73" w:rsidP="004A585E">
            <w:pPr>
              <w:jc w:val="center"/>
              <w:rPr>
                <w:rFonts w:ascii="Arial" w:hAnsi="Arial" w:cs="Arial"/>
                <w:sz w:val="20"/>
                <w:szCs w:val="20"/>
              </w:rPr>
            </w:pPr>
            <w:r w:rsidRPr="007701F7">
              <w:rPr>
                <w:rFonts w:ascii="Arial" w:hAnsi="Arial" w:cs="Arial"/>
                <w:sz w:val="20"/>
                <w:szCs w:val="20"/>
              </w:rPr>
              <w:t>County level variables</w:t>
            </w:r>
          </w:p>
        </w:tc>
        <w:tc>
          <w:tcPr>
            <w:tcW w:w="3870" w:type="dxa"/>
            <w:tcBorders>
              <w:top w:val="single" w:sz="4" w:space="0" w:color="auto"/>
              <w:left w:val="single" w:sz="2" w:space="0" w:color="auto"/>
            </w:tcBorders>
          </w:tcPr>
          <w:p w14:paraId="03093E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English Language Learners</w:t>
            </w:r>
          </w:p>
        </w:tc>
        <w:tc>
          <w:tcPr>
            <w:tcW w:w="898" w:type="dxa"/>
            <w:tcBorders>
              <w:top w:val="single" w:sz="4" w:space="0" w:color="auto"/>
            </w:tcBorders>
          </w:tcPr>
          <w:p w14:paraId="14B78FA1" w14:textId="77777777" w:rsidR="00D17A73" w:rsidRPr="007701F7" w:rsidRDefault="00D17A73" w:rsidP="004A585E">
            <w:pPr>
              <w:rPr>
                <w:rFonts w:ascii="Arial" w:hAnsi="Arial" w:cs="Arial"/>
                <w:sz w:val="20"/>
                <w:szCs w:val="20"/>
              </w:rPr>
            </w:pPr>
          </w:p>
        </w:tc>
        <w:tc>
          <w:tcPr>
            <w:tcW w:w="720" w:type="dxa"/>
            <w:tcBorders>
              <w:top w:val="single" w:sz="4" w:space="0" w:color="auto"/>
            </w:tcBorders>
          </w:tcPr>
          <w:p w14:paraId="610DE037"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C5F8ED2" w14:textId="77777777" w:rsidR="00D17A73" w:rsidRPr="007701F7" w:rsidRDefault="00D17A73" w:rsidP="004A585E">
            <w:pPr>
              <w:rPr>
                <w:rFonts w:ascii="Arial" w:hAnsi="Arial" w:cs="Arial"/>
                <w:sz w:val="20"/>
                <w:szCs w:val="20"/>
              </w:rPr>
            </w:pPr>
            <w:r w:rsidRPr="007701F7">
              <w:rPr>
                <w:rFonts w:ascii="Arial" w:hAnsi="Arial" w:cs="Arial"/>
                <w:sz w:val="20"/>
                <w:szCs w:val="20"/>
              </w:rPr>
              <w:t>0.1</w:t>
            </w:r>
          </w:p>
        </w:tc>
        <w:tc>
          <w:tcPr>
            <w:tcW w:w="720" w:type="dxa"/>
            <w:tcBorders>
              <w:top w:val="single" w:sz="4" w:space="0" w:color="auto"/>
            </w:tcBorders>
          </w:tcPr>
          <w:p w14:paraId="28F6FD42" w14:textId="77777777" w:rsidR="00D17A73" w:rsidRPr="007701F7" w:rsidRDefault="00D17A73" w:rsidP="004A585E">
            <w:pPr>
              <w:rPr>
                <w:rFonts w:ascii="Arial" w:hAnsi="Arial" w:cs="Arial"/>
                <w:sz w:val="20"/>
                <w:szCs w:val="20"/>
              </w:rPr>
            </w:pPr>
            <w:r w:rsidRPr="007701F7">
              <w:rPr>
                <w:rFonts w:ascii="Arial" w:hAnsi="Arial" w:cs="Arial"/>
                <w:sz w:val="20"/>
                <w:szCs w:val="20"/>
              </w:rPr>
              <w:t>1.0</w:t>
            </w:r>
          </w:p>
        </w:tc>
        <w:tc>
          <w:tcPr>
            <w:tcW w:w="720" w:type="dxa"/>
            <w:tcBorders>
              <w:top w:val="single" w:sz="4" w:space="0" w:color="auto"/>
            </w:tcBorders>
          </w:tcPr>
          <w:p w14:paraId="265EA744" w14:textId="77777777" w:rsidR="00D17A73" w:rsidRPr="007701F7" w:rsidRDefault="00D17A73" w:rsidP="004A585E">
            <w:pPr>
              <w:rPr>
                <w:rFonts w:ascii="Arial" w:hAnsi="Arial" w:cs="Arial"/>
                <w:sz w:val="20"/>
                <w:szCs w:val="20"/>
              </w:rPr>
            </w:pPr>
            <w:r w:rsidRPr="007701F7">
              <w:rPr>
                <w:rFonts w:ascii="Arial" w:hAnsi="Arial" w:cs="Arial"/>
                <w:sz w:val="20"/>
                <w:szCs w:val="20"/>
              </w:rPr>
              <w:t>3.6</w:t>
            </w:r>
          </w:p>
        </w:tc>
        <w:tc>
          <w:tcPr>
            <w:tcW w:w="720" w:type="dxa"/>
            <w:tcBorders>
              <w:top w:val="single" w:sz="4" w:space="0" w:color="auto"/>
              <w:right w:val="single" w:sz="2" w:space="0" w:color="auto"/>
            </w:tcBorders>
          </w:tcPr>
          <w:p w14:paraId="1843B0D3" w14:textId="77777777" w:rsidR="00D17A73" w:rsidRPr="007701F7" w:rsidRDefault="00D17A73" w:rsidP="004A585E">
            <w:pPr>
              <w:rPr>
                <w:rFonts w:ascii="Arial" w:hAnsi="Arial" w:cs="Arial"/>
                <w:sz w:val="20"/>
                <w:szCs w:val="20"/>
              </w:rPr>
            </w:pPr>
            <w:r w:rsidRPr="007701F7">
              <w:rPr>
                <w:rFonts w:ascii="Arial" w:hAnsi="Arial" w:cs="Arial"/>
                <w:sz w:val="20"/>
                <w:szCs w:val="20"/>
              </w:rPr>
              <w:t>11.7</w:t>
            </w:r>
          </w:p>
        </w:tc>
        <w:tc>
          <w:tcPr>
            <w:tcW w:w="720" w:type="dxa"/>
            <w:tcBorders>
              <w:top w:val="single" w:sz="4" w:space="0" w:color="auto"/>
              <w:left w:val="single" w:sz="2" w:space="0" w:color="auto"/>
            </w:tcBorders>
          </w:tcPr>
          <w:p w14:paraId="77E34F50"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top w:val="single" w:sz="4" w:space="0" w:color="auto"/>
            </w:tcBorders>
          </w:tcPr>
          <w:p w14:paraId="6666A6E6" w14:textId="77777777" w:rsidR="00D17A73" w:rsidRPr="007701F7" w:rsidRDefault="00D17A73" w:rsidP="004A585E">
            <w:pPr>
              <w:rPr>
                <w:rFonts w:ascii="Arial" w:hAnsi="Arial" w:cs="Arial"/>
                <w:sz w:val="20"/>
                <w:szCs w:val="20"/>
              </w:rPr>
            </w:pPr>
            <w:r w:rsidRPr="007701F7">
              <w:rPr>
                <w:rFonts w:ascii="Arial" w:hAnsi="Arial" w:cs="Arial"/>
                <w:sz w:val="20"/>
                <w:szCs w:val="20"/>
              </w:rPr>
              <w:t>0.5</w:t>
            </w:r>
          </w:p>
        </w:tc>
        <w:tc>
          <w:tcPr>
            <w:tcW w:w="720" w:type="dxa"/>
            <w:tcBorders>
              <w:top w:val="single" w:sz="4" w:space="0" w:color="auto"/>
            </w:tcBorders>
          </w:tcPr>
          <w:p w14:paraId="0B1DA2B2" w14:textId="77777777" w:rsidR="00D17A73" w:rsidRPr="007701F7" w:rsidRDefault="00D17A73" w:rsidP="004A585E">
            <w:pPr>
              <w:rPr>
                <w:rFonts w:ascii="Arial" w:hAnsi="Arial" w:cs="Arial"/>
                <w:sz w:val="20"/>
                <w:szCs w:val="20"/>
              </w:rPr>
            </w:pPr>
            <w:r w:rsidRPr="007701F7">
              <w:rPr>
                <w:rFonts w:ascii="Arial" w:hAnsi="Arial" w:cs="Arial"/>
                <w:sz w:val="20"/>
                <w:szCs w:val="20"/>
              </w:rPr>
              <w:t>1.8</w:t>
            </w:r>
          </w:p>
        </w:tc>
        <w:tc>
          <w:tcPr>
            <w:tcW w:w="720" w:type="dxa"/>
            <w:tcBorders>
              <w:top w:val="single" w:sz="4" w:space="0" w:color="auto"/>
            </w:tcBorders>
          </w:tcPr>
          <w:p w14:paraId="0AF731AD" w14:textId="77777777" w:rsidR="00D17A73" w:rsidRPr="007701F7" w:rsidRDefault="00D17A73" w:rsidP="004A585E">
            <w:pPr>
              <w:rPr>
                <w:rFonts w:ascii="Arial" w:hAnsi="Arial" w:cs="Arial"/>
                <w:sz w:val="20"/>
                <w:szCs w:val="20"/>
              </w:rPr>
            </w:pPr>
            <w:r w:rsidRPr="007701F7">
              <w:rPr>
                <w:rFonts w:ascii="Arial" w:hAnsi="Arial" w:cs="Arial"/>
                <w:sz w:val="20"/>
                <w:szCs w:val="20"/>
              </w:rPr>
              <w:t>5.1</w:t>
            </w:r>
          </w:p>
        </w:tc>
        <w:tc>
          <w:tcPr>
            <w:tcW w:w="720" w:type="dxa"/>
            <w:tcBorders>
              <w:top w:val="single" w:sz="4" w:space="0" w:color="auto"/>
              <w:right w:val="single" w:sz="2" w:space="0" w:color="auto"/>
            </w:tcBorders>
          </w:tcPr>
          <w:p w14:paraId="4839775D" w14:textId="77777777" w:rsidR="00D17A73" w:rsidRPr="007701F7" w:rsidRDefault="00D17A73" w:rsidP="004A585E">
            <w:pPr>
              <w:rPr>
                <w:rFonts w:ascii="Arial" w:hAnsi="Arial" w:cs="Arial"/>
                <w:sz w:val="20"/>
                <w:szCs w:val="20"/>
              </w:rPr>
            </w:pPr>
            <w:r w:rsidRPr="007701F7">
              <w:rPr>
                <w:rFonts w:ascii="Arial" w:hAnsi="Arial" w:cs="Arial"/>
                <w:sz w:val="20"/>
                <w:szCs w:val="20"/>
              </w:rPr>
              <w:t>13.8</w:t>
            </w:r>
          </w:p>
        </w:tc>
      </w:tr>
      <w:tr w:rsidR="00D17A73" w:rsidRPr="007701F7" w14:paraId="39D440DF" w14:textId="77777777" w:rsidTr="007701F7">
        <w:tc>
          <w:tcPr>
            <w:tcW w:w="2882" w:type="dxa"/>
            <w:vMerge/>
            <w:tcBorders>
              <w:left w:val="single" w:sz="2" w:space="0" w:color="auto"/>
            </w:tcBorders>
          </w:tcPr>
          <w:p w14:paraId="596A1764"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56103164" w14:textId="77777777" w:rsidR="00D17A73" w:rsidRPr="007701F7" w:rsidRDefault="00D17A73" w:rsidP="004A585E">
            <w:pPr>
              <w:rPr>
                <w:rFonts w:ascii="Arial" w:hAnsi="Arial" w:cs="Arial"/>
                <w:sz w:val="20"/>
                <w:szCs w:val="20"/>
              </w:rPr>
            </w:pPr>
            <w:r w:rsidRPr="007701F7">
              <w:rPr>
                <w:rFonts w:ascii="Arial" w:hAnsi="Arial" w:cs="Arial"/>
                <w:sz w:val="20"/>
                <w:szCs w:val="20"/>
              </w:rPr>
              <w:t>Percent Urban Schools</w:t>
            </w:r>
          </w:p>
        </w:tc>
        <w:tc>
          <w:tcPr>
            <w:tcW w:w="898" w:type="dxa"/>
          </w:tcPr>
          <w:p w14:paraId="4643AFE8" w14:textId="77777777" w:rsidR="00D17A73" w:rsidRPr="007701F7" w:rsidRDefault="00D17A73" w:rsidP="004A585E">
            <w:pPr>
              <w:rPr>
                <w:rFonts w:ascii="Arial" w:hAnsi="Arial" w:cs="Arial"/>
                <w:sz w:val="20"/>
                <w:szCs w:val="20"/>
              </w:rPr>
            </w:pPr>
          </w:p>
        </w:tc>
        <w:tc>
          <w:tcPr>
            <w:tcW w:w="720" w:type="dxa"/>
          </w:tcPr>
          <w:p w14:paraId="2DC0244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F3DBA0C"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3E1745E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1DE1D689"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7BF005E8" w14:textId="77777777" w:rsidR="00D17A73" w:rsidRPr="007701F7" w:rsidRDefault="00D17A73" w:rsidP="004A585E">
            <w:pPr>
              <w:rPr>
                <w:rFonts w:ascii="Arial" w:hAnsi="Arial" w:cs="Arial"/>
                <w:sz w:val="20"/>
                <w:szCs w:val="20"/>
              </w:rPr>
            </w:pPr>
            <w:r w:rsidRPr="007701F7">
              <w:rPr>
                <w:rFonts w:ascii="Arial" w:hAnsi="Arial" w:cs="Arial"/>
                <w:sz w:val="20"/>
                <w:szCs w:val="20"/>
              </w:rPr>
              <w:t>52.4</w:t>
            </w:r>
          </w:p>
        </w:tc>
        <w:tc>
          <w:tcPr>
            <w:tcW w:w="720" w:type="dxa"/>
            <w:tcBorders>
              <w:left w:val="single" w:sz="2" w:space="0" w:color="auto"/>
            </w:tcBorders>
          </w:tcPr>
          <w:p w14:paraId="421F81B4"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DBFA9EF"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4CE723F8"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Pr>
          <w:p w14:paraId="5A5BBB62"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right w:val="single" w:sz="2" w:space="0" w:color="auto"/>
            </w:tcBorders>
          </w:tcPr>
          <w:p w14:paraId="0C3073B9" w14:textId="77777777" w:rsidR="00D17A73" w:rsidRPr="007701F7" w:rsidRDefault="00D17A73" w:rsidP="004A585E">
            <w:pPr>
              <w:rPr>
                <w:rFonts w:ascii="Arial" w:hAnsi="Arial" w:cs="Arial"/>
                <w:sz w:val="20"/>
                <w:szCs w:val="20"/>
              </w:rPr>
            </w:pPr>
            <w:r w:rsidRPr="007701F7">
              <w:rPr>
                <w:rFonts w:ascii="Arial" w:hAnsi="Arial" w:cs="Arial"/>
                <w:sz w:val="20"/>
                <w:szCs w:val="20"/>
              </w:rPr>
              <w:t>54.0</w:t>
            </w:r>
          </w:p>
        </w:tc>
      </w:tr>
      <w:tr w:rsidR="00D17A73" w:rsidRPr="007701F7" w14:paraId="4E5E2D21" w14:textId="77777777" w:rsidTr="007701F7">
        <w:tc>
          <w:tcPr>
            <w:tcW w:w="2882" w:type="dxa"/>
            <w:vMerge/>
            <w:tcBorders>
              <w:left w:val="single" w:sz="2" w:space="0" w:color="auto"/>
            </w:tcBorders>
          </w:tcPr>
          <w:p w14:paraId="1EC97B7D"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2932109" w14:textId="77777777" w:rsidR="00D17A73" w:rsidRPr="007701F7" w:rsidRDefault="00D17A73" w:rsidP="004A585E">
            <w:pPr>
              <w:rPr>
                <w:rFonts w:ascii="Arial" w:hAnsi="Arial" w:cs="Arial"/>
                <w:sz w:val="20"/>
                <w:szCs w:val="20"/>
              </w:rPr>
            </w:pPr>
            <w:r w:rsidRPr="007701F7">
              <w:rPr>
                <w:rFonts w:ascii="Arial" w:hAnsi="Arial" w:cs="Arial"/>
                <w:sz w:val="20"/>
                <w:szCs w:val="20"/>
              </w:rPr>
              <w:t>Percent with College Degree</w:t>
            </w:r>
          </w:p>
        </w:tc>
        <w:tc>
          <w:tcPr>
            <w:tcW w:w="898" w:type="dxa"/>
          </w:tcPr>
          <w:p w14:paraId="516719B4" w14:textId="77777777" w:rsidR="00D17A73" w:rsidRPr="007701F7" w:rsidRDefault="00D17A73" w:rsidP="004A585E">
            <w:pPr>
              <w:rPr>
                <w:rFonts w:ascii="Arial" w:hAnsi="Arial" w:cs="Arial"/>
                <w:sz w:val="20"/>
                <w:szCs w:val="20"/>
              </w:rPr>
            </w:pPr>
          </w:p>
        </w:tc>
        <w:tc>
          <w:tcPr>
            <w:tcW w:w="720" w:type="dxa"/>
          </w:tcPr>
          <w:p w14:paraId="7B51FA82"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Pr>
          <w:p w14:paraId="1304518E" w14:textId="77777777" w:rsidR="00D17A73" w:rsidRPr="007701F7" w:rsidRDefault="00D17A73" w:rsidP="004A585E">
            <w:pPr>
              <w:rPr>
                <w:rFonts w:ascii="Arial" w:hAnsi="Arial" w:cs="Arial"/>
                <w:sz w:val="20"/>
                <w:szCs w:val="20"/>
              </w:rPr>
            </w:pPr>
            <w:r w:rsidRPr="007701F7">
              <w:rPr>
                <w:rFonts w:ascii="Arial" w:hAnsi="Arial" w:cs="Arial"/>
                <w:sz w:val="20"/>
                <w:szCs w:val="20"/>
              </w:rPr>
              <w:t>12.4</w:t>
            </w:r>
          </w:p>
        </w:tc>
        <w:tc>
          <w:tcPr>
            <w:tcW w:w="720" w:type="dxa"/>
          </w:tcPr>
          <w:p w14:paraId="27B95FAC" w14:textId="77777777" w:rsidR="00D17A73" w:rsidRPr="007701F7" w:rsidRDefault="00D17A73" w:rsidP="004A585E">
            <w:pPr>
              <w:rPr>
                <w:rFonts w:ascii="Arial" w:hAnsi="Arial" w:cs="Arial"/>
                <w:sz w:val="20"/>
                <w:szCs w:val="20"/>
              </w:rPr>
            </w:pPr>
            <w:r w:rsidRPr="007701F7">
              <w:rPr>
                <w:rFonts w:ascii="Arial" w:hAnsi="Arial" w:cs="Arial"/>
                <w:sz w:val="20"/>
                <w:szCs w:val="20"/>
              </w:rPr>
              <w:t>15.8</w:t>
            </w:r>
          </w:p>
        </w:tc>
        <w:tc>
          <w:tcPr>
            <w:tcW w:w="720" w:type="dxa"/>
          </w:tcPr>
          <w:p w14:paraId="0D980DF9" w14:textId="77777777" w:rsidR="00D17A73" w:rsidRPr="007701F7" w:rsidRDefault="00D17A73" w:rsidP="004A585E">
            <w:pPr>
              <w:rPr>
                <w:rFonts w:ascii="Arial" w:hAnsi="Arial" w:cs="Arial"/>
                <w:sz w:val="20"/>
                <w:szCs w:val="20"/>
              </w:rPr>
            </w:pPr>
            <w:r w:rsidRPr="007701F7">
              <w:rPr>
                <w:rFonts w:ascii="Arial" w:hAnsi="Arial" w:cs="Arial"/>
                <w:sz w:val="20"/>
                <w:szCs w:val="20"/>
              </w:rPr>
              <w:t>21.2</w:t>
            </w:r>
          </w:p>
        </w:tc>
        <w:tc>
          <w:tcPr>
            <w:tcW w:w="720" w:type="dxa"/>
            <w:tcBorders>
              <w:right w:val="single" w:sz="2" w:space="0" w:color="auto"/>
            </w:tcBorders>
          </w:tcPr>
          <w:p w14:paraId="1D5CBDAF" w14:textId="77777777" w:rsidR="00D17A73" w:rsidRPr="007701F7" w:rsidRDefault="00D17A73" w:rsidP="004A585E">
            <w:pPr>
              <w:rPr>
                <w:rFonts w:ascii="Arial" w:hAnsi="Arial" w:cs="Arial"/>
                <w:sz w:val="20"/>
                <w:szCs w:val="20"/>
              </w:rPr>
            </w:pPr>
            <w:r w:rsidRPr="007701F7">
              <w:rPr>
                <w:rFonts w:ascii="Arial" w:hAnsi="Arial" w:cs="Arial"/>
                <w:sz w:val="20"/>
                <w:szCs w:val="20"/>
              </w:rPr>
              <w:t>34.4</w:t>
            </w:r>
          </w:p>
        </w:tc>
        <w:tc>
          <w:tcPr>
            <w:tcW w:w="720" w:type="dxa"/>
            <w:tcBorders>
              <w:left w:val="single" w:sz="2" w:space="0" w:color="auto"/>
            </w:tcBorders>
          </w:tcPr>
          <w:p w14:paraId="09E5AD35" w14:textId="77777777" w:rsidR="00D17A73" w:rsidRPr="007701F7" w:rsidRDefault="00D17A73" w:rsidP="004A585E">
            <w:pPr>
              <w:rPr>
                <w:rFonts w:ascii="Arial" w:hAnsi="Arial" w:cs="Arial"/>
                <w:sz w:val="20"/>
                <w:szCs w:val="20"/>
              </w:rPr>
            </w:pPr>
            <w:r w:rsidRPr="007701F7">
              <w:rPr>
                <w:rFonts w:ascii="Arial" w:hAnsi="Arial" w:cs="Arial"/>
                <w:sz w:val="20"/>
                <w:szCs w:val="20"/>
              </w:rPr>
              <w:t>10.6</w:t>
            </w:r>
          </w:p>
        </w:tc>
        <w:tc>
          <w:tcPr>
            <w:tcW w:w="720" w:type="dxa"/>
          </w:tcPr>
          <w:p w14:paraId="4B327A6F"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Pr>
          <w:p w14:paraId="6A8FC64B" w14:textId="77777777" w:rsidR="00D17A73" w:rsidRPr="007701F7" w:rsidRDefault="00D17A73" w:rsidP="004A585E">
            <w:pPr>
              <w:rPr>
                <w:rFonts w:ascii="Arial" w:hAnsi="Arial" w:cs="Arial"/>
                <w:sz w:val="20"/>
                <w:szCs w:val="20"/>
              </w:rPr>
            </w:pPr>
            <w:r w:rsidRPr="007701F7">
              <w:rPr>
                <w:rFonts w:ascii="Arial" w:hAnsi="Arial" w:cs="Arial"/>
                <w:sz w:val="20"/>
                <w:szCs w:val="20"/>
              </w:rPr>
              <w:t>18.1</w:t>
            </w:r>
          </w:p>
        </w:tc>
        <w:tc>
          <w:tcPr>
            <w:tcW w:w="720" w:type="dxa"/>
          </w:tcPr>
          <w:p w14:paraId="28B72083" w14:textId="77777777" w:rsidR="00D17A73" w:rsidRPr="007701F7" w:rsidRDefault="00D17A73" w:rsidP="004A585E">
            <w:pPr>
              <w:rPr>
                <w:rFonts w:ascii="Arial" w:hAnsi="Arial" w:cs="Arial"/>
                <w:sz w:val="20"/>
                <w:szCs w:val="20"/>
              </w:rPr>
            </w:pPr>
            <w:r w:rsidRPr="007701F7">
              <w:rPr>
                <w:rFonts w:ascii="Arial" w:hAnsi="Arial" w:cs="Arial"/>
                <w:sz w:val="20"/>
                <w:szCs w:val="20"/>
              </w:rPr>
              <w:t>23.8</w:t>
            </w:r>
          </w:p>
        </w:tc>
        <w:tc>
          <w:tcPr>
            <w:tcW w:w="720" w:type="dxa"/>
            <w:tcBorders>
              <w:right w:val="single" w:sz="2" w:space="0" w:color="auto"/>
            </w:tcBorders>
          </w:tcPr>
          <w:p w14:paraId="1466FF55" w14:textId="77777777" w:rsidR="00D17A73" w:rsidRPr="007701F7" w:rsidRDefault="00D17A73" w:rsidP="004A585E">
            <w:pPr>
              <w:rPr>
                <w:rFonts w:ascii="Arial" w:hAnsi="Arial" w:cs="Arial"/>
                <w:sz w:val="20"/>
                <w:szCs w:val="20"/>
              </w:rPr>
            </w:pPr>
            <w:r w:rsidRPr="007701F7">
              <w:rPr>
                <w:rFonts w:ascii="Arial" w:hAnsi="Arial" w:cs="Arial"/>
                <w:sz w:val="20"/>
                <w:szCs w:val="20"/>
              </w:rPr>
              <w:t>38.9</w:t>
            </w:r>
          </w:p>
        </w:tc>
      </w:tr>
      <w:tr w:rsidR="00D17A73" w:rsidRPr="007701F7" w14:paraId="217644B5" w14:textId="77777777" w:rsidTr="007701F7">
        <w:tc>
          <w:tcPr>
            <w:tcW w:w="2882" w:type="dxa"/>
            <w:vMerge/>
            <w:tcBorders>
              <w:left w:val="single" w:sz="2" w:space="0" w:color="auto"/>
            </w:tcBorders>
          </w:tcPr>
          <w:p w14:paraId="0DF62F3F"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87F38B6" w14:textId="77777777" w:rsidR="00D17A73" w:rsidRPr="007701F7" w:rsidRDefault="00D17A73" w:rsidP="004A585E">
            <w:pPr>
              <w:rPr>
                <w:rFonts w:ascii="Arial" w:hAnsi="Arial" w:cs="Arial"/>
                <w:sz w:val="20"/>
                <w:szCs w:val="20"/>
              </w:rPr>
            </w:pPr>
            <w:r w:rsidRPr="007701F7">
              <w:rPr>
                <w:rFonts w:ascii="Arial" w:hAnsi="Arial" w:cs="Arial"/>
                <w:sz w:val="20"/>
                <w:szCs w:val="20"/>
              </w:rPr>
              <w:t xml:space="preserve">Percent Living in Poverty </w:t>
            </w:r>
          </w:p>
        </w:tc>
        <w:tc>
          <w:tcPr>
            <w:tcW w:w="898" w:type="dxa"/>
          </w:tcPr>
          <w:p w14:paraId="03AF7A22" w14:textId="77777777" w:rsidR="00D17A73" w:rsidRPr="007701F7" w:rsidRDefault="00D17A73" w:rsidP="004A585E">
            <w:pPr>
              <w:rPr>
                <w:rFonts w:ascii="Arial" w:hAnsi="Arial" w:cs="Arial"/>
                <w:sz w:val="20"/>
                <w:szCs w:val="20"/>
              </w:rPr>
            </w:pPr>
          </w:p>
        </w:tc>
        <w:tc>
          <w:tcPr>
            <w:tcW w:w="720" w:type="dxa"/>
          </w:tcPr>
          <w:p w14:paraId="7DED1FEC" w14:textId="77777777" w:rsidR="00D17A73" w:rsidRPr="007701F7" w:rsidRDefault="00D17A73" w:rsidP="004A585E">
            <w:pPr>
              <w:rPr>
                <w:rFonts w:ascii="Arial" w:hAnsi="Arial" w:cs="Arial"/>
                <w:sz w:val="20"/>
                <w:szCs w:val="20"/>
              </w:rPr>
            </w:pPr>
            <w:r w:rsidRPr="007701F7">
              <w:rPr>
                <w:rFonts w:ascii="Arial" w:hAnsi="Arial" w:cs="Arial"/>
                <w:sz w:val="20"/>
                <w:szCs w:val="20"/>
              </w:rPr>
              <w:t>7.1</w:t>
            </w:r>
          </w:p>
        </w:tc>
        <w:tc>
          <w:tcPr>
            <w:tcW w:w="720" w:type="dxa"/>
          </w:tcPr>
          <w:p w14:paraId="0CEE9C12" w14:textId="77777777" w:rsidR="00D17A73" w:rsidRPr="007701F7" w:rsidRDefault="00D17A73" w:rsidP="004A585E">
            <w:pPr>
              <w:rPr>
                <w:rFonts w:ascii="Arial" w:hAnsi="Arial" w:cs="Arial"/>
                <w:sz w:val="20"/>
                <w:szCs w:val="20"/>
              </w:rPr>
            </w:pPr>
            <w:r w:rsidRPr="007701F7">
              <w:rPr>
                <w:rFonts w:ascii="Arial" w:hAnsi="Arial" w:cs="Arial"/>
                <w:sz w:val="20"/>
                <w:szCs w:val="20"/>
              </w:rPr>
              <w:t>11.6</w:t>
            </w:r>
          </w:p>
        </w:tc>
        <w:tc>
          <w:tcPr>
            <w:tcW w:w="720" w:type="dxa"/>
          </w:tcPr>
          <w:p w14:paraId="38E6116B" w14:textId="77777777" w:rsidR="00D17A73" w:rsidRPr="007701F7" w:rsidRDefault="00D17A73" w:rsidP="004A585E">
            <w:pPr>
              <w:rPr>
                <w:rFonts w:ascii="Arial" w:hAnsi="Arial" w:cs="Arial"/>
                <w:sz w:val="20"/>
                <w:szCs w:val="20"/>
              </w:rPr>
            </w:pPr>
            <w:r w:rsidRPr="007701F7">
              <w:rPr>
                <w:rFonts w:ascii="Arial" w:hAnsi="Arial" w:cs="Arial"/>
                <w:sz w:val="20"/>
                <w:szCs w:val="20"/>
              </w:rPr>
              <w:t>15.3</w:t>
            </w:r>
          </w:p>
        </w:tc>
        <w:tc>
          <w:tcPr>
            <w:tcW w:w="720" w:type="dxa"/>
          </w:tcPr>
          <w:p w14:paraId="6D36F628" w14:textId="77777777" w:rsidR="00D17A73" w:rsidRPr="007701F7" w:rsidRDefault="00D17A73" w:rsidP="004A585E">
            <w:pPr>
              <w:rPr>
                <w:rFonts w:ascii="Arial" w:hAnsi="Arial" w:cs="Arial"/>
                <w:sz w:val="20"/>
                <w:szCs w:val="20"/>
              </w:rPr>
            </w:pPr>
            <w:r w:rsidRPr="007701F7">
              <w:rPr>
                <w:rFonts w:ascii="Arial" w:hAnsi="Arial" w:cs="Arial"/>
                <w:sz w:val="20"/>
                <w:szCs w:val="20"/>
              </w:rPr>
              <w:t>19.2</w:t>
            </w:r>
          </w:p>
        </w:tc>
        <w:tc>
          <w:tcPr>
            <w:tcW w:w="720" w:type="dxa"/>
            <w:tcBorders>
              <w:right w:val="single" w:sz="2" w:space="0" w:color="auto"/>
            </w:tcBorders>
          </w:tcPr>
          <w:p w14:paraId="708E56E3" w14:textId="77777777" w:rsidR="00D17A73" w:rsidRPr="007701F7" w:rsidRDefault="00D17A73" w:rsidP="004A585E">
            <w:pPr>
              <w:rPr>
                <w:rFonts w:ascii="Arial" w:hAnsi="Arial" w:cs="Arial"/>
                <w:sz w:val="20"/>
                <w:szCs w:val="20"/>
              </w:rPr>
            </w:pPr>
            <w:r w:rsidRPr="007701F7">
              <w:rPr>
                <w:rFonts w:ascii="Arial" w:hAnsi="Arial" w:cs="Arial"/>
                <w:sz w:val="20"/>
                <w:szCs w:val="20"/>
              </w:rPr>
              <w:t>26.0</w:t>
            </w:r>
          </w:p>
        </w:tc>
        <w:tc>
          <w:tcPr>
            <w:tcW w:w="720" w:type="dxa"/>
            <w:tcBorders>
              <w:left w:val="single" w:sz="2" w:space="0" w:color="auto"/>
            </w:tcBorders>
          </w:tcPr>
          <w:p w14:paraId="1FA83422" w14:textId="77777777" w:rsidR="00D17A73" w:rsidRPr="007701F7" w:rsidRDefault="00D17A73" w:rsidP="004A585E">
            <w:pPr>
              <w:rPr>
                <w:rFonts w:ascii="Arial" w:hAnsi="Arial" w:cs="Arial"/>
                <w:sz w:val="20"/>
                <w:szCs w:val="20"/>
              </w:rPr>
            </w:pPr>
            <w:r w:rsidRPr="007701F7">
              <w:rPr>
                <w:rFonts w:ascii="Arial" w:hAnsi="Arial" w:cs="Arial"/>
                <w:sz w:val="20"/>
                <w:szCs w:val="20"/>
              </w:rPr>
              <w:t>8.0</w:t>
            </w:r>
          </w:p>
        </w:tc>
        <w:tc>
          <w:tcPr>
            <w:tcW w:w="720" w:type="dxa"/>
          </w:tcPr>
          <w:p w14:paraId="12E4C4F6" w14:textId="77777777" w:rsidR="00D17A73" w:rsidRPr="007701F7" w:rsidRDefault="00D17A73" w:rsidP="004A585E">
            <w:pPr>
              <w:rPr>
                <w:rFonts w:ascii="Arial" w:hAnsi="Arial" w:cs="Arial"/>
                <w:sz w:val="20"/>
                <w:szCs w:val="20"/>
              </w:rPr>
            </w:pPr>
            <w:r w:rsidRPr="007701F7">
              <w:rPr>
                <w:rFonts w:ascii="Arial" w:hAnsi="Arial" w:cs="Arial"/>
                <w:sz w:val="20"/>
                <w:szCs w:val="20"/>
              </w:rPr>
              <w:t>12.1</w:t>
            </w:r>
          </w:p>
        </w:tc>
        <w:tc>
          <w:tcPr>
            <w:tcW w:w="720" w:type="dxa"/>
          </w:tcPr>
          <w:p w14:paraId="6D64C537" w14:textId="77777777" w:rsidR="00D17A73" w:rsidRPr="007701F7" w:rsidRDefault="00D17A73" w:rsidP="004A585E">
            <w:pPr>
              <w:rPr>
                <w:rFonts w:ascii="Arial" w:hAnsi="Arial" w:cs="Arial"/>
                <w:sz w:val="20"/>
                <w:szCs w:val="20"/>
              </w:rPr>
            </w:pPr>
            <w:r w:rsidRPr="007701F7">
              <w:rPr>
                <w:rFonts w:ascii="Arial" w:hAnsi="Arial" w:cs="Arial"/>
                <w:sz w:val="20"/>
                <w:szCs w:val="20"/>
              </w:rPr>
              <w:t>15.7</w:t>
            </w:r>
          </w:p>
        </w:tc>
        <w:tc>
          <w:tcPr>
            <w:tcW w:w="720" w:type="dxa"/>
          </w:tcPr>
          <w:p w14:paraId="4DEEC37E" w14:textId="77777777" w:rsidR="00D17A73" w:rsidRPr="007701F7" w:rsidRDefault="00D17A73" w:rsidP="004A585E">
            <w:pPr>
              <w:rPr>
                <w:rFonts w:ascii="Arial" w:hAnsi="Arial" w:cs="Arial"/>
                <w:sz w:val="20"/>
                <w:szCs w:val="20"/>
              </w:rPr>
            </w:pPr>
            <w:r w:rsidRPr="007701F7">
              <w:rPr>
                <w:rFonts w:ascii="Arial" w:hAnsi="Arial" w:cs="Arial"/>
                <w:sz w:val="20"/>
                <w:szCs w:val="20"/>
              </w:rPr>
              <w:t>19.7</w:t>
            </w:r>
          </w:p>
        </w:tc>
        <w:tc>
          <w:tcPr>
            <w:tcW w:w="720" w:type="dxa"/>
            <w:tcBorders>
              <w:right w:val="single" w:sz="2" w:space="0" w:color="auto"/>
            </w:tcBorders>
          </w:tcPr>
          <w:p w14:paraId="5BCEA3FF" w14:textId="77777777" w:rsidR="00D17A73" w:rsidRPr="007701F7" w:rsidRDefault="00D17A73" w:rsidP="004A585E">
            <w:pPr>
              <w:rPr>
                <w:rFonts w:ascii="Arial" w:hAnsi="Arial" w:cs="Arial"/>
                <w:sz w:val="20"/>
                <w:szCs w:val="20"/>
              </w:rPr>
            </w:pPr>
            <w:r w:rsidRPr="007701F7">
              <w:rPr>
                <w:rFonts w:ascii="Arial" w:hAnsi="Arial" w:cs="Arial"/>
                <w:sz w:val="20"/>
                <w:szCs w:val="20"/>
              </w:rPr>
              <w:t>26.1</w:t>
            </w:r>
          </w:p>
        </w:tc>
      </w:tr>
      <w:tr w:rsidR="00D17A73" w:rsidRPr="007701F7" w14:paraId="207B4FE4" w14:textId="77777777" w:rsidTr="007701F7">
        <w:tc>
          <w:tcPr>
            <w:tcW w:w="2882" w:type="dxa"/>
            <w:vMerge/>
            <w:tcBorders>
              <w:left w:val="single" w:sz="2" w:space="0" w:color="auto"/>
            </w:tcBorders>
          </w:tcPr>
          <w:p w14:paraId="513689C7" w14:textId="77777777" w:rsidR="00D17A73" w:rsidRPr="007701F7" w:rsidRDefault="00D17A73" w:rsidP="004A585E">
            <w:pPr>
              <w:rPr>
                <w:rFonts w:ascii="Arial" w:hAnsi="Arial" w:cs="Arial"/>
                <w:sz w:val="20"/>
                <w:szCs w:val="20"/>
              </w:rPr>
            </w:pPr>
          </w:p>
        </w:tc>
        <w:tc>
          <w:tcPr>
            <w:tcW w:w="3870" w:type="dxa"/>
            <w:tcBorders>
              <w:left w:val="single" w:sz="2" w:space="0" w:color="auto"/>
            </w:tcBorders>
          </w:tcPr>
          <w:p w14:paraId="34506FB6" w14:textId="77777777" w:rsidR="00D17A73" w:rsidRPr="007701F7" w:rsidRDefault="00D17A73" w:rsidP="004A585E">
            <w:pPr>
              <w:rPr>
                <w:rFonts w:ascii="Arial" w:hAnsi="Arial" w:cs="Arial"/>
                <w:sz w:val="20"/>
                <w:szCs w:val="20"/>
              </w:rPr>
            </w:pPr>
            <w:r w:rsidRPr="007701F7">
              <w:rPr>
                <w:rFonts w:ascii="Arial" w:hAnsi="Arial" w:cs="Arial"/>
                <w:sz w:val="20"/>
                <w:szCs w:val="20"/>
              </w:rPr>
              <w:t>Percent Single-Mother Households</w:t>
            </w:r>
          </w:p>
        </w:tc>
        <w:tc>
          <w:tcPr>
            <w:tcW w:w="898" w:type="dxa"/>
          </w:tcPr>
          <w:p w14:paraId="0CDA597C" w14:textId="77777777" w:rsidR="00D17A73" w:rsidRPr="007701F7" w:rsidRDefault="00D17A73" w:rsidP="004A585E">
            <w:pPr>
              <w:rPr>
                <w:rFonts w:ascii="Arial" w:hAnsi="Arial" w:cs="Arial"/>
                <w:sz w:val="20"/>
                <w:szCs w:val="20"/>
              </w:rPr>
            </w:pPr>
          </w:p>
        </w:tc>
        <w:tc>
          <w:tcPr>
            <w:tcW w:w="720" w:type="dxa"/>
          </w:tcPr>
          <w:p w14:paraId="2FA79EA6" w14:textId="77777777" w:rsidR="00D17A73" w:rsidRPr="007701F7" w:rsidRDefault="00D17A73" w:rsidP="004A585E">
            <w:pPr>
              <w:rPr>
                <w:rFonts w:ascii="Arial" w:hAnsi="Arial" w:cs="Arial"/>
                <w:sz w:val="20"/>
                <w:szCs w:val="20"/>
              </w:rPr>
            </w:pPr>
            <w:r w:rsidRPr="007701F7">
              <w:rPr>
                <w:rFonts w:ascii="Arial" w:hAnsi="Arial" w:cs="Arial"/>
                <w:sz w:val="20"/>
                <w:szCs w:val="20"/>
              </w:rPr>
              <w:t>9.9</w:t>
            </w:r>
          </w:p>
        </w:tc>
        <w:tc>
          <w:tcPr>
            <w:tcW w:w="720" w:type="dxa"/>
          </w:tcPr>
          <w:p w14:paraId="4C7E0D69" w14:textId="77777777" w:rsidR="00D17A73" w:rsidRPr="007701F7" w:rsidRDefault="00D17A73" w:rsidP="004A585E">
            <w:pPr>
              <w:rPr>
                <w:rFonts w:ascii="Arial" w:hAnsi="Arial" w:cs="Arial"/>
                <w:sz w:val="20"/>
                <w:szCs w:val="20"/>
              </w:rPr>
            </w:pPr>
            <w:r w:rsidRPr="007701F7">
              <w:rPr>
                <w:rFonts w:ascii="Arial" w:hAnsi="Arial" w:cs="Arial"/>
                <w:sz w:val="20"/>
                <w:szCs w:val="20"/>
              </w:rPr>
              <w:t>13.3</w:t>
            </w:r>
          </w:p>
        </w:tc>
        <w:tc>
          <w:tcPr>
            <w:tcW w:w="720" w:type="dxa"/>
          </w:tcPr>
          <w:p w14:paraId="1AD55D73" w14:textId="77777777" w:rsidR="00D17A73" w:rsidRPr="007701F7" w:rsidRDefault="00D17A73" w:rsidP="004A585E">
            <w:pPr>
              <w:rPr>
                <w:rFonts w:ascii="Arial" w:hAnsi="Arial" w:cs="Arial"/>
                <w:sz w:val="20"/>
                <w:szCs w:val="20"/>
              </w:rPr>
            </w:pPr>
            <w:r w:rsidRPr="007701F7">
              <w:rPr>
                <w:rFonts w:ascii="Arial" w:hAnsi="Arial" w:cs="Arial"/>
                <w:sz w:val="20"/>
                <w:szCs w:val="20"/>
              </w:rPr>
              <w:t>15.9</w:t>
            </w:r>
          </w:p>
        </w:tc>
        <w:tc>
          <w:tcPr>
            <w:tcW w:w="720" w:type="dxa"/>
          </w:tcPr>
          <w:p w14:paraId="066EB243" w14:textId="77777777" w:rsidR="00D17A73" w:rsidRPr="007701F7" w:rsidRDefault="00D17A73" w:rsidP="004A585E">
            <w:pPr>
              <w:rPr>
                <w:rFonts w:ascii="Arial" w:hAnsi="Arial" w:cs="Arial"/>
                <w:sz w:val="20"/>
                <w:szCs w:val="20"/>
              </w:rPr>
            </w:pPr>
            <w:r w:rsidRPr="007701F7">
              <w:rPr>
                <w:rFonts w:ascii="Arial" w:hAnsi="Arial" w:cs="Arial"/>
                <w:sz w:val="20"/>
                <w:szCs w:val="20"/>
              </w:rPr>
              <w:t>19.5</w:t>
            </w:r>
          </w:p>
        </w:tc>
        <w:tc>
          <w:tcPr>
            <w:tcW w:w="720" w:type="dxa"/>
            <w:tcBorders>
              <w:right w:val="single" w:sz="2" w:space="0" w:color="auto"/>
            </w:tcBorders>
          </w:tcPr>
          <w:p w14:paraId="5FB971A1" w14:textId="77777777" w:rsidR="00D17A73" w:rsidRPr="007701F7" w:rsidRDefault="00D17A73" w:rsidP="004A585E">
            <w:pPr>
              <w:rPr>
                <w:rFonts w:ascii="Arial" w:hAnsi="Arial" w:cs="Arial"/>
                <w:sz w:val="20"/>
                <w:szCs w:val="20"/>
              </w:rPr>
            </w:pPr>
            <w:r w:rsidRPr="007701F7">
              <w:rPr>
                <w:rFonts w:ascii="Arial" w:hAnsi="Arial" w:cs="Arial"/>
                <w:sz w:val="20"/>
                <w:szCs w:val="20"/>
              </w:rPr>
              <w:t>27.3</w:t>
            </w:r>
          </w:p>
        </w:tc>
        <w:tc>
          <w:tcPr>
            <w:tcW w:w="720" w:type="dxa"/>
            <w:tcBorders>
              <w:left w:val="single" w:sz="2" w:space="0" w:color="auto"/>
            </w:tcBorders>
          </w:tcPr>
          <w:p w14:paraId="68491DA7" w14:textId="77777777" w:rsidR="00D17A73" w:rsidRPr="007701F7" w:rsidRDefault="00D17A73" w:rsidP="004A585E">
            <w:pPr>
              <w:rPr>
                <w:rFonts w:ascii="Arial" w:hAnsi="Arial" w:cs="Arial"/>
                <w:sz w:val="20"/>
                <w:szCs w:val="20"/>
              </w:rPr>
            </w:pPr>
            <w:r w:rsidRPr="007701F7">
              <w:rPr>
                <w:rFonts w:ascii="Arial" w:hAnsi="Arial" w:cs="Arial"/>
                <w:sz w:val="20"/>
                <w:szCs w:val="20"/>
              </w:rPr>
              <w:t>10.3</w:t>
            </w:r>
          </w:p>
        </w:tc>
        <w:tc>
          <w:tcPr>
            <w:tcW w:w="720" w:type="dxa"/>
          </w:tcPr>
          <w:p w14:paraId="58038CA6" w14:textId="77777777" w:rsidR="00D17A73" w:rsidRPr="007701F7" w:rsidRDefault="00D17A73" w:rsidP="004A585E">
            <w:pPr>
              <w:rPr>
                <w:rFonts w:ascii="Arial" w:hAnsi="Arial" w:cs="Arial"/>
                <w:sz w:val="20"/>
                <w:szCs w:val="20"/>
              </w:rPr>
            </w:pPr>
            <w:r w:rsidRPr="007701F7">
              <w:rPr>
                <w:rFonts w:ascii="Arial" w:hAnsi="Arial" w:cs="Arial"/>
                <w:sz w:val="20"/>
                <w:szCs w:val="20"/>
              </w:rPr>
              <w:t>13.6</w:t>
            </w:r>
          </w:p>
        </w:tc>
        <w:tc>
          <w:tcPr>
            <w:tcW w:w="720" w:type="dxa"/>
          </w:tcPr>
          <w:p w14:paraId="1B37953F" w14:textId="77777777" w:rsidR="00D17A73" w:rsidRPr="007701F7" w:rsidRDefault="00D17A73" w:rsidP="004A585E">
            <w:pPr>
              <w:rPr>
                <w:rFonts w:ascii="Arial" w:hAnsi="Arial" w:cs="Arial"/>
                <w:sz w:val="20"/>
                <w:szCs w:val="20"/>
              </w:rPr>
            </w:pPr>
            <w:r w:rsidRPr="007701F7">
              <w:rPr>
                <w:rFonts w:ascii="Arial" w:hAnsi="Arial" w:cs="Arial"/>
                <w:sz w:val="20"/>
                <w:szCs w:val="20"/>
              </w:rPr>
              <w:t>16.5</w:t>
            </w:r>
          </w:p>
        </w:tc>
        <w:tc>
          <w:tcPr>
            <w:tcW w:w="720" w:type="dxa"/>
          </w:tcPr>
          <w:p w14:paraId="3E655CAA" w14:textId="77777777" w:rsidR="00D17A73" w:rsidRPr="007701F7" w:rsidRDefault="00D17A73" w:rsidP="004A585E">
            <w:pPr>
              <w:rPr>
                <w:rFonts w:ascii="Arial" w:hAnsi="Arial" w:cs="Arial"/>
                <w:sz w:val="20"/>
                <w:szCs w:val="20"/>
              </w:rPr>
            </w:pPr>
            <w:r w:rsidRPr="007701F7">
              <w:rPr>
                <w:rFonts w:ascii="Arial" w:hAnsi="Arial" w:cs="Arial"/>
                <w:sz w:val="20"/>
                <w:szCs w:val="20"/>
              </w:rPr>
              <w:t>20.2</w:t>
            </w:r>
          </w:p>
        </w:tc>
        <w:tc>
          <w:tcPr>
            <w:tcW w:w="720" w:type="dxa"/>
            <w:tcBorders>
              <w:right w:val="single" w:sz="2" w:space="0" w:color="auto"/>
            </w:tcBorders>
          </w:tcPr>
          <w:p w14:paraId="51A0CA3C" w14:textId="77777777" w:rsidR="00D17A73" w:rsidRPr="007701F7" w:rsidRDefault="00D17A73" w:rsidP="004A585E">
            <w:pPr>
              <w:rPr>
                <w:rFonts w:ascii="Arial" w:hAnsi="Arial" w:cs="Arial"/>
                <w:sz w:val="20"/>
                <w:szCs w:val="20"/>
              </w:rPr>
            </w:pPr>
            <w:r w:rsidRPr="007701F7">
              <w:rPr>
                <w:rFonts w:ascii="Arial" w:hAnsi="Arial" w:cs="Arial"/>
                <w:sz w:val="20"/>
                <w:szCs w:val="20"/>
              </w:rPr>
              <w:t>28.3</w:t>
            </w:r>
          </w:p>
        </w:tc>
      </w:tr>
      <w:tr w:rsidR="00D17A73" w:rsidRPr="007701F7" w14:paraId="56C73841" w14:textId="77777777" w:rsidTr="007701F7">
        <w:tc>
          <w:tcPr>
            <w:tcW w:w="2882" w:type="dxa"/>
            <w:vMerge/>
            <w:tcBorders>
              <w:left w:val="single" w:sz="2" w:space="0" w:color="auto"/>
              <w:bottom w:val="single" w:sz="2" w:space="0" w:color="auto"/>
            </w:tcBorders>
          </w:tcPr>
          <w:p w14:paraId="35B4AD7A" w14:textId="77777777" w:rsidR="00D17A73" w:rsidRPr="007701F7" w:rsidRDefault="00D17A73" w:rsidP="004A585E">
            <w:pPr>
              <w:rPr>
                <w:rFonts w:ascii="Arial" w:hAnsi="Arial" w:cs="Arial"/>
                <w:sz w:val="20"/>
                <w:szCs w:val="20"/>
              </w:rPr>
            </w:pPr>
          </w:p>
        </w:tc>
        <w:tc>
          <w:tcPr>
            <w:tcW w:w="3870" w:type="dxa"/>
            <w:tcBorders>
              <w:left w:val="single" w:sz="2" w:space="0" w:color="auto"/>
              <w:bottom w:val="single" w:sz="2" w:space="0" w:color="auto"/>
            </w:tcBorders>
          </w:tcPr>
          <w:p w14:paraId="6F6FFE61" w14:textId="77777777" w:rsidR="00D17A73" w:rsidRPr="007701F7" w:rsidRDefault="00D17A73" w:rsidP="004A585E">
            <w:pPr>
              <w:rPr>
                <w:rFonts w:ascii="Arial" w:hAnsi="Arial" w:cs="Arial"/>
                <w:sz w:val="20"/>
                <w:szCs w:val="20"/>
              </w:rPr>
            </w:pPr>
            <w:r w:rsidRPr="007701F7">
              <w:rPr>
                <w:rFonts w:ascii="Arial" w:hAnsi="Arial" w:cs="Arial"/>
                <w:sz w:val="20"/>
                <w:szCs w:val="20"/>
              </w:rPr>
              <w:t>Percent Special Education</w:t>
            </w:r>
          </w:p>
        </w:tc>
        <w:tc>
          <w:tcPr>
            <w:tcW w:w="898" w:type="dxa"/>
            <w:tcBorders>
              <w:bottom w:val="single" w:sz="2" w:space="0" w:color="auto"/>
            </w:tcBorders>
          </w:tcPr>
          <w:p w14:paraId="367EC002" w14:textId="77777777" w:rsidR="00D17A73" w:rsidRPr="007701F7" w:rsidRDefault="00D17A73" w:rsidP="004A585E">
            <w:pPr>
              <w:rPr>
                <w:rFonts w:ascii="Arial" w:hAnsi="Arial" w:cs="Arial"/>
                <w:sz w:val="20"/>
                <w:szCs w:val="20"/>
              </w:rPr>
            </w:pPr>
          </w:p>
        </w:tc>
        <w:tc>
          <w:tcPr>
            <w:tcW w:w="720" w:type="dxa"/>
            <w:tcBorders>
              <w:bottom w:val="single" w:sz="2" w:space="0" w:color="auto"/>
            </w:tcBorders>
          </w:tcPr>
          <w:p w14:paraId="3798CE71" w14:textId="77777777" w:rsidR="00D17A73" w:rsidRPr="007701F7" w:rsidRDefault="00D17A73" w:rsidP="004A585E">
            <w:pPr>
              <w:rPr>
                <w:rFonts w:ascii="Arial" w:hAnsi="Arial" w:cs="Arial"/>
                <w:sz w:val="20"/>
                <w:szCs w:val="20"/>
              </w:rPr>
            </w:pPr>
            <w:r w:rsidRPr="007701F7">
              <w:rPr>
                <w:rFonts w:ascii="Arial" w:hAnsi="Arial" w:cs="Arial"/>
                <w:sz w:val="20"/>
                <w:szCs w:val="20"/>
              </w:rPr>
              <w:t>0.0</w:t>
            </w:r>
          </w:p>
        </w:tc>
        <w:tc>
          <w:tcPr>
            <w:tcW w:w="720" w:type="dxa"/>
            <w:tcBorders>
              <w:bottom w:val="single" w:sz="2" w:space="0" w:color="auto"/>
            </w:tcBorders>
          </w:tcPr>
          <w:p w14:paraId="7C3483FD" w14:textId="77777777" w:rsidR="00D17A73" w:rsidRPr="007701F7" w:rsidRDefault="00D17A73" w:rsidP="004A585E">
            <w:pPr>
              <w:rPr>
                <w:rFonts w:ascii="Arial" w:hAnsi="Arial" w:cs="Arial"/>
                <w:sz w:val="20"/>
                <w:szCs w:val="20"/>
              </w:rPr>
            </w:pPr>
            <w:r w:rsidRPr="007701F7">
              <w:rPr>
                <w:rFonts w:ascii="Arial" w:hAnsi="Arial" w:cs="Arial"/>
                <w:sz w:val="20"/>
                <w:szCs w:val="20"/>
              </w:rPr>
              <w:t>11.0</w:t>
            </w:r>
          </w:p>
        </w:tc>
        <w:tc>
          <w:tcPr>
            <w:tcW w:w="720" w:type="dxa"/>
            <w:tcBorders>
              <w:bottom w:val="single" w:sz="2" w:space="0" w:color="auto"/>
            </w:tcBorders>
          </w:tcPr>
          <w:p w14:paraId="05B870EF" w14:textId="77777777" w:rsidR="00D17A73" w:rsidRPr="007701F7" w:rsidRDefault="00D17A73" w:rsidP="004A585E">
            <w:pPr>
              <w:rPr>
                <w:rFonts w:ascii="Arial" w:hAnsi="Arial" w:cs="Arial"/>
                <w:sz w:val="20"/>
                <w:szCs w:val="20"/>
              </w:rPr>
            </w:pPr>
            <w:r w:rsidRPr="007701F7">
              <w:rPr>
                <w:rFonts w:ascii="Arial" w:hAnsi="Arial" w:cs="Arial"/>
                <w:sz w:val="20"/>
                <w:szCs w:val="20"/>
              </w:rPr>
              <w:t>13.7</w:t>
            </w:r>
          </w:p>
        </w:tc>
        <w:tc>
          <w:tcPr>
            <w:tcW w:w="720" w:type="dxa"/>
            <w:tcBorders>
              <w:bottom w:val="single" w:sz="2" w:space="0" w:color="auto"/>
            </w:tcBorders>
          </w:tcPr>
          <w:p w14:paraId="0FD12338" w14:textId="77777777" w:rsidR="00D17A73" w:rsidRPr="007701F7" w:rsidRDefault="00D17A73" w:rsidP="004A585E">
            <w:pPr>
              <w:rPr>
                <w:rFonts w:ascii="Arial" w:hAnsi="Arial" w:cs="Arial"/>
                <w:sz w:val="20"/>
                <w:szCs w:val="20"/>
              </w:rPr>
            </w:pPr>
            <w:r w:rsidRPr="007701F7">
              <w:rPr>
                <w:rFonts w:ascii="Arial" w:hAnsi="Arial" w:cs="Arial"/>
                <w:sz w:val="20"/>
                <w:szCs w:val="20"/>
              </w:rPr>
              <w:t>16.1</w:t>
            </w:r>
          </w:p>
        </w:tc>
        <w:tc>
          <w:tcPr>
            <w:tcW w:w="720" w:type="dxa"/>
            <w:tcBorders>
              <w:bottom w:val="single" w:sz="2" w:space="0" w:color="auto"/>
              <w:right w:val="single" w:sz="2" w:space="0" w:color="auto"/>
            </w:tcBorders>
          </w:tcPr>
          <w:p w14:paraId="6540DD21" w14:textId="77777777" w:rsidR="00D17A73" w:rsidRPr="007701F7" w:rsidRDefault="00D17A73" w:rsidP="004A585E">
            <w:pPr>
              <w:rPr>
                <w:rFonts w:ascii="Arial" w:hAnsi="Arial" w:cs="Arial"/>
                <w:sz w:val="20"/>
                <w:szCs w:val="20"/>
              </w:rPr>
            </w:pPr>
            <w:r w:rsidRPr="007701F7">
              <w:rPr>
                <w:rFonts w:ascii="Arial" w:hAnsi="Arial" w:cs="Arial"/>
                <w:sz w:val="20"/>
                <w:szCs w:val="20"/>
              </w:rPr>
              <w:t>19.8</w:t>
            </w:r>
          </w:p>
        </w:tc>
        <w:tc>
          <w:tcPr>
            <w:tcW w:w="720" w:type="dxa"/>
            <w:tcBorders>
              <w:left w:val="single" w:sz="2" w:space="0" w:color="auto"/>
              <w:bottom w:val="single" w:sz="2" w:space="0" w:color="auto"/>
            </w:tcBorders>
          </w:tcPr>
          <w:p w14:paraId="04702743" w14:textId="77777777" w:rsidR="00D17A73" w:rsidRPr="007701F7" w:rsidRDefault="00D17A73" w:rsidP="004A585E">
            <w:pPr>
              <w:rPr>
                <w:rFonts w:ascii="Arial" w:hAnsi="Arial" w:cs="Arial"/>
                <w:sz w:val="20"/>
                <w:szCs w:val="20"/>
              </w:rPr>
            </w:pPr>
            <w:r w:rsidRPr="007701F7">
              <w:rPr>
                <w:rFonts w:ascii="Arial" w:hAnsi="Arial" w:cs="Arial"/>
                <w:sz w:val="20"/>
                <w:szCs w:val="20"/>
              </w:rPr>
              <w:t>9.1</w:t>
            </w:r>
          </w:p>
        </w:tc>
        <w:tc>
          <w:tcPr>
            <w:tcW w:w="720" w:type="dxa"/>
            <w:tcBorders>
              <w:bottom w:val="single" w:sz="2" w:space="0" w:color="auto"/>
            </w:tcBorders>
          </w:tcPr>
          <w:p w14:paraId="5D9EFADF" w14:textId="77777777" w:rsidR="00D17A73" w:rsidRPr="007701F7" w:rsidRDefault="00D17A73" w:rsidP="004A585E">
            <w:pPr>
              <w:rPr>
                <w:rFonts w:ascii="Arial" w:hAnsi="Arial" w:cs="Arial"/>
                <w:sz w:val="20"/>
                <w:szCs w:val="20"/>
              </w:rPr>
            </w:pPr>
            <w:r w:rsidRPr="007701F7">
              <w:rPr>
                <w:rFonts w:ascii="Arial" w:hAnsi="Arial" w:cs="Arial"/>
                <w:sz w:val="20"/>
                <w:szCs w:val="20"/>
              </w:rPr>
              <w:t>12.2</w:t>
            </w:r>
          </w:p>
        </w:tc>
        <w:tc>
          <w:tcPr>
            <w:tcW w:w="720" w:type="dxa"/>
            <w:tcBorders>
              <w:bottom w:val="single" w:sz="2" w:space="0" w:color="auto"/>
            </w:tcBorders>
          </w:tcPr>
          <w:p w14:paraId="370B2C6E" w14:textId="77777777" w:rsidR="00D17A73" w:rsidRPr="007701F7" w:rsidRDefault="00D17A73" w:rsidP="004A585E">
            <w:pPr>
              <w:rPr>
                <w:rFonts w:ascii="Arial" w:hAnsi="Arial" w:cs="Arial"/>
                <w:sz w:val="20"/>
                <w:szCs w:val="20"/>
              </w:rPr>
            </w:pPr>
            <w:r w:rsidRPr="007701F7">
              <w:rPr>
                <w:rFonts w:ascii="Arial" w:hAnsi="Arial" w:cs="Arial"/>
                <w:sz w:val="20"/>
                <w:szCs w:val="20"/>
              </w:rPr>
              <w:t>14.3</w:t>
            </w:r>
          </w:p>
        </w:tc>
        <w:tc>
          <w:tcPr>
            <w:tcW w:w="720" w:type="dxa"/>
            <w:tcBorders>
              <w:bottom w:val="single" w:sz="2" w:space="0" w:color="auto"/>
            </w:tcBorders>
          </w:tcPr>
          <w:p w14:paraId="42B4559F" w14:textId="77777777" w:rsidR="00D17A73" w:rsidRPr="007701F7" w:rsidRDefault="00D17A73" w:rsidP="004A585E">
            <w:pPr>
              <w:rPr>
                <w:rFonts w:ascii="Arial" w:hAnsi="Arial" w:cs="Arial"/>
                <w:sz w:val="20"/>
                <w:szCs w:val="20"/>
              </w:rPr>
            </w:pPr>
            <w:r w:rsidRPr="007701F7">
              <w:rPr>
                <w:rFonts w:ascii="Arial" w:hAnsi="Arial" w:cs="Arial"/>
                <w:sz w:val="20"/>
                <w:szCs w:val="20"/>
              </w:rPr>
              <w:t>16.7</w:t>
            </w:r>
          </w:p>
        </w:tc>
        <w:tc>
          <w:tcPr>
            <w:tcW w:w="720" w:type="dxa"/>
            <w:tcBorders>
              <w:bottom w:val="single" w:sz="2" w:space="0" w:color="auto"/>
              <w:right w:val="single" w:sz="2" w:space="0" w:color="auto"/>
            </w:tcBorders>
          </w:tcPr>
          <w:p w14:paraId="1B45908D" w14:textId="77777777" w:rsidR="00D17A73" w:rsidRPr="007701F7" w:rsidRDefault="00D17A73" w:rsidP="004A585E">
            <w:pPr>
              <w:rPr>
                <w:rFonts w:ascii="Arial" w:hAnsi="Arial" w:cs="Arial"/>
                <w:sz w:val="20"/>
                <w:szCs w:val="20"/>
              </w:rPr>
            </w:pPr>
            <w:r w:rsidRPr="007701F7">
              <w:rPr>
                <w:rFonts w:ascii="Arial" w:hAnsi="Arial" w:cs="Arial"/>
                <w:sz w:val="20"/>
                <w:szCs w:val="20"/>
              </w:rPr>
              <w:t>20.7</w:t>
            </w:r>
          </w:p>
        </w:tc>
      </w:tr>
    </w:tbl>
    <w:p w14:paraId="4CBE731C" w14:textId="77777777" w:rsidR="00D17A73" w:rsidRDefault="00D17A73"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55BCC9BB" w14:textId="2A4CAFAE" w:rsidR="00025136" w:rsidRPr="00025136" w:rsidRDefault="00E6133D" w:rsidP="00025136">
      <w:pPr>
        <w:pBdr>
          <w:top w:val="nil"/>
          <w:left w:val="nil"/>
          <w:bottom w:val="nil"/>
          <w:right w:val="nil"/>
          <w:between w:val="nil"/>
        </w:pBdr>
        <w:spacing w:before="240" w:after="60"/>
        <w:contextualSpacing/>
        <w:rPr>
          <w:rFonts w:ascii="Arial" w:hAnsi="Arial" w:cs="Arial"/>
          <w:b/>
          <w:bCs/>
          <w:color w:val="000000"/>
          <w:sz w:val="20"/>
          <w:szCs w:val="20"/>
        </w:rPr>
      </w:pPr>
      <w:r w:rsidRPr="00F649EE">
        <w:rPr>
          <w:rFonts w:ascii="Arial" w:hAnsi="Arial" w:cs="Arial"/>
          <w:b/>
          <w:color w:val="000000"/>
          <w:sz w:val="20"/>
          <w:szCs w:val="20"/>
        </w:rPr>
        <w:t>Table 1.</w:t>
      </w:r>
      <w:r w:rsidR="00F977A1">
        <w:rPr>
          <w:rFonts w:ascii="Arial" w:hAnsi="Arial" w:cs="Arial"/>
          <w:b/>
          <w:color w:val="000000"/>
          <w:sz w:val="20"/>
          <w:szCs w:val="20"/>
        </w:rPr>
        <w:t xml:space="preserve"> </w:t>
      </w:r>
      <w:r w:rsidR="00B24DCE">
        <w:rPr>
          <w:rFonts w:ascii="Arial" w:hAnsi="Arial" w:cs="Arial"/>
          <w:bCs/>
          <w:color w:val="000000"/>
          <w:sz w:val="20"/>
          <w:szCs w:val="20"/>
        </w:rPr>
        <w:t>Educational and</w:t>
      </w:r>
      <w:r w:rsidR="001F061A">
        <w:rPr>
          <w:rFonts w:ascii="Arial" w:hAnsi="Arial" w:cs="Arial"/>
          <w:color w:val="000000"/>
          <w:sz w:val="20"/>
          <w:szCs w:val="20"/>
        </w:rPr>
        <w:t xml:space="preserve"> demographic </w:t>
      </w:r>
      <w:r w:rsidR="00025136" w:rsidRPr="009450B4">
        <w:rPr>
          <w:rFonts w:ascii="Arial" w:hAnsi="Arial" w:cs="Arial"/>
          <w:color w:val="000000"/>
          <w:sz w:val="20"/>
          <w:szCs w:val="20"/>
        </w:rPr>
        <w:t xml:space="preserve">characteristics </w:t>
      </w:r>
      <w:r w:rsidR="00025136">
        <w:rPr>
          <w:rFonts w:ascii="Arial" w:hAnsi="Arial" w:cs="Arial"/>
          <w:color w:val="000000"/>
          <w:sz w:val="20"/>
          <w:szCs w:val="20"/>
        </w:rPr>
        <w:t>variables</w:t>
      </w:r>
      <w:r w:rsidR="00025136" w:rsidRPr="009450B4">
        <w:rPr>
          <w:rFonts w:ascii="Arial" w:hAnsi="Arial" w:cs="Arial"/>
          <w:color w:val="000000"/>
          <w:sz w:val="20"/>
          <w:szCs w:val="20"/>
        </w:rPr>
        <w:t xml:space="preserve"> in </w:t>
      </w:r>
      <w:r w:rsidR="00025136">
        <w:rPr>
          <w:rFonts w:ascii="Arial" w:hAnsi="Arial" w:cs="Arial"/>
          <w:color w:val="000000"/>
          <w:sz w:val="20"/>
          <w:szCs w:val="20"/>
        </w:rPr>
        <w:t xml:space="preserve">the United States </w:t>
      </w:r>
      <w:r w:rsidR="009450B4">
        <w:rPr>
          <w:rFonts w:ascii="Arial" w:hAnsi="Arial" w:cs="Arial"/>
          <w:color w:val="000000"/>
          <w:sz w:val="20"/>
          <w:szCs w:val="20"/>
        </w:rPr>
        <w:t>in</w:t>
      </w:r>
      <w:r w:rsidR="00F0624F">
        <w:rPr>
          <w:rFonts w:ascii="Arial" w:hAnsi="Arial" w:cs="Arial"/>
          <w:color w:val="000000"/>
          <w:sz w:val="20"/>
          <w:szCs w:val="20"/>
        </w:rPr>
        <w:t xml:space="preserve"> </w:t>
      </w:r>
      <w:r w:rsidR="009450B4">
        <w:rPr>
          <w:rFonts w:ascii="Arial" w:hAnsi="Arial" w:cs="Arial"/>
          <w:color w:val="000000"/>
          <w:sz w:val="20"/>
          <w:szCs w:val="20"/>
        </w:rPr>
        <w:t>2009 and 2018</w:t>
      </w:r>
      <w:r w:rsidR="00025136" w:rsidRPr="009450B4">
        <w:rPr>
          <w:rFonts w:ascii="Arial" w:hAnsi="Arial" w:cs="Arial"/>
          <w:color w:val="000000"/>
          <w:sz w:val="20"/>
          <w:szCs w:val="20"/>
        </w:rPr>
        <w:t>.</w:t>
      </w:r>
    </w:p>
    <w:p w14:paraId="1C1ED247" w14:textId="2EA64E8D" w:rsidR="00E6133D" w:rsidRPr="00F649EE" w:rsidRDefault="00E6133D" w:rsidP="00E6133D">
      <w:pPr>
        <w:keepNext/>
        <w:pBdr>
          <w:top w:val="nil"/>
          <w:left w:val="nil"/>
          <w:bottom w:val="nil"/>
          <w:right w:val="nil"/>
          <w:between w:val="nil"/>
        </w:pBdr>
        <w:spacing w:before="240" w:after="60"/>
        <w:contextualSpacing/>
        <w:rPr>
          <w:rFonts w:ascii="Arial" w:hAnsi="Arial" w:cs="Arial"/>
          <w:b/>
          <w:color w:val="000000"/>
          <w:sz w:val="20"/>
          <w:szCs w:val="20"/>
        </w:rPr>
      </w:pPr>
    </w:p>
    <w:p w14:paraId="65759CCF" w14:textId="77777777" w:rsidR="00E6133D" w:rsidRPr="00F649EE" w:rsidRDefault="00E6133D" w:rsidP="00E6133D">
      <w:pPr>
        <w:pBdr>
          <w:top w:val="nil"/>
          <w:left w:val="nil"/>
          <w:bottom w:val="nil"/>
          <w:right w:val="nil"/>
          <w:between w:val="nil"/>
        </w:pBdr>
        <w:contextualSpacing/>
        <w:rPr>
          <w:rFonts w:ascii="Arial" w:hAnsi="Arial" w:cs="Arial"/>
          <w:color w:val="000000"/>
          <w:sz w:val="20"/>
          <w:szCs w:val="20"/>
        </w:rPr>
      </w:pPr>
    </w:p>
    <w:p w14:paraId="421FC490" w14:textId="77777777" w:rsidR="00270945" w:rsidRPr="00980C22" w:rsidRDefault="00270945">
      <w:pPr>
        <w:rPr>
          <w:rFonts w:ascii="Arial" w:hAnsi="Arial" w:cs="Arial"/>
          <w:sz w:val="20"/>
          <w:szCs w:val="20"/>
        </w:rPr>
      </w:pPr>
    </w:p>
    <w:sectPr w:rsidR="00270945" w:rsidRPr="00980C22" w:rsidSect="003006BB">
      <w:pgSz w:w="15840" w:h="12240" w:orient="landscape"/>
      <w:pgMar w:top="1800" w:right="1440" w:bottom="180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briella Meltzer" w:date="2023-11-15T13:11:00Z" w:initials="GM">
    <w:p w14:paraId="2526202E" w14:textId="77777777" w:rsidR="00633CFD" w:rsidRDefault="00633CFD" w:rsidP="00633CFD">
      <w:r>
        <w:rPr>
          <w:rStyle w:val="CommentReference"/>
        </w:rPr>
        <w:annotationRef/>
      </w:r>
      <w:r>
        <w:rPr>
          <w:rFonts w:ascii="Times New Roman" w:eastAsia="Times New Roman" w:hAnsi="Times New Roman" w:cs="Times New Roman"/>
          <w:color w:val="000000"/>
          <w:sz w:val="20"/>
          <w:szCs w:val="20"/>
        </w:rPr>
        <w:t>Add biostats affiliation</w:t>
      </w:r>
    </w:p>
  </w:comment>
  <w:comment w:id="3" w:author="Parks, Robbie M" w:date="2023-11-10T14:48:00Z" w:initials="RP">
    <w:p w14:paraId="7EBCC649" w14:textId="6D87BEE6" w:rsidR="00A5261E" w:rsidRDefault="00A5261E" w:rsidP="00E928FE">
      <w:r>
        <w:rPr>
          <w:rStyle w:val="CommentReference"/>
        </w:rPr>
        <w:annotationRef/>
      </w:r>
      <w:r>
        <w:rPr>
          <w:rFonts w:ascii="Times New Roman" w:eastAsia="Times New Roman" w:hAnsi="Times New Roman" w:cs="Times New Roman"/>
          <w:sz w:val="20"/>
          <w:szCs w:val="20"/>
        </w:rPr>
        <w:t>Can we ask Jared if this is just by definition, i.e., it’s a relative measure?</w:t>
      </w:r>
    </w:p>
  </w:comment>
  <w:comment w:id="4" w:author="Gabriella Meltzer" w:date="2023-11-13T17:11:00Z" w:initials="GM">
    <w:p w14:paraId="024D0283" w14:textId="77777777" w:rsidR="00E95B0F" w:rsidRDefault="00E95B0F" w:rsidP="00645485">
      <w:r>
        <w:rPr>
          <w:rStyle w:val="CommentReference"/>
        </w:rPr>
        <w:annotationRef/>
      </w:r>
      <w:r>
        <w:rPr>
          <w:rFonts w:ascii="Times New Roman" w:eastAsia="Times New Roman" w:hAnsi="Times New Roman" w:cs="Times New Roman"/>
          <w:sz w:val="20"/>
          <w:szCs w:val="20"/>
        </w:rPr>
        <w:t>Coauthors, we kindly ask that you add your funding sources here. Thank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26202E" w15:done="0"/>
  <w15:commentEx w15:paraId="7EBCC649" w15:done="0"/>
  <w15:commentEx w15:paraId="024D02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C6690F1" w16cex:dateUtc="2023-11-15T18:11:00Z"/>
  <w16cex:commentExtensible w16cex:durableId="6ED78835" w16cex:dateUtc="2023-11-10T19:48:00Z"/>
  <w16cex:commentExtensible w16cex:durableId="529B1311" w16cex:dateUtc="2023-11-13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26202E" w16cid:durableId="1C6690F1"/>
  <w16cid:commentId w16cid:paraId="7EBCC649" w16cid:durableId="6ED78835"/>
  <w16cid:commentId w16cid:paraId="024D0283" w16cid:durableId="529B13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3FE43" w14:textId="77777777" w:rsidR="00A23CFF" w:rsidRDefault="00A23CFF">
      <w:pPr>
        <w:spacing w:after="0"/>
      </w:pPr>
      <w:r>
        <w:separator/>
      </w:r>
    </w:p>
  </w:endnote>
  <w:endnote w:type="continuationSeparator" w:id="0">
    <w:p w14:paraId="1E57A258" w14:textId="77777777" w:rsidR="00A23CFF" w:rsidRDefault="00A23C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3DDB0" w14:textId="77777777" w:rsidR="00A23CFF" w:rsidRDefault="00A23CFF">
      <w:pPr>
        <w:spacing w:after="0"/>
      </w:pPr>
      <w:r>
        <w:separator/>
      </w:r>
    </w:p>
  </w:footnote>
  <w:footnote w:type="continuationSeparator" w:id="0">
    <w:p w14:paraId="12A6F5D2" w14:textId="77777777" w:rsidR="00A23CFF" w:rsidRDefault="00A23C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6790"/>
    <w:multiLevelType w:val="hybridMultilevel"/>
    <w:tmpl w:val="A90EEEB6"/>
    <w:lvl w:ilvl="0" w:tplc="59DCD770">
      <w:start w:val="1"/>
      <w:numFmt w:val="bullet"/>
      <w:lvlText w:val="•"/>
      <w:lvlJc w:val="left"/>
      <w:pPr>
        <w:tabs>
          <w:tab w:val="num" w:pos="720"/>
        </w:tabs>
        <w:ind w:left="720" w:hanging="360"/>
      </w:pPr>
      <w:rPr>
        <w:rFonts w:ascii="Arial" w:hAnsi="Arial" w:hint="default"/>
      </w:rPr>
    </w:lvl>
    <w:lvl w:ilvl="1" w:tplc="8F8C50CA" w:tentative="1">
      <w:start w:val="1"/>
      <w:numFmt w:val="bullet"/>
      <w:lvlText w:val="•"/>
      <w:lvlJc w:val="left"/>
      <w:pPr>
        <w:tabs>
          <w:tab w:val="num" w:pos="1440"/>
        </w:tabs>
        <w:ind w:left="1440" w:hanging="360"/>
      </w:pPr>
      <w:rPr>
        <w:rFonts w:ascii="Arial" w:hAnsi="Arial" w:hint="default"/>
      </w:rPr>
    </w:lvl>
    <w:lvl w:ilvl="2" w:tplc="EF68F390" w:tentative="1">
      <w:start w:val="1"/>
      <w:numFmt w:val="bullet"/>
      <w:lvlText w:val="•"/>
      <w:lvlJc w:val="left"/>
      <w:pPr>
        <w:tabs>
          <w:tab w:val="num" w:pos="2160"/>
        </w:tabs>
        <w:ind w:left="2160" w:hanging="360"/>
      </w:pPr>
      <w:rPr>
        <w:rFonts w:ascii="Arial" w:hAnsi="Arial" w:hint="default"/>
      </w:rPr>
    </w:lvl>
    <w:lvl w:ilvl="3" w:tplc="7930CCF4" w:tentative="1">
      <w:start w:val="1"/>
      <w:numFmt w:val="bullet"/>
      <w:lvlText w:val="•"/>
      <w:lvlJc w:val="left"/>
      <w:pPr>
        <w:tabs>
          <w:tab w:val="num" w:pos="2880"/>
        </w:tabs>
        <w:ind w:left="2880" w:hanging="360"/>
      </w:pPr>
      <w:rPr>
        <w:rFonts w:ascii="Arial" w:hAnsi="Arial" w:hint="default"/>
      </w:rPr>
    </w:lvl>
    <w:lvl w:ilvl="4" w:tplc="51188B20" w:tentative="1">
      <w:start w:val="1"/>
      <w:numFmt w:val="bullet"/>
      <w:lvlText w:val="•"/>
      <w:lvlJc w:val="left"/>
      <w:pPr>
        <w:tabs>
          <w:tab w:val="num" w:pos="3600"/>
        </w:tabs>
        <w:ind w:left="3600" w:hanging="360"/>
      </w:pPr>
      <w:rPr>
        <w:rFonts w:ascii="Arial" w:hAnsi="Arial" w:hint="default"/>
      </w:rPr>
    </w:lvl>
    <w:lvl w:ilvl="5" w:tplc="CEF897F2" w:tentative="1">
      <w:start w:val="1"/>
      <w:numFmt w:val="bullet"/>
      <w:lvlText w:val="•"/>
      <w:lvlJc w:val="left"/>
      <w:pPr>
        <w:tabs>
          <w:tab w:val="num" w:pos="4320"/>
        </w:tabs>
        <w:ind w:left="4320" w:hanging="360"/>
      </w:pPr>
      <w:rPr>
        <w:rFonts w:ascii="Arial" w:hAnsi="Arial" w:hint="default"/>
      </w:rPr>
    </w:lvl>
    <w:lvl w:ilvl="6" w:tplc="B0BE1D66" w:tentative="1">
      <w:start w:val="1"/>
      <w:numFmt w:val="bullet"/>
      <w:lvlText w:val="•"/>
      <w:lvlJc w:val="left"/>
      <w:pPr>
        <w:tabs>
          <w:tab w:val="num" w:pos="5040"/>
        </w:tabs>
        <w:ind w:left="5040" w:hanging="360"/>
      </w:pPr>
      <w:rPr>
        <w:rFonts w:ascii="Arial" w:hAnsi="Arial" w:hint="default"/>
      </w:rPr>
    </w:lvl>
    <w:lvl w:ilvl="7" w:tplc="1A48943A" w:tentative="1">
      <w:start w:val="1"/>
      <w:numFmt w:val="bullet"/>
      <w:lvlText w:val="•"/>
      <w:lvlJc w:val="left"/>
      <w:pPr>
        <w:tabs>
          <w:tab w:val="num" w:pos="5760"/>
        </w:tabs>
        <w:ind w:left="5760" w:hanging="360"/>
      </w:pPr>
      <w:rPr>
        <w:rFonts w:ascii="Arial" w:hAnsi="Arial" w:hint="default"/>
      </w:rPr>
    </w:lvl>
    <w:lvl w:ilvl="8" w:tplc="DE26E1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C96901"/>
    <w:multiLevelType w:val="hybridMultilevel"/>
    <w:tmpl w:val="343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67994"/>
    <w:multiLevelType w:val="hybridMultilevel"/>
    <w:tmpl w:val="05A25FB0"/>
    <w:lvl w:ilvl="0" w:tplc="779E695C">
      <w:start w:val="1"/>
      <w:numFmt w:val="bullet"/>
      <w:lvlText w:val="•"/>
      <w:lvlJc w:val="left"/>
      <w:pPr>
        <w:tabs>
          <w:tab w:val="num" w:pos="720"/>
        </w:tabs>
        <w:ind w:left="720" w:hanging="360"/>
      </w:pPr>
      <w:rPr>
        <w:rFonts w:ascii="Arial" w:hAnsi="Arial" w:hint="default"/>
      </w:rPr>
    </w:lvl>
    <w:lvl w:ilvl="1" w:tplc="83FCD21A" w:tentative="1">
      <w:start w:val="1"/>
      <w:numFmt w:val="bullet"/>
      <w:lvlText w:val="•"/>
      <w:lvlJc w:val="left"/>
      <w:pPr>
        <w:tabs>
          <w:tab w:val="num" w:pos="1440"/>
        </w:tabs>
        <w:ind w:left="1440" w:hanging="360"/>
      </w:pPr>
      <w:rPr>
        <w:rFonts w:ascii="Arial" w:hAnsi="Arial" w:hint="default"/>
      </w:rPr>
    </w:lvl>
    <w:lvl w:ilvl="2" w:tplc="C1E26C6C" w:tentative="1">
      <w:start w:val="1"/>
      <w:numFmt w:val="bullet"/>
      <w:lvlText w:val="•"/>
      <w:lvlJc w:val="left"/>
      <w:pPr>
        <w:tabs>
          <w:tab w:val="num" w:pos="2160"/>
        </w:tabs>
        <w:ind w:left="2160" w:hanging="360"/>
      </w:pPr>
      <w:rPr>
        <w:rFonts w:ascii="Arial" w:hAnsi="Arial" w:hint="default"/>
      </w:rPr>
    </w:lvl>
    <w:lvl w:ilvl="3" w:tplc="C714D450" w:tentative="1">
      <w:start w:val="1"/>
      <w:numFmt w:val="bullet"/>
      <w:lvlText w:val="•"/>
      <w:lvlJc w:val="left"/>
      <w:pPr>
        <w:tabs>
          <w:tab w:val="num" w:pos="2880"/>
        </w:tabs>
        <w:ind w:left="2880" w:hanging="360"/>
      </w:pPr>
      <w:rPr>
        <w:rFonts w:ascii="Arial" w:hAnsi="Arial" w:hint="default"/>
      </w:rPr>
    </w:lvl>
    <w:lvl w:ilvl="4" w:tplc="7F5A3916" w:tentative="1">
      <w:start w:val="1"/>
      <w:numFmt w:val="bullet"/>
      <w:lvlText w:val="•"/>
      <w:lvlJc w:val="left"/>
      <w:pPr>
        <w:tabs>
          <w:tab w:val="num" w:pos="3600"/>
        </w:tabs>
        <w:ind w:left="3600" w:hanging="360"/>
      </w:pPr>
      <w:rPr>
        <w:rFonts w:ascii="Arial" w:hAnsi="Arial" w:hint="default"/>
      </w:rPr>
    </w:lvl>
    <w:lvl w:ilvl="5" w:tplc="5846FD60" w:tentative="1">
      <w:start w:val="1"/>
      <w:numFmt w:val="bullet"/>
      <w:lvlText w:val="•"/>
      <w:lvlJc w:val="left"/>
      <w:pPr>
        <w:tabs>
          <w:tab w:val="num" w:pos="4320"/>
        </w:tabs>
        <w:ind w:left="4320" w:hanging="360"/>
      </w:pPr>
      <w:rPr>
        <w:rFonts w:ascii="Arial" w:hAnsi="Arial" w:hint="default"/>
      </w:rPr>
    </w:lvl>
    <w:lvl w:ilvl="6" w:tplc="F2B6C058" w:tentative="1">
      <w:start w:val="1"/>
      <w:numFmt w:val="bullet"/>
      <w:lvlText w:val="•"/>
      <w:lvlJc w:val="left"/>
      <w:pPr>
        <w:tabs>
          <w:tab w:val="num" w:pos="5040"/>
        </w:tabs>
        <w:ind w:left="5040" w:hanging="360"/>
      </w:pPr>
      <w:rPr>
        <w:rFonts w:ascii="Arial" w:hAnsi="Arial" w:hint="default"/>
      </w:rPr>
    </w:lvl>
    <w:lvl w:ilvl="7" w:tplc="83EA1184" w:tentative="1">
      <w:start w:val="1"/>
      <w:numFmt w:val="bullet"/>
      <w:lvlText w:val="•"/>
      <w:lvlJc w:val="left"/>
      <w:pPr>
        <w:tabs>
          <w:tab w:val="num" w:pos="5760"/>
        </w:tabs>
        <w:ind w:left="5760" w:hanging="360"/>
      </w:pPr>
      <w:rPr>
        <w:rFonts w:ascii="Arial" w:hAnsi="Arial" w:hint="default"/>
      </w:rPr>
    </w:lvl>
    <w:lvl w:ilvl="8" w:tplc="554CC688" w:tentative="1">
      <w:start w:val="1"/>
      <w:numFmt w:val="bullet"/>
      <w:lvlText w:val="•"/>
      <w:lvlJc w:val="left"/>
      <w:pPr>
        <w:tabs>
          <w:tab w:val="num" w:pos="6480"/>
        </w:tabs>
        <w:ind w:left="6480" w:hanging="360"/>
      </w:pPr>
      <w:rPr>
        <w:rFonts w:ascii="Arial" w:hAnsi="Arial" w:hint="default"/>
      </w:rPr>
    </w:lvl>
  </w:abstractNum>
  <w:num w:numId="1" w16cid:durableId="503515644">
    <w:abstractNumId w:val="1"/>
  </w:num>
  <w:num w:numId="2" w16cid:durableId="806120091">
    <w:abstractNumId w:val="2"/>
  </w:num>
  <w:num w:numId="3" w16cid:durableId="715084976">
    <w:abstractNumId w:val="3"/>
  </w:num>
  <w:num w:numId="4" w16cid:durableId="1463576281">
    <w:abstractNumId w:val="0"/>
  </w:num>
  <w:num w:numId="5" w16cid:durableId="1731612680">
    <w:abstractNumId w:val="5"/>
  </w:num>
  <w:num w:numId="6" w16cid:durableId="540170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la Meltzer">
    <w15:presenceInfo w15:providerId="Windows Live" w15:userId="1922e6e6f0c2cea6"/>
  </w15:person>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39EA"/>
    <w:rsid w:val="000078A0"/>
    <w:rsid w:val="000117DB"/>
    <w:rsid w:val="00012E11"/>
    <w:rsid w:val="00022108"/>
    <w:rsid w:val="00025136"/>
    <w:rsid w:val="00034318"/>
    <w:rsid w:val="0003701D"/>
    <w:rsid w:val="00045D1F"/>
    <w:rsid w:val="00052FC2"/>
    <w:rsid w:val="00055E86"/>
    <w:rsid w:val="00056E22"/>
    <w:rsid w:val="00064E8C"/>
    <w:rsid w:val="00070377"/>
    <w:rsid w:val="00070F2A"/>
    <w:rsid w:val="000815ED"/>
    <w:rsid w:val="00086D51"/>
    <w:rsid w:val="00091E90"/>
    <w:rsid w:val="00093CA1"/>
    <w:rsid w:val="000A1489"/>
    <w:rsid w:val="000A6242"/>
    <w:rsid w:val="000B2DC3"/>
    <w:rsid w:val="000B336D"/>
    <w:rsid w:val="000B54FF"/>
    <w:rsid w:val="000B6D55"/>
    <w:rsid w:val="000C3044"/>
    <w:rsid w:val="000C5481"/>
    <w:rsid w:val="000C5AAF"/>
    <w:rsid w:val="000C7038"/>
    <w:rsid w:val="000D5F9D"/>
    <w:rsid w:val="000E1872"/>
    <w:rsid w:val="000E3180"/>
    <w:rsid w:val="000E3957"/>
    <w:rsid w:val="000F4A0E"/>
    <w:rsid w:val="000F5B21"/>
    <w:rsid w:val="000F7B91"/>
    <w:rsid w:val="00101179"/>
    <w:rsid w:val="00103924"/>
    <w:rsid w:val="0010668D"/>
    <w:rsid w:val="00107814"/>
    <w:rsid w:val="00110D26"/>
    <w:rsid w:val="001115DD"/>
    <w:rsid w:val="00115DC9"/>
    <w:rsid w:val="001205C1"/>
    <w:rsid w:val="00125FC7"/>
    <w:rsid w:val="00130F53"/>
    <w:rsid w:val="00133F46"/>
    <w:rsid w:val="00143A69"/>
    <w:rsid w:val="0014782F"/>
    <w:rsid w:val="00157ABA"/>
    <w:rsid w:val="001642CE"/>
    <w:rsid w:val="001705FD"/>
    <w:rsid w:val="00173221"/>
    <w:rsid w:val="0017388E"/>
    <w:rsid w:val="00183153"/>
    <w:rsid w:val="00184190"/>
    <w:rsid w:val="00192DF0"/>
    <w:rsid w:val="00194893"/>
    <w:rsid w:val="00194FFD"/>
    <w:rsid w:val="001A1622"/>
    <w:rsid w:val="001A4247"/>
    <w:rsid w:val="001A42B4"/>
    <w:rsid w:val="001A7C43"/>
    <w:rsid w:val="001B751B"/>
    <w:rsid w:val="001C4F31"/>
    <w:rsid w:val="001D146F"/>
    <w:rsid w:val="001D47B3"/>
    <w:rsid w:val="001D4C06"/>
    <w:rsid w:val="001D6035"/>
    <w:rsid w:val="001D735D"/>
    <w:rsid w:val="001E3D9A"/>
    <w:rsid w:val="001F061A"/>
    <w:rsid w:val="00203C57"/>
    <w:rsid w:val="00205050"/>
    <w:rsid w:val="00210C97"/>
    <w:rsid w:val="00214938"/>
    <w:rsid w:val="00217AAE"/>
    <w:rsid w:val="002228A2"/>
    <w:rsid w:val="00223795"/>
    <w:rsid w:val="00223F01"/>
    <w:rsid w:val="00225387"/>
    <w:rsid w:val="00226032"/>
    <w:rsid w:val="0023473B"/>
    <w:rsid w:val="00242DF6"/>
    <w:rsid w:val="00244C88"/>
    <w:rsid w:val="00254D28"/>
    <w:rsid w:val="00257A75"/>
    <w:rsid w:val="00262044"/>
    <w:rsid w:val="00270945"/>
    <w:rsid w:val="00270E55"/>
    <w:rsid w:val="002729D5"/>
    <w:rsid w:val="00274D3C"/>
    <w:rsid w:val="00277E05"/>
    <w:rsid w:val="00285EE5"/>
    <w:rsid w:val="00290354"/>
    <w:rsid w:val="00290EAA"/>
    <w:rsid w:val="00291546"/>
    <w:rsid w:val="00294793"/>
    <w:rsid w:val="002948E9"/>
    <w:rsid w:val="00295AEB"/>
    <w:rsid w:val="002A41F3"/>
    <w:rsid w:val="002A7053"/>
    <w:rsid w:val="002B1A3A"/>
    <w:rsid w:val="002B2848"/>
    <w:rsid w:val="002C22F7"/>
    <w:rsid w:val="002C2972"/>
    <w:rsid w:val="002C2E6C"/>
    <w:rsid w:val="002C4340"/>
    <w:rsid w:val="002C6E7F"/>
    <w:rsid w:val="002E4F31"/>
    <w:rsid w:val="002E5A3E"/>
    <w:rsid w:val="002E68FC"/>
    <w:rsid w:val="002E7CBC"/>
    <w:rsid w:val="002E7E14"/>
    <w:rsid w:val="002F0A6D"/>
    <w:rsid w:val="002F6C6B"/>
    <w:rsid w:val="003006BB"/>
    <w:rsid w:val="003019D2"/>
    <w:rsid w:val="003033B1"/>
    <w:rsid w:val="00305C5A"/>
    <w:rsid w:val="00310D9F"/>
    <w:rsid w:val="00311387"/>
    <w:rsid w:val="00312B2A"/>
    <w:rsid w:val="003209BE"/>
    <w:rsid w:val="00323070"/>
    <w:rsid w:val="00326F9A"/>
    <w:rsid w:val="003334DF"/>
    <w:rsid w:val="00333F4D"/>
    <w:rsid w:val="00334A29"/>
    <w:rsid w:val="003407DE"/>
    <w:rsid w:val="003440D6"/>
    <w:rsid w:val="00354ABE"/>
    <w:rsid w:val="003579FC"/>
    <w:rsid w:val="00370360"/>
    <w:rsid w:val="0037463A"/>
    <w:rsid w:val="00375715"/>
    <w:rsid w:val="00376B5E"/>
    <w:rsid w:val="003830A5"/>
    <w:rsid w:val="00393E16"/>
    <w:rsid w:val="00393FBC"/>
    <w:rsid w:val="00394E68"/>
    <w:rsid w:val="003B1ADF"/>
    <w:rsid w:val="003B2DDA"/>
    <w:rsid w:val="003B3B20"/>
    <w:rsid w:val="003B4760"/>
    <w:rsid w:val="003C1C86"/>
    <w:rsid w:val="003D0FB5"/>
    <w:rsid w:val="003D4B41"/>
    <w:rsid w:val="003D5B21"/>
    <w:rsid w:val="003E02AC"/>
    <w:rsid w:val="003E4478"/>
    <w:rsid w:val="003E4BD5"/>
    <w:rsid w:val="003E61B0"/>
    <w:rsid w:val="003F29D3"/>
    <w:rsid w:val="003F4D66"/>
    <w:rsid w:val="003F6B0D"/>
    <w:rsid w:val="0040396E"/>
    <w:rsid w:val="00433AAB"/>
    <w:rsid w:val="004469FA"/>
    <w:rsid w:val="004740C6"/>
    <w:rsid w:val="00474D11"/>
    <w:rsid w:val="004768C8"/>
    <w:rsid w:val="00483D1D"/>
    <w:rsid w:val="00484379"/>
    <w:rsid w:val="00493805"/>
    <w:rsid w:val="004A7AE2"/>
    <w:rsid w:val="004B135C"/>
    <w:rsid w:val="004B22C6"/>
    <w:rsid w:val="004B615D"/>
    <w:rsid w:val="004C116D"/>
    <w:rsid w:val="004C72F2"/>
    <w:rsid w:val="004C7F45"/>
    <w:rsid w:val="004D4149"/>
    <w:rsid w:val="004D6464"/>
    <w:rsid w:val="004E14D3"/>
    <w:rsid w:val="004E50AD"/>
    <w:rsid w:val="004E7744"/>
    <w:rsid w:val="0050144B"/>
    <w:rsid w:val="00502BC3"/>
    <w:rsid w:val="00504FAC"/>
    <w:rsid w:val="00511CDA"/>
    <w:rsid w:val="00512EEE"/>
    <w:rsid w:val="0051542A"/>
    <w:rsid w:val="0051562A"/>
    <w:rsid w:val="0051587B"/>
    <w:rsid w:val="00521B6F"/>
    <w:rsid w:val="00522AF9"/>
    <w:rsid w:val="00532769"/>
    <w:rsid w:val="005441A9"/>
    <w:rsid w:val="00545B4E"/>
    <w:rsid w:val="0055165B"/>
    <w:rsid w:val="005522A2"/>
    <w:rsid w:val="005553A8"/>
    <w:rsid w:val="00556E5F"/>
    <w:rsid w:val="00561E5F"/>
    <w:rsid w:val="00562263"/>
    <w:rsid w:val="0056273A"/>
    <w:rsid w:val="00562CD8"/>
    <w:rsid w:val="005754A3"/>
    <w:rsid w:val="00585875"/>
    <w:rsid w:val="00587C18"/>
    <w:rsid w:val="005948E6"/>
    <w:rsid w:val="00594A4C"/>
    <w:rsid w:val="005A1444"/>
    <w:rsid w:val="005A78D5"/>
    <w:rsid w:val="005B1E2E"/>
    <w:rsid w:val="005B4FE3"/>
    <w:rsid w:val="005C7DD7"/>
    <w:rsid w:val="005D239F"/>
    <w:rsid w:val="005E34FA"/>
    <w:rsid w:val="005E7257"/>
    <w:rsid w:val="005F2B9D"/>
    <w:rsid w:val="005F3F05"/>
    <w:rsid w:val="005F6629"/>
    <w:rsid w:val="00600210"/>
    <w:rsid w:val="00603353"/>
    <w:rsid w:val="00607515"/>
    <w:rsid w:val="00615A6E"/>
    <w:rsid w:val="006205B0"/>
    <w:rsid w:val="006215D6"/>
    <w:rsid w:val="00621AD9"/>
    <w:rsid w:val="00623869"/>
    <w:rsid w:val="00626135"/>
    <w:rsid w:val="006302C4"/>
    <w:rsid w:val="00633CFD"/>
    <w:rsid w:val="0063442F"/>
    <w:rsid w:val="00641182"/>
    <w:rsid w:val="00641F52"/>
    <w:rsid w:val="006438CF"/>
    <w:rsid w:val="00644172"/>
    <w:rsid w:val="00652A55"/>
    <w:rsid w:val="00665F29"/>
    <w:rsid w:val="00670448"/>
    <w:rsid w:val="006712A7"/>
    <w:rsid w:val="00671320"/>
    <w:rsid w:val="006714C2"/>
    <w:rsid w:val="00672B7B"/>
    <w:rsid w:val="00674B6F"/>
    <w:rsid w:val="006762E4"/>
    <w:rsid w:val="00686511"/>
    <w:rsid w:val="006A327D"/>
    <w:rsid w:val="006A3FD4"/>
    <w:rsid w:val="006A4EBC"/>
    <w:rsid w:val="006A6BF8"/>
    <w:rsid w:val="006B0D43"/>
    <w:rsid w:val="006B5D26"/>
    <w:rsid w:val="006B7312"/>
    <w:rsid w:val="006C113B"/>
    <w:rsid w:val="006C4644"/>
    <w:rsid w:val="006D7A16"/>
    <w:rsid w:val="006E20CF"/>
    <w:rsid w:val="006F2689"/>
    <w:rsid w:val="006F5F2D"/>
    <w:rsid w:val="007044A9"/>
    <w:rsid w:val="00707C7F"/>
    <w:rsid w:val="007120BB"/>
    <w:rsid w:val="00713EDD"/>
    <w:rsid w:val="0071400E"/>
    <w:rsid w:val="00717B62"/>
    <w:rsid w:val="007212B3"/>
    <w:rsid w:val="00724F22"/>
    <w:rsid w:val="00735BBE"/>
    <w:rsid w:val="00735F2A"/>
    <w:rsid w:val="00736CE3"/>
    <w:rsid w:val="0074570B"/>
    <w:rsid w:val="007458B6"/>
    <w:rsid w:val="007500CC"/>
    <w:rsid w:val="007527BE"/>
    <w:rsid w:val="007548A2"/>
    <w:rsid w:val="00761B85"/>
    <w:rsid w:val="007701F7"/>
    <w:rsid w:val="007727C3"/>
    <w:rsid w:val="00772972"/>
    <w:rsid w:val="00775122"/>
    <w:rsid w:val="007757E6"/>
    <w:rsid w:val="0078192F"/>
    <w:rsid w:val="007840BE"/>
    <w:rsid w:val="00784DDF"/>
    <w:rsid w:val="00786634"/>
    <w:rsid w:val="0079248B"/>
    <w:rsid w:val="0079561D"/>
    <w:rsid w:val="007A7323"/>
    <w:rsid w:val="007B0413"/>
    <w:rsid w:val="007B3239"/>
    <w:rsid w:val="007B4871"/>
    <w:rsid w:val="007E1E31"/>
    <w:rsid w:val="007E2704"/>
    <w:rsid w:val="007E4B5B"/>
    <w:rsid w:val="007E6A82"/>
    <w:rsid w:val="007F1955"/>
    <w:rsid w:val="007F2252"/>
    <w:rsid w:val="00802920"/>
    <w:rsid w:val="00804304"/>
    <w:rsid w:val="00806C72"/>
    <w:rsid w:val="0081375A"/>
    <w:rsid w:val="0081454A"/>
    <w:rsid w:val="008174CC"/>
    <w:rsid w:val="00831270"/>
    <w:rsid w:val="00833102"/>
    <w:rsid w:val="00833A54"/>
    <w:rsid w:val="008344BD"/>
    <w:rsid w:val="0083583E"/>
    <w:rsid w:val="00835A55"/>
    <w:rsid w:val="00835E38"/>
    <w:rsid w:val="00842541"/>
    <w:rsid w:val="0084685D"/>
    <w:rsid w:val="00847288"/>
    <w:rsid w:val="00850252"/>
    <w:rsid w:val="00850F56"/>
    <w:rsid w:val="008629BC"/>
    <w:rsid w:val="008646BF"/>
    <w:rsid w:val="00872845"/>
    <w:rsid w:val="00874CBA"/>
    <w:rsid w:val="00876EC9"/>
    <w:rsid w:val="0088366A"/>
    <w:rsid w:val="00885B55"/>
    <w:rsid w:val="008877F0"/>
    <w:rsid w:val="00891209"/>
    <w:rsid w:val="00895B4F"/>
    <w:rsid w:val="00897D7E"/>
    <w:rsid w:val="008A0297"/>
    <w:rsid w:val="008A0D0E"/>
    <w:rsid w:val="008A5CBB"/>
    <w:rsid w:val="008B0F51"/>
    <w:rsid w:val="008B3C31"/>
    <w:rsid w:val="008B3D11"/>
    <w:rsid w:val="008B6E2D"/>
    <w:rsid w:val="008C0996"/>
    <w:rsid w:val="008C2990"/>
    <w:rsid w:val="008D0177"/>
    <w:rsid w:val="008D26C1"/>
    <w:rsid w:val="008D2D01"/>
    <w:rsid w:val="008D4AB3"/>
    <w:rsid w:val="008E46CD"/>
    <w:rsid w:val="008E6DB8"/>
    <w:rsid w:val="00902D7D"/>
    <w:rsid w:val="00904829"/>
    <w:rsid w:val="00904FBD"/>
    <w:rsid w:val="00906F11"/>
    <w:rsid w:val="00912A4C"/>
    <w:rsid w:val="009234ED"/>
    <w:rsid w:val="00927CD7"/>
    <w:rsid w:val="00931B05"/>
    <w:rsid w:val="009325E8"/>
    <w:rsid w:val="009427D0"/>
    <w:rsid w:val="009450B4"/>
    <w:rsid w:val="00947530"/>
    <w:rsid w:val="00952C5E"/>
    <w:rsid w:val="00953357"/>
    <w:rsid w:val="00955133"/>
    <w:rsid w:val="00960B4B"/>
    <w:rsid w:val="00961B55"/>
    <w:rsid w:val="009626D1"/>
    <w:rsid w:val="00966168"/>
    <w:rsid w:val="00971BE3"/>
    <w:rsid w:val="009726BB"/>
    <w:rsid w:val="00980C22"/>
    <w:rsid w:val="00980F39"/>
    <w:rsid w:val="0098266C"/>
    <w:rsid w:val="009841A5"/>
    <w:rsid w:val="00984F4B"/>
    <w:rsid w:val="00986196"/>
    <w:rsid w:val="009874AC"/>
    <w:rsid w:val="0099263F"/>
    <w:rsid w:val="0099570D"/>
    <w:rsid w:val="009A24C4"/>
    <w:rsid w:val="009A5ED9"/>
    <w:rsid w:val="009B5454"/>
    <w:rsid w:val="009D06B6"/>
    <w:rsid w:val="009D7561"/>
    <w:rsid w:val="009E013B"/>
    <w:rsid w:val="009E6F98"/>
    <w:rsid w:val="009E70D4"/>
    <w:rsid w:val="009F52EA"/>
    <w:rsid w:val="009F66BE"/>
    <w:rsid w:val="00A021E2"/>
    <w:rsid w:val="00A02363"/>
    <w:rsid w:val="00A03ABD"/>
    <w:rsid w:val="00A042E9"/>
    <w:rsid w:val="00A102FA"/>
    <w:rsid w:val="00A110F9"/>
    <w:rsid w:val="00A1310C"/>
    <w:rsid w:val="00A13743"/>
    <w:rsid w:val="00A1401C"/>
    <w:rsid w:val="00A146A3"/>
    <w:rsid w:val="00A2116E"/>
    <w:rsid w:val="00A2217E"/>
    <w:rsid w:val="00A23CFF"/>
    <w:rsid w:val="00A340AE"/>
    <w:rsid w:val="00A34EBD"/>
    <w:rsid w:val="00A3694C"/>
    <w:rsid w:val="00A37BE5"/>
    <w:rsid w:val="00A4014A"/>
    <w:rsid w:val="00A46EDD"/>
    <w:rsid w:val="00A501F1"/>
    <w:rsid w:val="00A508E1"/>
    <w:rsid w:val="00A511B7"/>
    <w:rsid w:val="00A5147B"/>
    <w:rsid w:val="00A5261E"/>
    <w:rsid w:val="00A53343"/>
    <w:rsid w:val="00A53F8F"/>
    <w:rsid w:val="00A635A9"/>
    <w:rsid w:val="00A73CD7"/>
    <w:rsid w:val="00A757D3"/>
    <w:rsid w:val="00A80063"/>
    <w:rsid w:val="00A80FF3"/>
    <w:rsid w:val="00A85CC3"/>
    <w:rsid w:val="00A9094A"/>
    <w:rsid w:val="00A90B3C"/>
    <w:rsid w:val="00A95677"/>
    <w:rsid w:val="00A95E05"/>
    <w:rsid w:val="00A9663D"/>
    <w:rsid w:val="00AA004D"/>
    <w:rsid w:val="00AA0072"/>
    <w:rsid w:val="00AA0568"/>
    <w:rsid w:val="00AA7F09"/>
    <w:rsid w:val="00AB0589"/>
    <w:rsid w:val="00AB0C95"/>
    <w:rsid w:val="00AB640C"/>
    <w:rsid w:val="00AC68A4"/>
    <w:rsid w:val="00AD084C"/>
    <w:rsid w:val="00AD4592"/>
    <w:rsid w:val="00AD6149"/>
    <w:rsid w:val="00AD76C5"/>
    <w:rsid w:val="00AE32AA"/>
    <w:rsid w:val="00AE60EF"/>
    <w:rsid w:val="00AF0CF1"/>
    <w:rsid w:val="00AF1B58"/>
    <w:rsid w:val="00B03EA2"/>
    <w:rsid w:val="00B1117A"/>
    <w:rsid w:val="00B1215E"/>
    <w:rsid w:val="00B14937"/>
    <w:rsid w:val="00B14B2C"/>
    <w:rsid w:val="00B21F63"/>
    <w:rsid w:val="00B24DCE"/>
    <w:rsid w:val="00B25C33"/>
    <w:rsid w:val="00B264CD"/>
    <w:rsid w:val="00B26D54"/>
    <w:rsid w:val="00B30924"/>
    <w:rsid w:val="00B35C9B"/>
    <w:rsid w:val="00B35F39"/>
    <w:rsid w:val="00B407ED"/>
    <w:rsid w:val="00B4169B"/>
    <w:rsid w:val="00B507A6"/>
    <w:rsid w:val="00B5616F"/>
    <w:rsid w:val="00B6211C"/>
    <w:rsid w:val="00B625BE"/>
    <w:rsid w:val="00B67703"/>
    <w:rsid w:val="00B74B77"/>
    <w:rsid w:val="00B8635F"/>
    <w:rsid w:val="00B867D3"/>
    <w:rsid w:val="00B87249"/>
    <w:rsid w:val="00B90723"/>
    <w:rsid w:val="00B9147E"/>
    <w:rsid w:val="00B929E4"/>
    <w:rsid w:val="00B93638"/>
    <w:rsid w:val="00B97984"/>
    <w:rsid w:val="00BA1ABB"/>
    <w:rsid w:val="00BA409B"/>
    <w:rsid w:val="00BA5A5E"/>
    <w:rsid w:val="00BA705A"/>
    <w:rsid w:val="00BB4057"/>
    <w:rsid w:val="00BB58C5"/>
    <w:rsid w:val="00BB67D0"/>
    <w:rsid w:val="00BE275F"/>
    <w:rsid w:val="00BE48E6"/>
    <w:rsid w:val="00BF04C3"/>
    <w:rsid w:val="00BF4C57"/>
    <w:rsid w:val="00BF4CD4"/>
    <w:rsid w:val="00C01B62"/>
    <w:rsid w:val="00C03A00"/>
    <w:rsid w:val="00C03C79"/>
    <w:rsid w:val="00C074E4"/>
    <w:rsid w:val="00C10098"/>
    <w:rsid w:val="00C14A3C"/>
    <w:rsid w:val="00C14DB0"/>
    <w:rsid w:val="00C16083"/>
    <w:rsid w:val="00C273D0"/>
    <w:rsid w:val="00C3025A"/>
    <w:rsid w:val="00C310BC"/>
    <w:rsid w:val="00C33D27"/>
    <w:rsid w:val="00C34DF7"/>
    <w:rsid w:val="00C439EC"/>
    <w:rsid w:val="00C43A0D"/>
    <w:rsid w:val="00C446D5"/>
    <w:rsid w:val="00C47E5C"/>
    <w:rsid w:val="00C47FDC"/>
    <w:rsid w:val="00C50BF3"/>
    <w:rsid w:val="00C51846"/>
    <w:rsid w:val="00C5409C"/>
    <w:rsid w:val="00C65CF0"/>
    <w:rsid w:val="00C66253"/>
    <w:rsid w:val="00C6654C"/>
    <w:rsid w:val="00C87E05"/>
    <w:rsid w:val="00C95CDB"/>
    <w:rsid w:val="00C96EE2"/>
    <w:rsid w:val="00C97AF8"/>
    <w:rsid w:val="00CA0B44"/>
    <w:rsid w:val="00CB1DBF"/>
    <w:rsid w:val="00CB5B28"/>
    <w:rsid w:val="00CB7F4B"/>
    <w:rsid w:val="00CC3053"/>
    <w:rsid w:val="00CC3CBD"/>
    <w:rsid w:val="00CD0630"/>
    <w:rsid w:val="00CD2C95"/>
    <w:rsid w:val="00CE74A8"/>
    <w:rsid w:val="00CF2926"/>
    <w:rsid w:val="00CF4702"/>
    <w:rsid w:val="00D00856"/>
    <w:rsid w:val="00D11117"/>
    <w:rsid w:val="00D17A73"/>
    <w:rsid w:val="00D2045D"/>
    <w:rsid w:val="00D2238B"/>
    <w:rsid w:val="00D23620"/>
    <w:rsid w:val="00D37C03"/>
    <w:rsid w:val="00D41F14"/>
    <w:rsid w:val="00D434C3"/>
    <w:rsid w:val="00D4552E"/>
    <w:rsid w:val="00D5226D"/>
    <w:rsid w:val="00D52CC5"/>
    <w:rsid w:val="00D61A2A"/>
    <w:rsid w:val="00D61DD4"/>
    <w:rsid w:val="00D65E6A"/>
    <w:rsid w:val="00D66F62"/>
    <w:rsid w:val="00D70080"/>
    <w:rsid w:val="00D90C6B"/>
    <w:rsid w:val="00D92751"/>
    <w:rsid w:val="00DA0F72"/>
    <w:rsid w:val="00DA4306"/>
    <w:rsid w:val="00DA48F0"/>
    <w:rsid w:val="00DB67AB"/>
    <w:rsid w:val="00DC78EB"/>
    <w:rsid w:val="00DD02D5"/>
    <w:rsid w:val="00DD06D2"/>
    <w:rsid w:val="00DD180E"/>
    <w:rsid w:val="00DD5D61"/>
    <w:rsid w:val="00DD6C18"/>
    <w:rsid w:val="00DF43A2"/>
    <w:rsid w:val="00DF48AE"/>
    <w:rsid w:val="00E01958"/>
    <w:rsid w:val="00E051DD"/>
    <w:rsid w:val="00E063CB"/>
    <w:rsid w:val="00E07860"/>
    <w:rsid w:val="00E11FF6"/>
    <w:rsid w:val="00E13C69"/>
    <w:rsid w:val="00E27608"/>
    <w:rsid w:val="00E30D1C"/>
    <w:rsid w:val="00E3759F"/>
    <w:rsid w:val="00E446B5"/>
    <w:rsid w:val="00E44C61"/>
    <w:rsid w:val="00E45095"/>
    <w:rsid w:val="00E464F8"/>
    <w:rsid w:val="00E5185B"/>
    <w:rsid w:val="00E524A0"/>
    <w:rsid w:val="00E53538"/>
    <w:rsid w:val="00E55507"/>
    <w:rsid w:val="00E6133D"/>
    <w:rsid w:val="00E72A52"/>
    <w:rsid w:val="00E75AAA"/>
    <w:rsid w:val="00E76444"/>
    <w:rsid w:val="00E9048B"/>
    <w:rsid w:val="00E93A08"/>
    <w:rsid w:val="00E95B0F"/>
    <w:rsid w:val="00E962D5"/>
    <w:rsid w:val="00E965D7"/>
    <w:rsid w:val="00EA1094"/>
    <w:rsid w:val="00EA372A"/>
    <w:rsid w:val="00EA5293"/>
    <w:rsid w:val="00EB23A1"/>
    <w:rsid w:val="00EB45DC"/>
    <w:rsid w:val="00ED3213"/>
    <w:rsid w:val="00EE15DF"/>
    <w:rsid w:val="00EE3FDA"/>
    <w:rsid w:val="00EF4DEF"/>
    <w:rsid w:val="00F0093F"/>
    <w:rsid w:val="00F0624F"/>
    <w:rsid w:val="00F249BB"/>
    <w:rsid w:val="00F266BA"/>
    <w:rsid w:val="00F340E8"/>
    <w:rsid w:val="00F41840"/>
    <w:rsid w:val="00F42E94"/>
    <w:rsid w:val="00F649EE"/>
    <w:rsid w:val="00F66935"/>
    <w:rsid w:val="00F82F95"/>
    <w:rsid w:val="00F839A7"/>
    <w:rsid w:val="00F85E08"/>
    <w:rsid w:val="00F8763A"/>
    <w:rsid w:val="00F901F2"/>
    <w:rsid w:val="00F977A1"/>
    <w:rsid w:val="00FA0B88"/>
    <w:rsid w:val="00FA74E8"/>
    <w:rsid w:val="00FB097B"/>
    <w:rsid w:val="00FB63D0"/>
    <w:rsid w:val="00FC1CCF"/>
    <w:rsid w:val="00FC4FA2"/>
    <w:rsid w:val="00FD1BF3"/>
    <w:rsid w:val="00FD7229"/>
    <w:rsid w:val="00FE0582"/>
    <w:rsid w:val="00FE09DB"/>
    <w:rsid w:val="00FE2D67"/>
    <w:rsid w:val="00FE4920"/>
    <w:rsid w:val="00FE4F75"/>
    <w:rsid w:val="00FE666C"/>
    <w:rsid w:val="00FF00AC"/>
    <w:rsid w:val="00FF0705"/>
    <w:rsid w:val="00FF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1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434C3"/>
    <w:rPr>
      <w:color w:val="605E5C"/>
      <w:shd w:val="clear" w:color="auto" w:fill="E1DFDD"/>
    </w:rPr>
  </w:style>
  <w:style w:type="paragraph" w:styleId="Bibliography">
    <w:name w:val="Bibliography"/>
    <w:basedOn w:val="Normal"/>
    <w:next w:val="Normal"/>
    <w:uiPriority w:val="37"/>
    <w:unhideWhenUsed/>
    <w:rsid w:val="00205050"/>
    <w:pPr>
      <w:tabs>
        <w:tab w:val="left" w:pos="380"/>
      </w:tabs>
      <w:spacing w:after="240"/>
      <w:ind w:left="384" w:hanging="384"/>
    </w:pPr>
  </w:style>
  <w:style w:type="paragraph" w:styleId="Header">
    <w:name w:val="header"/>
    <w:basedOn w:val="Normal"/>
    <w:link w:val="HeaderChar"/>
    <w:uiPriority w:val="99"/>
    <w:unhideWhenUsed/>
    <w:rsid w:val="0074570B"/>
    <w:pPr>
      <w:tabs>
        <w:tab w:val="center" w:pos="4680"/>
        <w:tab w:val="right" w:pos="9360"/>
      </w:tabs>
      <w:spacing w:after="0"/>
    </w:pPr>
  </w:style>
  <w:style w:type="character" w:customStyle="1" w:styleId="HeaderChar">
    <w:name w:val="Header Char"/>
    <w:basedOn w:val="DefaultParagraphFont"/>
    <w:link w:val="Header"/>
    <w:uiPriority w:val="99"/>
    <w:rsid w:val="0074570B"/>
  </w:style>
  <w:style w:type="paragraph" w:styleId="Footer">
    <w:name w:val="footer"/>
    <w:basedOn w:val="Normal"/>
    <w:link w:val="FooterChar"/>
    <w:uiPriority w:val="99"/>
    <w:unhideWhenUsed/>
    <w:rsid w:val="0074570B"/>
    <w:pPr>
      <w:tabs>
        <w:tab w:val="center" w:pos="4680"/>
        <w:tab w:val="right" w:pos="9360"/>
      </w:tabs>
      <w:spacing w:after="0"/>
    </w:pPr>
  </w:style>
  <w:style w:type="character" w:customStyle="1" w:styleId="FooterChar">
    <w:name w:val="Footer Char"/>
    <w:basedOn w:val="DefaultParagraphFont"/>
    <w:link w:val="Footer"/>
    <w:uiPriority w:val="99"/>
    <w:rsid w:val="0074570B"/>
  </w:style>
  <w:style w:type="paragraph" w:styleId="Revision">
    <w:name w:val="Revision"/>
    <w:hidden/>
    <w:uiPriority w:val="99"/>
    <w:semiHidden/>
    <w:rsid w:val="003006BB"/>
    <w:pPr>
      <w:spacing w:after="0"/>
    </w:pPr>
  </w:style>
  <w:style w:type="table" w:styleId="TableGrid">
    <w:name w:val="Table Grid"/>
    <w:basedOn w:val="TableNormal"/>
    <w:uiPriority w:val="39"/>
    <w:rsid w:val="00D17A73"/>
    <w:pPr>
      <w:spacing w:after="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620"/>
    <w:pPr>
      <w:ind w:left="720"/>
      <w:contextualSpacing/>
    </w:pPr>
  </w:style>
  <w:style w:type="character" w:customStyle="1" w:styleId="Heading1Char">
    <w:name w:val="Heading 1 Char"/>
    <w:basedOn w:val="DefaultParagraphFont"/>
    <w:link w:val="Heading1"/>
    <w:uiPriority w:val="9"/>
    <w:rsid w:val="0002513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493028981">
      <w:bodyDiv w:val="1"/>
      <w:marLeft w:val="0"/>
      <w:marRight w:val="0"/>
      <w:marTop w:val="0"/>
      <w:marBottom w:val="0"/>
      <w:divBdr>
        <w:top w:val="none" w:sz="0" w:space="0" w:color="auto"/>
        <w:left w:val="none" w:sz="0" w:space="0" w:color="auto"/>
        <w:bottom w:val="none" w:sz="0" w:space="0" w:color="auto"/>
        <w:right w:val="none" w:sz="0" w:space="0" w:color="auto"/>
      </w:divBdr>
    </w:div>
    <w:div w:id="610554097">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99441193">
      <w:bodyDiv w:val="1"/>
      <w:marLeft w:val="0"/>
      <w:marRight w:val="0"/>
      <w:marTop w:val="0"/>
      <w:marBottom w:val="0"/>
      <w:divBdr>
        <w:top w:val="none" w:sz="0" w:space="0" w:color="auto"/>
        <w:left w:val="none" w:sz="0" w:space="0" w:color="auto"/>
        <w:bottom w:val="none" w:sz="0" w:space="0" w:color="auto"/>
        <w:right w:val="none" w:sz="0" w:space="0" w:color="auto"/>
      </w:divBdr>
      <w:divsChild>
        <w:div w:id="2097051257">
          <w:marLeft w:val="274"/>
          <w:marRight w:val="0"/>
          <w:marTop w:val="0"/>
          <w:marBottom w:val="0"/>
          <w:divBdr>
            <w:top w:val="none" w:sz="0" w:space="0" w:color="auto"/>
            <w:left w:val="none" w:sz="0" w:space="0" w:color="auto"/>
            <w:bottom w:val="none" w:sz="0" w:space="0" w:color="auto"/>
            <w:right w:val="none" w:sz="0" w:space="0" w:color="auto"/>
          </w:divBdr>
        </w:div>
      </w:divsChild>
    </w:div>
    <w:div w:id="1070466978">
      <w:bodyDiv w:val="1"/>
      <w:marLeft w:val="0"/>
      <w:marRight w:val="0"/>
      <w:marTop w:val="0"/>
      <w:marBottom w:val="0"/>
      <w:divBdr>
        <w:top w:val="none" w:sz="0" w:space="0" w:color="auto"/>
        <w:left w:val="none" w:sz="0" w:space="0" w:color="auto"/>
        <w:bottom w:val="none" w:sz="0" w:space="0" w:color="auto"/>
        <w:right w:val="none" w:sz="0" w:space="0" w:color="auto"/>
      </w:divBdr>
      <w:divsChild>
        <w:div w:id="1526866528">
          <w:marLeft w:val="274"/>
          <w:marRight w:val="0"/>
          <w:marTop w:val="0"/>
          <w:marBottom w:val="0"/>
          <w:divBdr>
            <w:top w:val="none" w:sz="0" w:space="0" w:color="auto"/>
            <w:left w:val="none" w:sz="0" w:space="0" w:color="auto"/>
            <w:bottom w:val="none" w:sz="0" w:space="0" w:color="auto"/>
            <w:right w:val="none" w:sz="0" w:space="0" w:color="auto"/>
          </w:divBdr>
        </w:div>
      </w:divsChild>
    </w:div>
    <w:div w:id="1223711545">
      <w:bodyDiv w:val="1"/>
      <w:marLeft w:val="0"/>
      <w:marRight w:val="0"/>
      <w:marTop w:val="0"/>
      <w:marBottom w:val="0"/>
      <w:divBdr>
        <w:top w:val="none" w:sz="0" w:space="0" w:color="auto"/>
        <w:left w:val="none" w:sz="0" w:space="0" w:color="auto"/>
        <w:bottom w:val="none" w:sz="0" w:space="0" w:color="auto"/>
        <w:right w:val="none" w:sz="0" w:space="0" w:color="auto"/>
      </w:divBdr>
    </w:div>
    <w:div w:id="1682777702">
      <w:bodyDiv w:val="1"/>
      <w:marLeft w:val="0"/>
      <w:marRight w:val="0"/>
      <w:marTop w:val="0"/>
      <w:marBottom w:val="0"/>
      <w:divBdr>
        <w:top w:val="none" w:sz="0" w:space="0" w:color="auto"/>
        <w:left w:val="none" w:sz="0" w:space="0" w:color="auto"/>
        <w:bottom w:val="none" w:sz="0" w:space="0" w:color="auto"/>
        <w:right w:val="none" w:sz="0" w:space="0" w:color="auto"/>
      </w:divBdr>
    </w:div>
    <w:div w:id="181497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18" Type="http://schemas.openxmlformats.org/officeDocument/2006/relationships/image" Target="media/image5.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19705</Words>
  <Characters>112320</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131762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Gabriella Meltzer</cp:lastModifiedBy>
  <cp:revision>12</cp:revision>
  <dcterms:created xsi:type="dcterms:W3CDTF">2023-11-13T22:09:00Z</dcterms:created>
  <dcterms:modified xsi:type="dcterms:W3CDTF">2023-11-15T18:11:00Z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id="aZF1Wb6Q"/&gt;&lt;style id="http://www.zotero.org/styles/pnas" hasBibliography="1" bibliographyStyleHasBeenSet="1"/&gt;&lt;prefs&gt;&lt;pref name="fieldType" value="Field"/&gt;&lt;/prefs&gt;&lt;/data&gt;</vt:lpwstr>
  </property>
</Properties>
</file>