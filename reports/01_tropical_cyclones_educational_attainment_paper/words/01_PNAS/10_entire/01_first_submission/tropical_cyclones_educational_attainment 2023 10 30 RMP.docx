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6A50E740"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Joan A. Casey</w:t>
      </w:r>
      <w:r w:rsidR="00872845">
        <w:rPr>
          <w:rFonts w:ascii="Arial" w:hAnsi="Arial" w:cs="Arial"/>
          <w:sz w:val="20"/>
          <w:szCs w:val="20"/>
          <w:vertAlign w:val="superscript"/>
        </w:rPr>
        <w:t>4</w:t>
      </w:r>
      <w:r>
        <w:rPr>
          <w:rFonts w:ascii="Arial" w:hAnsi="Arial" w:cs="Arial"/>
          <w:sz w:val="20"/>
          <w:szCs w:val="20"/>
        </w:rPr>
        <w:t>, Joel Schwartz</w:t>
      </w:r>
      <w:r w:rsidR="00872845">
        <w:rPr>
          <w:rFonts w:ascii="Arial" w:hAnsi="Arial" w:cs="Arial"/>
          <w:sz w:val="20"/>
          <w:szCs w:val="20"/>
          <w:vertAlign w:val="superscript"/>
        </w:rPr>
        <w:t>5</w:t>
      </w:r>
      <w:r>
        <w:rPr>
          <w:rFonts w:ascii="Arial" w:hAnsi="Arial" w:cs="Arial"/>
          <w:sz w:val="20"/>
          <w:szCs w:val="20"/>
        </w:rPr>
        <w:t>, Michelle L. Bell</w:t>
      </w:r>
      <w:r w:rsidR="00872845">
        <w:rPr>
          <w:rFonts w:ascii="Arial" w:hAnsi="Arial" w:cs="Arial"/>
          <w:sz w:val="20"/>
          <w:szCs w:val="20"/>
          <w:vertAlign w:val="superscript"/>
        </w:rPr>
        <w:t>6</w:t>
      </w:r>
      <w:r>
        <w:rPr>
          <w:rFonts w:ascii="Arial" w:hAnsi="Arial" w:cs="Arial"/>
          <w:sz w:val="20"/>
          <w:szCs w:val="20"/>
        </w:rPr>
        <w:t xml:space="preserve">, </w:t>
      </w:r>
      <w:proofErr w:type="spellStart"/>
      <w:r w:rsidR="003F4D66">
        <w:rPr>
          <w:rFonts w:ascii="Arial" w:hAnsi="Arial" w:cs="Arial"/>
          <w:sz w:val="20"/>
          <w:szCs w:val="20"/>
        </w:rPr>
        <w:t>Marianthi</w:t>
      </w:r>
      <w:proofErr w:type="spellEnd"/>
      <w:r w:rsidR="003F4D66">
        <w:rPr>
          <w:rFonts w:ascii="Arial" w:hAnsi="Arial" w:cs="Arial"/>
          <w:sz w:val="20"/>
          <w:szCs w:val="20"/>
        </w:rPr>
        <w:t>-Anna Kioumourtzoglou</w:t>
      </w:r>
      <w:r w:rsidR="003F4D66">
        <w:rPr>
          <w:rFonts w:ascii="Arial" w:hAnsi="Arial" w:cs="Arial"/>
          <w:sz w:val="20"/>
          <w:szCs w:val="20"/>
          <w:vertAlign w:val="superscript"/>
        </w:rPr>
        <w:t>1</w:t>
      </w:r>
      <w:r w:rsidR="003F4D66">
        <w:rPr>
          <w:rFonts w:ascii="Arial" w:hAnsi="Arial" w:cs="Arial"/>
          <w:sz w:val="20"/>
          <w:szCs w:val="20"/>
        </w:rPr>
        <w:t xml:space="preserve">, </w:t>
      </w:r>
      <w:r w:rsidR="00872845">
        <w:rPr>
          <w:rFonts w:ascii="Arial" w:hAnsi="Arial" w:cs="Arial"/>
          <w:sz w:val="20"/>
          <w:szCs w:val="20"/>
        </w:rPr>
        <w:t>Jared Fox</w:t>
      </w:r>
      <w:r w:rsidR="00872845">
        <w:rPr>
          <w:rFonts w:ascii="Arial" w:hAnsi="Arial" w:cs="Arial"/>
          <w:sz w:val="20"/>
          <w:szCs w:val="20"/>
          <w:vertAlign w:val="superscript"/>
        </w:rPr>
        <w:t>7</w:t>
      </w:r>
      <w:r w:rsidR="00872845">
        <w:rPr>
          <w:rFonts w:ascii="Arial" w:hAnsi="Arial" w:cs="Arial"/>
          <w:sz w:val="20"/>
          <w:szCs w:val="20"/>
        </w:rPr>
        <w:t>,</w:t>
      </w:r>
      <w:r w:rsidR="00872845">
        <w:rPr>
          <w:rFonts w:ascii="Arial" w:hAnsi="Arial" w:cs="Arial"/>
          <w:sz w:val="20"/>
          <w:szCs w:val="20"/>
          <w:vertAlign w:val="superscript"/>
        </w:rPr>
        <w:t xml:space="preserve"> </w:t>
      </w:r>
      <w:r>
        <w:rPr>
          <w:rFonts w:ascii="Arial" w:hAnsi="Arial" w:cs="Arial"/>
          <w:sz w:val="20"/>
          <w:szCs w:val="20"/>
        </w:rPr>
        <w:t>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P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022F5377"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Washington, DC,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5745A444"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w:t>
      </w:r>
      <w:ins w:id="0" w:author="Parks, Robbie M" w:date="2023-11-10T14:45:00Z">
        <w:r w:rsidR="00F0093F">
          <w:rPr>
            <w:rFonts w:ascii="Arial" w:hAnsi="Arial" w:cs="Arial"/>
            <w:sz w:val="20"/>
            <w:szCs w:val="20"/>
          </w:rPr>
          <w:t xml:space="preserve"> established and formulated</w:t>
        </w:r>
      </w:ins>
      <w:del w:id="1" w:author="Parks, Robbie M" w:date="2023-11-10T14:45:00Z">
        <w:r w:rsidR="005B4FE3" w:rsidDel="00F0093F">
          <w:rPr>
            <w:rFonts w:ascii="Arial" w:hAnsi="Arial" w:cs="Arial"/>
            <w:sz w:val="20"/>
            <w:szCs w:val="20"/>
          </w:rPr>
          <w:delText xml:space="preserve"> contributed to</w:delText>
        </w:r>
      </w:del>
      <w:r w:rsidR="005B4FE3">
        <w:rPr>
          <w:rFonts w:ascii="Arial" w:hAnsi="Arial" w:cs="Arial"/>
          <w:sz w:val="20"/>
          <w:szCs w:val="20"/>
        </w:rPr>
        <w:t xml:space="preserve">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acquired, analyzed, and interpreted data. RMP obtained funding. GYM and RMP conducted analysis and prepared results. GYM and RMP wrote the first draft of the paper, and JAC, JS, MLB, GBA, MAK, and JF contributed to critical revisions.</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5B4FE3">
        <w:rPr>
          <w:rFonts w:ascii="Arial" w:hAnsi="Arial" w:cs="Arial"/>
          <w:sz w:val="20"/>
          <w:szCs w:val="20"/>
        </w:rPr>
        <w:t>Social Sciences (Environmental Sciences)</w:t>
      </w:r>
      <w:r w:rsidRPr="00E6133D">
        <w:rPr>
          <w:rFonts w:ascii="Arial" w:hAnsi="Arial" w:cs="Arial"/>
          <w:sz w:val="20"/>
          <w:szCs w:val="20"/>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p>
    <w:p w14:paraId="632BD073" w14:textId="77777777" w:rsidR="00A34EBD" w:rsidRDefault="00A34EBD">
      <w:pPr>
        <w:rPr>
          <w:rFonts w:ascii="Arial" w:hAnsi="Arial" w:cs="Arial"/>
          <w:b/>
          <w:color w:val="000000"/>
          <w:sz w:val="20"/>
          <w:szCs w:val="20"/>
        </w:rPr>
      </w:pPr>
      <w:bookmarkStart w:id="2" w:name="30j0zll" w:colFirst="0" w:colLast="0"/>
      <w:bookmarkStart w:id="3" w:name="1fob9te" w:colFirst="0" w:colLast="0"/>
      <w:bookmarkEnd w:id="2"/>
      <w:bookmarkEnd w:id="3"/>
      <w:r>
        <w:rPr>
          <w:rFonts w:ascii="Arial" w:hAnsi="Arial" w:cs="Arial"/>
          <w:b/>
          <w:color w:val="000000"/>
          <w:sz w:val="20"/>
          <w:szCs w:val="20"/>
        </w:rPr>
        <w:br w:type="page"/>
      </w:r>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lastRenderedPageBreak/>
        <w:t>Abstract</w:t>
      </w:r>
    </w:p>
    <w:p w14:paraId="05107EAA" w14:textId="200D2A9A" w:rsidR="003E4BD5" w:rsidRPr="003E4BD5" w:rsidRDefault="00B929E4" w:rsidP="003E4BD5">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Q</w:t>
      </w:r>
      <w:r w:rsidR="00545B4E">
        <w:rPr>
          <w:rFonts w:ascii="Arial" w:hAnsi="Arial" w:cs="Arial"/>
          <w:color w:val="000000"/>
          <w:sz w:val="20"/>
          <w:szCs w:val="20"/>
        </w:rPr>
        <w:t xml:space="preserve">uantifying </w:t>
      </w:r>
      <w:r w:rsidR="003E4BD5" w:rsidRPr="003E4BD5">
        <w:rPr>
          <w:rFonts w:ascii="Arial" w:hAnsi="Arial" w:cs="Arial"/>
          <w:color w:val="000000"/>
          <w:sz w:val="20"/>
          <w:szCs w:val="20"/>
        </w:rPr>
        <w:t xml:space="preserve">how </w:t>
      </w:r>
      <w:r w:rsidR="00F340E8">
        <w:rPr>
          <w:rFonts w:ascii="Arial" w:hAnsi="Arial" w:cs="Arial"/>
          <w:color w:val="000000"/>
          <w:sz w:val="20"/>
          <w:szCs w:val="20"/>
        </w:rPr>
        <w:t>hurricanes</w:t>
      </w:r>
      <w:r w:rsidR="003E4BD5"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educational attainment is essential to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003E4BD5" w:rsidRPr="003E4BD5">
        <w:rPr>
          <w:rFonts w:ascii="Arial" w:hAnsi="Arial" w:cs="Arial"/>
          <w:color w:val="000000"/>
          <w:sz w:val="20"/>
          <w:szCs w:val="20"/>
        </w:rPr>
        <w:t xml:space="preserve">burden of climate-related disasters. </w:t>
      </w:r>
      <w:r w:rsidR="005754A3">
        <w:rPr>
          <w:rFonts w:ascii="Arial" w:hAnsi="Arial" w:cs="Arial"/>
          <w:color w:val="000000"/>
          <w:sz w:val="20"/>
          <w:szCs w:val="20"/>
        </w:rPr>
        <w:t>Here, we</w:t>
      </w:r>
      <w:r w:rsidR="003E4BD5" w:rsidRPr="003E4BD5">
        <w:rPr>
          <w:rFonts w:ascii="Arial" w:hAnsi="Arial" w:cs="Arial"/>
          <w:color w:val="000000"/>
          <w:sz w:val="20"/>
          <w:szCs w:val="20"/>
        </w:rPr>
        <w:t xml:space="preserve"> examine the association between </w:t>
      </w:r>
      <w:r w:rsidR="001A7C43">
        <w:rPr>
          <w:rFonts w:ascii="Arial" w:hAnsi="Arial" w:cs="Arial"/>
          <w:color w:val="000000"/>
          <w:sz w:val="20"/>
          <w:szCs w:val="20"/>
        </w:rPr>
        <w:t>hurricane</w:t>
      </w:r>
      <w:r w:rsidR="008B3D11">
        <w:rPr>
          <w:rFonts w:ascii="Arial" w:hAnsi="Arial" w:cs="Arial"/>
          <w:color w:val="000000"/>
          <w:sz w:val="20"/>
          <w:szCs w:val="20"/>
        </w:rPr>
        <w:t>-force tropical cyclones</w:t>
      </w:r>
      <w:r w:rsidR="003E4BD5" w:rsidRPr="003E4BD5">
        <w:rPr>
          <w:rFonts w:ascii="Arial" w:hAnsi="Arial" w:cs="Arial"/>
          <w:color w:val="000000"/>
          <w:sz w:val="20"/>
          <w:szCs w:val="20"/>
        </w:rPr>
        <w:t xml:space="preserve"> and educational attainmen</w:t>
      </w:r>
      <w:r w:rsidR="008B3D11">
        <w:rPr>
          <w:rFonts w:ascii="Arial" w:hAnsi="Arial" w:cs="Arial"/>
          <w:color w:val="000000"/>
          <w:sz w:val="20"/>
          <w:szCs w:val="20"/>
        </w:rPr>
        <w:t>t</w:t>
      </w:r>
      <w:r w:rsidR="003E4BD5" w:rsidRPr="003E4BD5">
        <w:rPr>
          <w:rFonts w:ascii="Arial" w:hAnsi="Arial" w:cs="Arial"/>
          <w:color w:val="000000"/>
          <w:sz w:val="20"/>
          <w:szCs w:val="20"/>
        </w:rPr>
        <w:t xml:space="preserve"> among elementary- and middle school-age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003E4BD5" w:rsidRPr="003E4BD5">
        <w:rPr>
          <w:rFonts w:ascii="Arial" w:hAnsi="Arial" w:cs="Arial"/>
          <w:color w:val="000000"/>
          <w:sz w:val="20"/>
          <w:szCs w:val="20"/>
        </w:rPr>
        <w:t xml:space="preserve">. </w:t>
      </w:r>
      <w:r w:rsidR="008C0996">
        <w:rPr>
          <w:rFonts w:ascii="Arial" w:hAnsi="Arial" w:cs="Arial"/>
          <w:color w:val="000000"/>
          <w:sz w:val="20"/>
          <w:szCs w:val="20"/>
        </w:rPr>
        <w:t>E</w:t>
      </w:r>
      <w:r w:rsidR="003E4BD5" w:rsidRPr="003E4BD5">
        <w:rPr>
          <w:rFonts w:ascii="Arial" w:hAnsi="Arial" w:cs="Arial"/>
          <w:color w:val="000000"/>
          <w:sz w:val="20"/>
          <w:szCs w:val="20"/>
        </w:rPr>
        <w:t xml:space="preserve">ducation </w:t>
      </w:r>
      <w:r w:rsidR="008C0996">
        <w:rPr>
          <w:rFonts w:ascii="Arial" w:hAnsi="Arial" w:cs="Arial"/>
          <w:color w:val="000000"/>
          <w:sz w:val="20"/>
          <w:szCs w:val="20"/>
        </w:rPr>
        <w:t xml:space="preserve">was based </w:t>
      </w:r>
      <w:r w:rsidR="003E4BD5" w:rsidRPr="003E4BD5">
        <w:rPr>
          <w:rFonts w:ascii="Arial" w:hAnsi="Arial" w:cs="Arial"/>
          <w:color w:val="000000"/>
          <w:sz w:val="20"/>
          <w:szCs w:val="20"/>
        </w:rPr>
        <w:t xml:space="preserve">on county-level average standardized test scores in </w:t>
      </w:r>
      <w:r w:rsidR="00B1117A">
        <w:rPr>
          <w:rFonts w:ascii="Arial" w:hAnsi="Arial" w:cs="Arial"/>
          <w:color w:val="000000"/>
          <w:sz w:val="20"/>
          <w:szCs w:val="20"/>
        </w:rPr>
        <w:t>m</w:t>
      </w:r>
      <w:r w:rsidR="003E4BD5" w:rsidRPr="003E4BD5">
        <w:rPr>
          <w:rFonts w:ascii="Arial" w:hAnsi="Arial" w:cs="Arial"/>
          <w:color w:val="000000"/>
          <w:sz w:val="20"/>
          <w:szCs w:val="20"/>
        </w:rPr>
        <w:t xml:space="preserve">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exposure</w:t>
      </w:r>
      <w:r w:rsidR="00D11117">
        <w:rPr>
          <w:rFonts w:ascii="Arial" w:hAnsi="Arial" w:cs="Arial"/>
          <w:color w:val="000000"/>
          <w:sz w:val="20"/>
          <w:szCs w:val="20"/>
        </w:rPr>
        <w:t xml:space="preserve"> was</w:t>
      </w:r>
      <w:r w:rsidR="003E4BD5" w:rsidRPr="003E4BD5">
        <w:rPr>
          <w:rFonts w:ascii="Arial" w:hAnsi="Arial" w:cs="Arial"/>
          <w:color w:val="000000"/>
          <w:sz w:val="20"/>
          <w:szCs w:val="20"/>
        </w:rPr>
        <w:t xml:space="preserve"> defined </w:t>
      </w:r>
      <w:r w:rsidR="00192DF0">
        <w:rPr>
          <w:rFonts w:ascii="Arial" w:hAnsi="Arial" w:cs="Arial"/>
          <w:color w:val="000000"/>
          <w:sz w:val="20"/>
          <w:szCs w:val="20"/>
        </w:rPr>
        <w:t>for</w:t>
      </w:r>
      <w:r w:rsidR="00192DF0"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counties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003E4BD5" w:rsidRPr="003E4BD5">
        <w:rPr>
          <w:rFonts w:ascii="Arial" w:hAnsi="Arial" w:cs="Arial"/>
          <w:color w:val="000000"/>
          <w:sz w:val="20"/>
          <w:szCs w:val="20"/>
        </w:rPr>
        <w:t>a sustained maximal wind speed ≥</w:t>
      </w:r>
      <w:r w:rsidR="00F340E8">
        <w:rPr>
          <w:rFonts w:ascii="Arial" w:hAnsi="Arial" w:cs="Arial"/>
          <w:color w:val="000000"/>
          <w:sz w:val="20"/>
          <w:szCs w:val="20"/>
        </w:rPr>
        <w:t>6</w:t>
      </w:r>
      <w:r w:rsidR="003E4BD5" w:rsidRPr="003E4BD5">
        <w:rPr>
          <w:rFonts w:ascii="Arial" w:hAnsi="Arial" w:cs="Arial"/>
          <w:color w:val="000000"/>
          <w:sz w:val="20"/>
          <w:szCs w:val="20"/>
        </w:rPr>
        <w:t>4 knots.</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 xml:space="preserve">and long-term </w:t>
      </w:r>
      <w:r w:rsidR="005441A9">
        <w:rPr>
          <w:rFonts w:ascii="Arial" w:hAnsi="Arial" w:cs="Arial"/>
          <w:color w:val="000000"/>
          <w:sz w:val="20"/>
          <w:szCs w:val="20"/>
        </w:rPr>
        <w:t xml:space="preserve">test score </w:t>
      </w:r>
      <w:r w:rsidR="00334A29">
        <w:rPr>
          <w:rFonts w:ascii="Arial" w:hAnsi="Arial" w:cs="Arial"/>
          <w:color w:val="000000"/>
          <w:sz w:val="20"/>
          <w:szCs w:val="20"/>
        </w:rPr>
        <w:t>disruption using a Bayesian formulation of a</w:t>
      </w:r>
      <w:r w:rsidR="008C0996">
        <w:rPr>
          <w:rFonts w:ascii="Arial" w:hAnsi="Arial" w:cs="Arial"/>
          <w:color w:val="000000"/>
          <w:sz w:val="20"/>
          <w:szCs w:val="20"/>
        </w:rPr>
        <w:t xml:space="preserve"> </w:t>
      </w:r>
      <w:r w:rsidR="003E4BD5"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003E4BD5" w:rsidRPr="003E4BD5">
        <w:rPr>
          <w:rFonts w:ascii="Arial" w:hAnsi="Arial" w:cs="Arial"/>
          <w:color w:val="000000"/>
          <w:sz w:val="20"/>
          <w:szCs w:val="20"/>
        </w:rPr>
        <w:t>for time-varying covariates at the county and grade</w:t>
      </w:r>
      <w:r w:rsidR="007A7323">
        <w:rPr>
          <w:rFonts w:ascii="Arial" w:hAnsi="Arial" w:cs="Arial"/>
          <w:color w:val="000000"/>
          <w:sz w:val="20"/>
          <w:szCs w:val="20"/>
        </w:rPr>
        <w:t xml:space="preserve"> </w:t>
      </w:r>
      <w:r w:rsidR="003E4BD5" w:rsidRPr="003E4BD5">
        <w:rPr>
          <w:rFonts w:ascii="Arial" w:hAnsi="Arial" w:cs="Arial"/>
          <w:color w:val="000000"/>
          <w:sz w:val="20"/>
          <w:szCs w:val="20"/>
        </w:rPr>
        <w:t xml:space="preserve">cohort level. </w:t>
      </w:r>
      <w:r w:rsidR="00D52CC5">
        <w:rPr>
          <w:rFonts w:ascii="Arial" w:hAnsi="Arial" w:cs="Arial"/>
          <w:color w:val="000000"/>
          <w:sz w:val="20"/>
          <w:szCs w:val="20"/>
        </w:rPr>
        <w:t>For hurricane-exposed counties</w:t>
      </w:r>
      <w:r w:rsidR="008174CC">
        <w:rPr>
          <w:rFonts w:ascii="Arial" w:hAnsi="Arial" w:cs="Arial"/>
          <w:color w:val="000000"/>
          <w:sz w:val="20"/>
          <w:szCs w:val="20"/>
        </w:rPr>
        <w:t>,</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003E4BD5"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-0.12; 95% Credible Interval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277E05">
        <w:rPr>
          <w:rFonts w:ascii="Arial" w:hAnsi="Arial" w:cs="Arial"/>
          <w:color w:val="000000"/>
          <w:sz w:val="20"/>
          <w:szCs w:val="20"/>
        </w:rPr>
        <w:t xml:space="preserve"> of </w:t>
      </w:r>
      <w:r w:rsidR="00E464F8">
        <w:rPr>
          <w:rFonts w:ascii="Arial" w:hAnsi="Arial" w:cs="Arial"/>
          <w:color w:val="000000"/>
          <w:sz w:val="20"/>
          <w:szCs w:val="20"/>
        </w:rPr>
        <w:t>negative</w:t>
      </w:r>
      <w:r w:rsidR="00277E05">
        <w:rPr>
          <w:rFonts w:ascii="Arial" w:hAnsi="Arial" w:cs="Arial"/>
          <w:color w:val="000000"/>
          <w:sz w:val="20"/>
          <w:szCs w:val="20"/>
        </w:rPr>
        <w:t xml:space="preserve"> association</w:t>
      </w:r>
      <w:r w:rsidR="00C074E4">
        <w:rPr>
          <w:rFonts w:ascii="Arial" w:hAnsi="Arial" w:cs="Arial"/>
          <w:color w:val="000000"/>
          <w:sz w:val="20"/>
          <w:szCs w:val="20"/>
        </w:rPr>
        <w:t xml:space="preserve"> </w:t>
      </w:r>
      <w:r w:rsidR="00242DF6">
        <w:rPr>
          <w:rFonts w:ascii="Arial" w:hAnsi="Arial" w:cs="Arial"/>
          <w:color w:val="000000"/>
          <w:sz w:val="20"/>
          <w:szCs w:val="20"/>
        </w:rPr>
        <w:t xml:space="preserve">= </w:t>
      </w:r>
      <w:r w:rsidR="00257A75">
        <w:rPr>
          <w:rFonts w:ascii="Arial" w:hAnsi="Arial" w:cs="Arial"/>
          <w:color w:val="000000"/>
          <w:sz w:val="20"/>
          <w:szCs w:val="20"/>
        </w:rPr>
        <w:t>99.9</w:t>
      </w:r>
      <w:r w:rsidR="00C074E4">
        <w:rPr>
          <w:rFonts w:ascii="Arial" w:hAnsi="Arial" w:cs="Arial"/>
          <w:color w:val="000000"/>
          <w:sz w:val="20"/>
          <w:szCs w:val="20"/>
        </w:rPr>
        <w:t>%</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-0.15; 95%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xml:space="preserve"> -0.26, -0.04</w:t>
      </w:r>
      <w:r w:rsidR="00277E05">
        <w:rPr>
          <w:rFonts w:ascii="Arial" w:hAnsi="Arial" w:cs="Arial"/>
          <w:color w:val="000000"/>
          <w:sz w:val="20"/>
          <w:szCs w:val="20"/>
        </w:rPr>
        <w:t xml:space="preserve">; </w:t>
      </w:r>
      <w:r w:rsidR="00257A75">
        <w:rPr>
          <w:rFonts w:ascii="Arial" w:hAnsi="Arial" w:cs="Arial"/>
          <w:color w:val="000000"/>
          <w:sz w:val="20"/>
          <w:szCs w:val="20"/>
        </w:rPr>
        <w:t>PP&lt;0</w:t>
      </w:r>
      <w:r w:rsidR="00242DF6">
        <w:rPr>
          <w:rFonts w:ascii="Arial" w:hAnsi="Arial" w:cs="Arial"/>
          <w:color w:val="000000"/>
          <w:sz w:val="20"/>
          <w:szCs w:val="20"/>
        </w:rPr>
        <w:t xml:space="preserve">, </w:t>
      </w:r>
      <w:r w:rsidR="00257A75">
        <w:rPr>
          <w:rFonts w:ascii="Arial" w:hAnsi="Arial" w:cs="Arial"/>
          <w:color w:val="000000"/>
          <w:sz w:val="20"/>
          <w:szCs w:val="20"/>
        </w:rPr>
        <w:t>99.</w:t>
      </w:r>
      <w:r w:rsidR="00242DF6">
        <w:rPr>
          <w:rFonts w:ascii="Arial" w:hAnsi="Arial" w:cs="Arial"/>
          <w:color w:val="000000"/>
          <w:sz w:val="20"/>
          <w:szCs w:val="20"/>
        </w:rPr>
        <w:t>5</w:t>
      </w:r>
      <w:r w:rsidR="00277E05">
        <w:rPr>
          <w:rFonts w:ascii="Arial" w:hAnsi="Arial" w:cs="Arial"/>
          <w:color w:val="000000"/>
          <w:sz w:val="20"/>
          <w:szCs w:val="20"/>
        </w:rPr>
        <w:t>%</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872845">
        <w:rPr>
          <w:rFonts w:ascii="Arial" w:hAnsi="Arial" w:cs="Arial"/>
          <w:color w:val="000000"/>
          <w:sz w:val="20"/>
          <w:szCs w:val="20"/>
        </w:rPr>
        <w:t xml:space="preserve"> 0.11, 0.27</w:t>
      </w:r>
      <w:r w:rsidR="00277E05">
        <w:rPr>
          <w:rFonts w:ascii="Arial" w:hAnsi="Arial" w:cs="Arial"/>
          <w:color w:val="000000"/>
          <w:sz w:val="20"/>
          <w:szCs w:val="20"/>
        </w:rPr>
        <w:t>;</w:t>
      </w:r>
      <w:r w:rsidR="00B87249">
        <w:rPr>
          <w:rFonts w:ascii="Arial" w:hAnsi="Arial" w:cs="Arial"/>
          <w:color w:val="000000"/>
          <w:sz w:val="20"/>
          <w:szCs w:val="20"/>
        </w:rPr>
        <w:t xml:space="preserve"> posterior probability of positive association</w:t>
      </w:r>
      <w:r w:rsidR="00257A75">
        <w:rPr>
          <w:rFonts w:ascii="Arial" w:hAnsi="Arial" w:cs="Arial"/>
          <w:color w:val="000000"/>
          <w:sz w:val="20"/>
          <w:szCs w:val="20"/>
        </w:rPr>
        <w:t xml:space="preserve"> &gt;99.9</w:t>
      </w:r>
      <w:r w:rsidR="00277E05">
        <w:rPr>
          <w:rFonts w:ascii="Arial" w:hAnsi="Arial" w:cs="Arial"/>
          <w:color w:val="000000"/>
          <w:sz w:val="20"/>
          <w:szCs w:val="20"/>
        </w:rPr>
        <w:t>%</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r w:rsidR="00143A69">
        <w:rPr>
          <w:rFonts w:ascii="Arial" w:hAnsi="Arial" w:cs="Arial"/>
          <w:color w:val="000000"/>
          <w:sz w:val="20"/>
          <w:szCs w:val="20"/>
          <w:lang w:val="en-GB"/>
        </w:rPr>
        <w:t>Grade</w:t>
      </w:r>
      <w:r w:rsidR="007A7323">
        <w:rPr>
          <w:rFonts w:ascii="Arial" w:hAnsi="Arial" w:cs="Arial"/>
          <w:color w:val="000000"/>
          <w:sz w:val="20"/>
          <w:szCs w:val="20"/>
          <w:lang w:val="en-GB"/>
        </w:rPr>
        <w:t xml:space="preserve"> </w:t>
      </w:r>
      <w:r w:rsidR="00143A69">
        <w:rPr>
          <w:rFonts w:ascii="Arial" w:hAnsi="Arial" w:cs="Arial"/>
          <w:color w:val="000000"/>
          <w:sz w:val="20"/>
          <w:szCs w:val="20"/>
          <w:lang w:val="en-GB"/>
        </w:rPr>
        <w:t xml:space="preserve">cohorts and counties with </w:t>
      </w:r>
      <w:r w:rsidR="005441A9">
        <w:rPr>
          <w:rFonts w:ascii="Arial" w:hAnsi="Arial" w:cs="Arial"/>
          <w:color w:val="000000"/>
          <w:sz w:val="20"/>
          <w:szCs w:val="20"/>
          <w:lang w:val="en-GB"/>
        </w:rPr>
        <w:t>more</w:t>
      </w:r>
      <w:r w:rsidR="00143A69">
        <w:rPr>
          <w:rFonts w:ascii="Arial" w:hAnsi="Arial" w:cs="Arial"/>
          <w:color w:val="000000"/>
          <w:sz w:val="20"/>
          <w:szCs w:val="20"/>
          <w:lang w:val="en-GB"/>
        </w:rPr>
        <w:t xml:space="preserve"> r</w:t>
      </w:r>
      <w:r w:rsidR="005E34FA">
        <w:rPr>
          <w:rFonts w:ascii="Arial" w:hAnsi="Arial" w:cs="Arial"/>
          <w:color w:val="000000"/>
          <w:sz w:val="20"/>
          <w:szCs w:val="20"/>
          <w:lang w:val="en-GB"/>
        </w:rPr>
        <w:t xml:space="preserve">acial/ethnic minority, low socioeconomic status, and English language learner </w:t>
      </w:r>
      <w:r w:rsidR="00143A69">
        <w:rPr>
          <w:rFonts w:ascii="Arial" w:hAnsi="Arial" w:cs="Arial"/>
          <w:color w:val="000000"/>
          <w:sz w:val="20"/>
          <w:szCs w:val="20"/>
          <w:lang w:val="en-GB"/>
        </w:rPr>
        <w:t>students</w:t>
      </w:r>
      <w:r w:rsidR="008C0996">
        <w:rPr>
          <w:rFonts w:ascii="Arial" w:hAnsi="Arial" w:cs="Arial"/>
          <w:color w:val="000000"/>
          <w:sz w:val="20"/>
          <w:szCs w:val="20"/>
          <w:lang w:val="en-GB"/>
        </w:rPr>
        <w:t xml:space="preserve">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lower test scores</w:t>
      </w:r>
      <w:r w:rsidR="00B67703">
        <w:rPr>
          <w:rFonts w:ascii="Arial" w:hAnsi="Arial" w:cs="Arial"/>
          <w:color w:val="000000"/>
          <w:sz w:val="20"/>
          <w:szCs w:val="20"/>
          <w:lang w:val="en-GB"/>
        </w:rPr>
        <w:t xml:space="preserve"> (e.g., </w:t>
      </w:r>
      <w:r w:rsidR="002F6C6B">
        <w:rPr>
          <w:rFonts w:ascii="Arial" w:hAnsi="Arial" w:cs="Arial"/>
          <w:color w:val="000000"/>
          <w:sz w:val="20"/>
          <w:szCs w:val="20"/>
        </w:rPr>
        <w:sym w:font="Symbol" w:char="F062"/>
      </w:r>
      <w:r w:rsidR="002F6C6B">
        <w:rPr>
          <w:rFonts w:ascii="Arial" w:hAnsi="Arial" w:cs="Arial"/>
          <w:color w:val="000000"/>
          <w:sz w:val="20"/>
          <w:szCs w:val="20"/>
        </w:rPr>
        <w:t xml:space="preserve"> -0.57, -0.63, -0.51; </w:t>
      </w:r>
      <w:r w:rsidR="00257A75">
        <w:rPr>
          <w:rFonts w:ascii="Arial" w:hAnsi="Arial" w:cs="Arial"/>
          <w:color w:val="000000"/>
          <w:sz w:val="20"/>
          <w:szCs w:val="20"/>
        </w:rPr>
        <w:t>PP&lt;0,</w:t>
      </w:r>
      <w:r w:rsidR="002F6C6B">
        <w:rPr>
          <w:rFonts w:ascii="Arial" w:hAnsi="Arial" w:cs="Arial"/>
          <w:color w:val="000000"/>
          <w:sz w:val="20"/>
          <w:szCs w:val="20"/>
        </w:rPr>
        <w:t xml:space="preserve"> </w:t>
      </w:r>
      <w:r w:rsidR="00257A75">
        <w:rPr>
          <w:rFonts w:ascii="Arial" w:hAnsi="Arial" w:cs="Arial"/>
          <w:color w:val="000000"/>
          <w:sz w:val="20"/>
          <w:szCs w:val="20"/>
        </w:rPr>
        <w:t>&gt;99.9</w:t>
      </w:r>
      <w:r w:rsidR="002F6C6B">
        <w:rPr>
          <w:rFonts w:ascii="Arial" w:hAnsi="Arial" w:cs="Arial"/>
          <w:color w:val="000000"/>
          <w:sz w:val="20"/>
          <w:szCs w:val="20"/>
        </w:rPr>
        <w:t>% for low SES students in RLA)</w:t>
      </w:r>
      <w:r w:rsidR="005E34FA">
        <w:rPr>
          <w:rFonts w:ascii="Arial" w:hAnsi="Arial" w:cs="Arial"/>
          <w:color w:val="000000"/>
          <w:sz w:val="20"/>
          <w:szCs w:val="20"/>
          <w:lang w:val="en-GB"/>
        </w:rPr>
        <w:t>, while</w:t>
      </w:r>
      <w:r w:rsidR="00143A69">
        <w:rPr>
          <w:rFonts w:ascii="Arial" w:hAnsi="Arial" w:cs="Arial"/>
          <w:color w:val="000000"/>
          <w:sz w:val="20"/>
          <w:szCs w:val="20"/>
          <w:lang w:val="en-GB"/>
        </w:rPr>
        <w:t xml:space="preserve"> </w:t>
      </w:r>
      <w:r w:rsidR="005441A9">
        <w:rPr>
          <w:rFonts w:ascii="Arial" w:hAnsi="Arial" w:cs="Arial"/>
          <w:color w:val="000000"/>
          <w:sz w:val="20"/>
          <w:szCs w:val="20"/>
          <w:lang w:val="en-GB"/>
        </w:rPr>
        <w:t>those</w:t>
      </w:r>
      <w:r w:rsidR="00143A69">
        <w:rPr>
          <w:rFonts w:ascii="Arial" w:hAnsi="Arial" w:cs="Arial"/>
          <w:color w:val="000000"/>
          <w:sz w:val="20"/>
          <w:szCs w:val="20"/>
          <w:lang w:val="en-GB"/>
        </w:rPr>
        <w:t xml:space="preserve"> with greater shares of</w:t>
      </w:r>
      <w:r w:rsidR="005E34FA">
        <w:rPr>
          <w:rFonts w:ascii="Arial" w:hAnsi="Arial" w:cs="Arial"/>
          <w:color w:val="000000"/>
          <w:sz w:val="20"/>
          <w:szCs w:val="20"/>
          <w:lang w:val="en-GB"/>
        </w:rPr>
        <w:t xml:space="preserve"> Asian </w:t>
      </w:r>
      <w:r w:rsidR="00143A69">
        <w:rPr>
          <w:rFonts w:ascii="Arial" w:hAnsi="Arial" w:cs="Arial"/>
          <w:color w:val="000000"/>
          <w:sz w:val="20"/>
          <w:szCs w:val="20"/>
          <w:lang w:val="en-GB"/>
        </w:rPr>
        <w:t>and</w:t>
      </w:r>
      <w:r w:rsidR="005E34FA">
        <w:rPr>
          <w:rFonts w:ascii="Arial" w:hAnsi="Arial" w:cs="Arial"/>
          <w:color w:val="000000"/>
          <w:sz w:val="20"/>
          <w:szCs w:val="20"/>
          <w:lang w:val="en-GB"/>
        </w:rPr>
        <w:t xml:space="preserve"> special education students and college</w:t>
      </w:r>
      <w:r w:rsidR="005A1444">
        <w:rPr>
          <w:rFonts w:ascii="Arial" w:hAnsi="Arial" w:cs="Arial"/>
          <w:color w:val="000000"/>
          <w:sz w:val="20"/>
          <w:szCs w:val="20"/>
          <w:lang w:val="en-GB"/>
        </w:rPr>
        <w:t>-</w:t>
      </w:r>
      <w:r w:rsidR="005E34FA">
        <w:rPr>
          <w:rFonts w:ascii="Arial" w:hAnsi="Arial" w:cs="Arial"/>
          <w:color w:val="000000"/>
          <w:sz w:val="20"/>
          <w:szCs w:val="20"/>
          <w:lang w:val="en-GB"/>
        </w:rPr>
        <w:t xml:space="preserve">educated adults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higher scores</w:t>
      </w:r>
      <w:r w:rsidR="00143A69">
        <w:rPr>
          <w:rFonts w:ascii="Arial" w:hAnsi="Arial" w:cs="Arial"/>
          <w:color w:val="000000"/>
          <w:sz w:val="20"/>
          <w:szCs w:val="20"/>
          <w:lang w:val="en-GB"/>
        </w:rPr>
        <w:t xml:space="preserve"> (e.g.,</w:t>
      </w:r>
      <w:r w:rsidR="002F6C6B">
        <w:rPr>
          <w:rFonts w:ascii="Arial" w:hAnsi="Arial" w:cs="Arial"/>
          <w:color w:val="000000"/>
          <w:sz w:val="20"/>
          <w:szCs w:val="20"/>
          <w:lang w:val="en-GB"/>
        </w:rPr>
        <w:t xml:space="preserve"> </w:t>
      </w:r>
      <w:r w:rsidR="002F6C6B">
        <w:rPr>
          <w:rFonts w:ascii="Arial" w:hAnsi="Arial" w:cs="Arial"/>
          <w:color w:val="000000"/>
          <w:sz w:val="20"/>
          <w:szCs w:val="20"/>
        </w:rPr>
        <w:sym w:font="Symbol" w:char="F062"/>
      </w:r>
      <w:r w:rsidR="002F6C6B">
        <w:rPr>
          <w:rFonts w:ascii="Arial" w:hAnsi="Arial" w:cs="Arial"/>
          <w:color w:val="000000"/>
          <w:sz w:val="20"/>
          <w:szCs w:val="20"/>
        </w:rPr>
        <w:t xml:space="preserve"> 2.85; 95% </w:t>
      </w:r>
      <w:proofErr w:type="spellStart"/>
      <w:r w:rsidR="002F6C6B">
        <w:rPr>
          <w:rFonts w:ascii="Arial" w:hAnsi="Arial" w:cs="Arial"/>
          <w:color w:val="000000"/>
          <w:sz w:val="20"/>
          <w:szCs w:val="20"/>
        </w:rPr>
        <w:t>CrI</w:t>
      </w:r>
      <w:proofErr w:type="spellEnd"/>
      <w:r w:rsidR="002F6C6B">
        <w:rPr>
          <w:rFonts w:ascii="Arial" w:hAnsi="Arial" w:cs="Arial"/>
          <w:color w:val="000000"/>
          <w:sz w:val="20"/>
          <w:szCs w:val="20"/>
        </w:rPr>
        <w:t xml:space="preserve"> 1.95, 3.75; </w:t>
      </w:r>
      <w:r w:rsidR="00257A75">
        <w:rPr>
          <w:rFonts w:ascii="Arial" w:hAnsi="Arial" w:cs="Arial"/>
          <w:color w:val="000000"/>
          <w:sz w:val="20"/>
          <w:szCs w:val="20"/>
        </w:rPr>
        <w:t>PP&gt;0,</w:t>
      </w:r>
      <w:r w:rsidR="002F6C6B">
        <w:rPr>
          <w:rFonts w:ascii="Arial" w:hAnsi="Arial" w:cs="Arial"/>
          <w:color w:val="000000"/>
          <w:sz w:val="20"/>
          <w:szCs w:val="20"/>
        </w:rPr>
        <w:t xml:space="preserve"> </w:t>
      </w:r>
      <w:r w:rsidR="00257A75">
        <w:rPr>
          <w:rFonts w:ascii="Arial" w:hAnsi="Arial" w:cs="Arial"/>
          <w:color w:val="000000"/>
          <w:sz w:val="20"/>
          <w:szCs w:val="20"/>
        </w:rPr>
        <w:t>&gt;99.9</w:t>
      </w:r>
      <w:r w:rsidR="002F6C6B">
        <w:rPr>
          <w:rFonts w:ascii="Arial" w:hAnsi="Arial" w:cs="Arial"/>
          <w:color w:val="000000"/>
          <w:sz w:val="20"/>
          <w:szCs w:val="20"/>
        </w:rPr>
        <w:t xml:space="preserve">% for Asian students in </w:t>
      </w:r>
      <w:r w:rsidR="00B1117A">
        <w:rPr>
          <w:rFonts w:ascii="Arial" w:hAnsi="Arial" w:cs="Arial"/>
          <w:color w:val="000000"/>
          <w:sz w:val="20"/>
          <w:szCs w:val="20"/>
        </w:rPr>
        <w:t>m</w:t>
      </w:r>
      <w:r w:rsidR="002F6C6B">
        <w:rPr>
          <w:rFonts w:ascii="Arial" w:hAnsi="Arial" w:cs="Arial"/>
          <w:color w:val="000000"/>
          <w:sz w:val="20"/>
          <w:szCs w:val="20"/>
        </w:rPr>
        <w:t>ath)</w:t>
      </w:r>
      <w:r w:rsidR="008C0996">
        <w:rPr>
          <w:rFonts w:ascii="Arial" w:hAnsi="Arial" w:cs="Arial"/>
          <w:color w:val="000000"/>
          <w:sz w:val="20"/>
          <w:szCs w:val="20"/>
          <w:lang w:val="en-GB"/>
        </w:rPr>
        <w:t xml:space="preserve">. </w:t>
      </w:r>
      <w:r w:rsidR="005441A9">
        <w:rPr>
          <w:rFonts w:ascii="Arial" w:hAnsi="Arial" w:cs="Arial"/>
          <w:color w:val="000000"/>
          <w:sz w:val="20"/>
          <w:szCs w:val="20"/>
        </w:rPr>
        <w:t>D</w:t>
      </w:r>
      <w:r w:rsidR="003E4BD5"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005441A9">
        <w:rPr>
          <w:rFonts w:ascii="Arial" w:hAnsi="Arial" w:cs="Arial"/>
          <w:color w:val="000000"/>
          <w:sz w:val="20"/>
          <w:szCs w:val="20"/>
        </w:rPr>
        <w:t>maximize</w:t>
      </w:r>
      <w:r w:rsidR="003B1ADF">
        <w:rPr>
          <w:rFonts w:ascii="Arial" w:hAnsi="Arial" w:cs="Arial"/>
          <w:color w:val="000000"/>
          <w:sz w:val="20"/>
          <w:szCs w:val="20"/>
        </w:rPr>
        <w:t xml:space="preserve"> </w:t>
      </w:r>
      <w:r w:rsidR="003E4BD5" w:rsidRPr="003E4BD5">
        <w:rPr>
          <w:rFonts w:ascii="Arial" w:hAnsi="Arial" w:cs="Arial"/>
          <w:color w:val="000000"/>
          <w:sz w:val="20"/>
          <w:szCs w:val="20"/>
        </w:rPr>
        <w:t xml:space="preserve">resilience </w:t>
      </w:r>
      <w:r w:rsidR="00070F2A">
        <w:rPr>
          <w:rFonts w:ascii="Arial" w:hAnsi="Arial" w:cs="Arial"/>
          <w:color w:val="000000"/>
          <w:sz w:val="20"/>
          <w:szCs w:val="20"/>
        </w:rPr>
        <w:t xml:space="preserve">and recovery </w:t>
      </w:r>
      <w:r w:rsidR="003E4BD5" w:rsidRPr="003E4BD5">
        <w:rPr>
          <w:rFonts w:ascii="Arial" w:hAnsi="Arial" w:cs="Arial"/>
          <w:color w:val="000000"/>
          <w:sz w:val="20"/>
          <w:szCs w:val="20"/>
        </w:rPr>
        <w:t>to climate-related stressors</w:t>
      </w:r>
      <w:r w:rsidR="00802920">
        <w:rPr>
          <w:rFonts w:ascii="Arial" w:hAnsi="Arial" w:cs="Arial"/>
          <w:color w:val="000000"/>
          <w:sz w:val="20"/>
          <w:szCs w:val="20"/>
        </w:rPr>
        <w:t>’ impacts</w:t>
      </w:r>
      <w:r w:rsidR="003E4BD5" w:rsidRPr="003E4BD5">
        <w:rPr>
          <w:rFonts w:ascii="Arial" w:hAnsi="Arial" w:cs="Arial"/>
          <w:color w:val="000000"/>
          <w:sz w:val="20"/>
          <w:szCs w:val="20"/>
        </w:rPr>
        <w:t xml:space="preserve"> on academic achievement.</w:t>
      </w:r>
    </w:p>
    <w:p w14:paraId="45398465" w14:textId="482C89D8" w:rsidR="00E6133D" w:rsidRPr="00980C22" w:rsidRDefault="00E6133D" w:rsidP="002F6C6B">
      <w:pPr>
        <w:keepNext/>
        <w:pBdr>
          <w:top w:val="nil"/>
          <w:left w:val="nil"/>
          <w:bottom w:val="nil"/>
          <w:right w:val="nil"/>
          <w:between w:val="nil"/>
        </w:pBdr>
        <w:tabs>
          <w:tab w:val="left" w:pos="6185"/>
        </w:tabs>
        <w:spacing w:before="240" w:after="60"/>
        <w:rPr>
          <w:rFonts w:ascii="Arial" w:hAnsi="Arial" w:cs="Arial"/>
          <w:b/>
          <w:color w:val="000000"/>
          <w:sz w:val="20"/>
          <w:szCs w:val="20"/>
        </w:rPr>
      </w:pPr>
      <w:r w:rsidRPr="00980C22">
        <w:rPr>
          <w:rFonts w:ascii="Arial" w:hAnsi="Arial" w:cs="Arial"/>
          <w:b/>
          <w:color w:val="000000"/>
          <w:sz w:val="20"/>
          <w:szCs w:val="20"/>
        </w:rPr>
        <w:t>Significance Statement</w:t>
      </w:r>
      <w:r w:rsidR="002F6C6B">
        <w:rPr>
          <w:rFonts w:ascii="Arial" w:hAnsi="Arial" w:cs="Arial"/>
          <w:b/>
          <w:color w:val="000000"/>
          <w:sz w:val="20"/>
          <w:szCs w:val="20"/>
        </w:rPr>
        <w:tab/>
      </w:r>
    </w:p>
    <w:p w14:paraId="53F26516" w14:textId="383C7E37"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particularly </w:t>
      </w:r>
      <w:r w:rsidR="0074570B">
        <w:rPr>
          <w:rFonts w:ascii="Arial" w:hAnsi="Arial" w:cs="Arial"/>
          <w:color w:val="000000"/>
          <w:sz w:val="20"/>
          <w:szCs w:val="20"/>
        </w:rPr>
        <w:t>as it pertains</w:t>
      </w:r>
      <w:r>
        <w:rPr>
          <w:rFonts w:ascii="Arial" w:hAnsi="Arial" w:cs="Arial"/>
          <w:color w:val="000000"/>
          <w:sz w:val="20"/>
          <w:szCs w:val="20"/>
        </w:rPr>
        <w:t xml:space="preserve"> to their educational attainment.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all affected U</w:t>
      </w:r>
      <w:r w:rsidR="00B1117A">
        <w:rPr>
          <w:rFonts w:ascii="Arial" w:hAnsi="Arial" w:cs="Arial"/>
          <w:color w:val="000000"/>
          <w:sz w:val="20"/>
          <w:szCs w:val="20"/>
        </w:rPr>
        <w:t>nited States</w:t>
      </w:r>
      <w:r w:rsidR="0074570B">
        <w:rPr>
          <w:rFonts w:ascii="Arial" w:hAnsi="Arial" w:cs="Arial"/>
          <w:color w:val="000000"/>
          <w:sz w:val="20"/>
          <w:szCs w:val="20"/>
        </w:rPr>
        <w:t xml:space="preserve">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on standardized test score trajectories 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in 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A146A3">
        <w:rPr>
          <w:rFonts w:ascii="Arial" w:hAnsi="Arial" w:cs="Arial"/>
          <w:color w:val="000000"/>
          <w:sz w:val="20"/>
          <w:szCs w:val="20"/>
        </w:rPr>
        <w:t>post-</w:t>
      </w:r>
      <w:r w:rsidR="002C4340">
        <w:rPr>
          <w:rFonts w:ascii="Arial" w:hAnsi="Arial" w:cs="Arial"/>
          <w:color w:val="000000"/>
          <w:sz w:val="20"/>
          <w:szCs w:val="20"/>
        </w:rPr>
        <w:t xml:space="preserve">disaster </w:t>
      </w:r>
      <w:r w:rsidR="00EE3FDA">
        <w:rPr>
          <w:rFonts w:ascii="Arial" w:hAnsi="Arial" w:cs="Arial"/>
          <w:color w:val="000000"/>
          <w:sz w:val="20"/>
          <w:szCs w:val="20"/>
        </w:rPr>
        <w:t xml:space="preserve">recovery </w:t>
      </w:r>
      <w:r w:rsidR="00587C18">
        <w:rPr>
          <w:rFonts w:ascii="Arial" w:hAnsi="Arial" w:cs="Arial"/>
          <w:color w:val="000000"/>
          <w:sz w:val="20"/>
          <w:szCs w:val="20"/>
        </w:rPr>
        <w:t xml:space="preserve">likely </w:t>
      </w:r>
      <w:r w:rsidR="00A757D3">
        <w:rPr>
          <w:rFonts w:ascii="Arial" w:hAnsi="Arial" w:cs="Arial"/>
          <w:color w:val="000000"/>
          <w:sz w:val="20"/>
          <w:szCs w:val="20"/>
        </w:rPr>
        <w:t>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9F76B46"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such as hurricanes and tropical storms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r w:rsidR="000E3180">
        <w:rPr>
          <w:rFonts w:ascii="Arial" w:hAnsi="Arial" w:cs="Arial"/>
          <w:bCs/>
          <w:color w:val="000000"/>
          <w:sz w:val="20"/>
          <w:szCs w:val="20"/>
        </w:rPr>
        <w:t>Tropical cyclones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36CE3">
        <w:rPr>
          <w:rFonts w:ascii="Arial" w:hAnsi="Arial" w:cs="Arial"/>
          <w:bCs/>
          <w:color w:val="000000"/>
          <w:sz w:val="20"/>
          <w:szCs w:val="20"/>
        </w:rPr>
        <w:t>had ever been</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r w:rsidR="00842541">
        <w:rPr>
          <w:rFonts w:ascii="Arial" w:hAnsi="Arial" w:cs="Arial"/>
          <w:bCs/>
          <w:color w:val="000000"/>
          <w:sz w:val="20"/>
          <w:szCs w:val="20"/>
        </w:rPr>
        <w:t>Tropical cyclones</w:t>
      </w:r>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land </w:t>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tropical cyclones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hurricanes </w:t>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213992B3"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w:t>
      </w:r>
      <w:r w:rsidR="00B90723">
        <w:rPr>
          <w:rFonts w:ascii="Arial" w:hAnsi="Arial" w:cs="Arial"/>
          <w:bCs/>
          <w:color w:val="000000"/>
          <w:sz w:val="20"/>
          <w:szCs w:val="20"/>
        </w:rPr>
        <w:t>hurricanes</w:t>
      </w:r>
      <w:r>
        <w:rPr>
          <w:rFonts w:ascii="Arial" w:hAnsi="Arial" w:cs="Arial"/>
          <w:bCs/>
          <w:color w:val="000000"/>
          <w:sz w:val="20"/>
          <w:szCs w:val="20"/>
        </w:rPr>
        <w:t xml:space="preserve">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w:t>
      </w:r>
      <w:r w:rsidR="00262044">
        <w:rPr>
          <w:rFonts w:ascii="Arial" w:hAnsi="Arial" w:cs="Arial"/>
          <w:bCs/>
          <w:color w:val="000000"/>
          <w:sz w:val="20"/>
          <w:szCs w:val="20"/>
        </w:rPr>
        <w:t>hurricanes</w:t>
      </w:r>
      <w:r w:rsidR="0079248B">
        <w:rPr>
          <w:rFonts w:ascii="Arial" w:hAnsi="Arial" w:cs="Arial"/>
          <w:bCs/>
          <w:color w:val="000000"/>
          <w:sz w:val="20"/>
          <w:szCs w:val="20"/>
        </w:rPr>
        <w:t xml:space="preserve"> in their lifetimes than previous generations</w:t>
      </w:r>
      <w:r w:rsidR="005E7257">
        <w:rPr>
          <w:rFonts w:ascii="Arial" w:hAnsi="Arial" w:cs="Arial"/>
          <w:bCs/>
          <w:color w:val="000000"/>
          <w:sz w:val="20"/>
          <w:szCs w:val="20"/>
        </w:rPr>
        <w:t xml:space="preserve"> due to the effects of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262044">
        <w:rPr>
          <w:rFonts w:ascii="Arial" w:hAnsi="Arial" w:cs="Arial"/>
          <w:bCs/>
          <w:color w:val="000000"/>
          <w:sz w:val="20"/>
          <w:szCs w:val="20"/>
        </w:rPr>
        <w:t>Hurricanes</w:t>
      </w:r>
      <w:r w:rsidR="00DC78EB">
        <w:rPr>
          <w:rFonts w:ascii="Arial" w:hAnsi="Arial" w:cs="Arial"/>
          <w:bCs/>
          <w:color w:val="000000"/>
          <w:sz w:val="20"/>
          <w:szCs w:val="20"/>
        </w:rPr>
        <w:t xml:space="preserve">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r w:rsidR="00225387">
        <w:rPr>
          <w:rFonts w:ascii="Arial" w:hAnsi="Arial" w:cs="Arial"/>
          <w:bCs/>
          <w:color w:val="000000"/>
          <w:sz w:val="20"/>
          <w:szCs w:val="20"/>
        </w:rPr>
        <w:t xml:space="preserve">The strongest </w:t>
      </w:r>
      <w:del w:id="4" w:author="Parks, Robbie M" w:date="2023-11-10T14:43:00Z">
        <w:r w:rsidR="00225387" w:rsidDel="008877F0">
          <w:rPr>
            <w:rFonts w:ascii="Arial" w:hAnsi="Arial" w:cs="Arial"/>
            <w:bCs/>
            <w:color w:val="000000"/>
            <w:sz w:val="20"/>
            <w:szCs w:val="20"/>
          </w:rPr>
          <w:delText>hurricanes</w:delText>
        </w:r>
        <w:r w:rsidR="00A4014A" w:rsidDel="008877F0">
          <w:rPr>
            <w:rFonts w:ascii="Arial" w:hAnsi="Arial" w:cs="Arial"/>
            <w:bCs/>
            <w:color w:val="000000"/>
            <w:sz w:val="20"/>
            <w:szCs w:val="20"/>
          </w:rPr>
          <w:delText xml:space="preserve"> </w:delText>
        </w:r>
      </w:del>
      <w:ins w:id="5" w:author="Parks, Robbie M" w:date="2023-11-10T14:43:00Z">
        <w:r w:rsidR="008877F0">
          <w:rPr>
            <w:rFonts w:ascii="Arial" w:hAnsi="Arial" w:cs="Arial"/>
            <w:bCs/>
            <w:color w:val="000000"/>
            <w:sz w:val="20"/>
            <w:szCs w:val="20"/>
          </w:rPr>
          <w:t xml:space="preserve">tropical cyclones (hurricane-force winds) </w:t>
        </w:r>
      </w:ins>
      <w:r w:rsidR="00A4014A">
        <w:rPr>
          <w:rFonts w:ascii="Arial" w:hAnsi="Arial" w:cs="Arial"/>
          <w:bCs/>
          <w:color w:val="000000"/>
          <w:sz w:val="20"/>
          <w:szCs w:val="20"/>
        </w:rPr>
        <w:t xml:space="preserve">have </w:t>
      </w:r>
      <w:r w:rsidR="00225387">
        <w:rPr>
          <w:rFonts w:ascii="Arial" w:hAnsi="Arial" w:cs="Arial"/>
          <w:bCs/>
          <w:color w:val="000000"/>
          <w:sz w:val="20"/>
          <w:szCs w:val="20"/>
        </w:rPr>
        <w:t>had</w:t>
      </w:r>
      <w:r w:rsidR="00A4014A">
        <w:rPr>
          <w:rFonts w:ascii="Arial" w:hAnsi="Arial" w:cs="Arial"/>
          <w:bCs/>
          <w:color w:val="000000"/>
          <w:sz w:val="20"/>
          <w:szCs w:val="20"/>
        </w:rPr>
        <w:t xml:space="preserve"> </w:t>
      </w:r>
      <w:r w:rsidR="00225387">
        <w:rPr>
          <w:rFonts w:ascii="Arial" w:hAnsi="Arial" w:cs="Arial"/>
          <w:bCs/>
          <w:color w:val="000000"/>
          <w:sz w:val="20"/>
          <w:szCs w:val="20"/>
        </w:rPr>
        <w:t>long</w:t>
      </w:r>
      <w:r w:rsidR="00BE275F">
        <w:rPr>
          <w:rFonts w:ascii="Arial" w:hAnsi="Arial" w:cs="Arial"/>
          <w:bCs/>
          <w:color w:val="000000"/>
          <w:sz w:val="20"/>
          <w:szCs w:val="20"/>
        </w:rPr>
        <w:t>-</w:t>
      </w:r>
      <w:r w:rsidR="00A4014A">
        <w:rPr>
          <w:rFonts w:ascii="Arial" w:hAnsi="Arial" w:cs="Arial"/>
          <w:bCs/>
          <w:color w:val="000000"/>
          <w:sz w:val="20"/>
          <w:szCs w:val="20"/>
        </w:rPr>
        <w:t xml:space="preserve">lasting deleterious </w:t>
      </w:r>
      <w:r w:rsidR="00225387">
        <w:rPr>
          <w:rFonts w:ascii="Arial" w:hAnsi="Arial" w:cs="Arial"/>
          <w:bCs/>
          <w:color w:val="000000"/>
          <w:sz w:val="20"/>
          <w:szCs w:val="20"/>
        </w:rPr>
        <w:t>impacts</w:t>
      </w:r>
      <w:r w:rsidR="00A4014A">
        <w:rPr>
          <w:rFonts w:ascii="Arial" w:hAnsi="Arial" w:cs="Arial"/>
          <w:bCs/>
          <w:color w:val="000000"/>
          <w:sz w:val="20"/>
          <w:szCs w:val="20"/>
        </w:rPr>
        <w:t xml:space="preserve"> on education</w:t>
      </w:r>
      <w:r w:rsidR="00225387">
        <w:rPr>
          <w:rFonts w:ascii="Arial" w:hAnsi="Arial" w:cs="Arial"/>
          <w:bCs/>
          <w:color w:val="000000"/>
          <w:sz w:val="20"/>
          <w:szCs w:val="20"/>
        </w:rPr>
        <w:t xml:space="preserve"> systems</w:t>
      </w:r>
      <w:r w:rsidR="00A4014A">
        <w:rPr>
          <w:rFonts w:ascii="Arial" w:hAnsi="Arial" w:cs="Arial"/>
          <w:bCs/>
          <w:color w:val="000000"/>
          <w:sz w:val="20"/>
          <w:szCs w:val="20"/>
        </w:rPr>
        <w:t xml:space="preserve"> </w:t>
      </w:r>
      <w:r w:rsidR="00225387">
        <w:rPr>
          <w:rFonts w:ascii="Arial" w:hAnsi="Arial" w:cs="Arial"/>
          <w:bCs/>
          <w:color w:val="000000"/>
          <w:sz w:val="20"/>
          <w:szCs w:val="20"/>
        </w:rPr>
        <w:t>i</w:t>
      </w:r>
      <w:r w:rsidR="00A4014A">
        <w:rPr>
          <w:rFonts w:ascii="Arial" w:hAnsi="Arial" w:cs="Arial"/>
          <w:bCs/>
          <w:color w:val="000000"/>
          <w:sz w:val="20"/>
          <w:szCs w:val="20"/>
        </w:rPr>
        <w:t>n highly impacted communities</w:t>
      </w:r>
      <w:r w:rsidR="00225387">
        <w:rPr>
          <w:rFonts w:ascii="Arial" w:hAnsi="Arial" w:cs="Arial"/>
          <w:bCs/>
          <w:color w:val="000000"/>
          <w:sz w:val="20"/>
          <w:szCs w:val="20"/>
        </w:rPr>
        <w:t xml:space="preserve"> throughout the United States </w:t>
      </w:r>
      <w:r w:rsidR="00225387">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{"citationID":"hnxXh5TQ","properties":{"formattedCitation":"(16)","plainCitation":"(16)","noteIndex":0},"citationItems":[{"id":2713,"uris":["http://zotero.org/groups/4923355/items/FC6GSBTV"],"itemData":{"id":2713,"type":"article-journal","abstract":"Purpose The purpose of this paper is to identify and describe the long-term impacts of hurricanes on schools and discuss approaches to improving recovery efforts. Design/methodology/approach Interviews with 20 school districts in Texas and North Carolina after Hurricanes Harvey (2017) and Matthew (2016). In total, 115 interviews were conducted with teachers, principals, district superintendents and representatives from state education agencies. Interview questions focused on the impact of storms and strategies for recovery. Findings The authors uncovered three long-term impacts of hurricanes on schools: (1) constrained instructional time, (2) increased social-emotional needs and (3) the need to support educators. Research limitations/implications This paper focuses on two storms, in two states, in two successive years. Data collection occurred in Texas, one academic year after the storm. As compared to the North Carolina, data collection occurred almost two academic years after the storm. Practical implications This paper illuminates strategies for stakeholders to implement and expedite hurricane recovery through; (1) updating curricula plans, (2) providing long-term counselors and (3) supporting educators in and out of school. Originality/value To date, very few studies have explored the ways in which schools face long-term impacts following a disaster. This paper provides insight to the challenges that prolong the impacts of disasters and impede recovery in schools. With hurricanes and related disasters continuing to affect schooling communities, more research is needed to identify the best ways to support schools, months to years after an event.","container-title":"Disaster Prevention and Management: An International Journal","DOI":"10.1108/DPM-03-2020-0055","ISSN":"0965-3562","issue":"3","note":"publisher: Emerald Publishing Limited","page":"264-278","source":"Emerald Insight","title":"The storm after the storm: the long-term lingering impacts of hurricanes on schools","title-short":"The storm after the storm","URL":"https://doi.org/10.1108/DPM-03-2020-0055","volume":"30","author":[{"family":"Davis","given":"Cassandra R."},{"family":"Cannon","given":"Sarah R."},{"family":"Fuller","given":"Sarah C."}],"accessed":{"date-parts":[["2023",10,24]]},"issued":{"date-parts":[["2021",1,1]]}}}],"schema":"https://github.com/citation-style-language/schema/raw/master/csl-citation.json"} </w:instrText>
      </w:r>
      <w:r w:rsidR="00225387">
        <w:rPr>
          <w:rFonts w:ascii="Arial" w:hAnsi="Arial" w:cs="Arial"/>
          <w:bCs/>
          <w:color w:val="000000"/>
          <w:sz w:val="20"/>
          <w:szCs w:val="20"/>
        </w:rPr>
        <w:fldChar w:fldCharType="separate"/>
      </w:r>
      <w:r w:rsidR="00225387">
        <w:rPr>
          <w:rFonts w:ascii="Arial" w:hAnsi="Arial" w:cs="Arial"/>
          <w:bCs/>
          <w:noProof/>
          <w:color w:val="000000"/>
          <w:sz w:val="20"/>
          <w:szCs w:val="20"/>
        </w:rPr>
        <w:t>(16)</w:t>
      </w:r>
      <w:r w:rsidR="00225387">
        <w:rPr>
          <w:rFonts w:ascii="Arial" w:hAnsi="Arial" w:cs="Arial"/>
          <w:bCs/>
          <w:color w:val="000000"/>
          <w:sz w:val="20"/>
          <w:szCs w:val="20"/>
        </w:rPr>
        <w:fldChar w:fldCharType="end"/>
      </w:r>
      <w:r w:rsidR="00A4014A">
        <w:rPr>
          <w:rFonts w:ascii="Arial" w:hAnsi="Arial" w:cs="Arial"/>
          <w:bCs/>
          <w:color w:val="000000"/>
          <w:sz w:val="20"/>
          <w:szCs w:val="20"/>
        </w:rPr>
        <w:t xml:space="preserve">. </w:t>
      </w:r>
    </w:p>
    <w:p w14:paraId="506F5B16" w14:textId="570B9ED5"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{"citationID":"oukmFJye","properties":{"formattedCitation":"(17\\uc0\\u8211{}21)","plainCitation":"(17–21)","noteIndex":0},"citationItems":[{"id":2542,"uris":["http://zotero.org/groups/4923355/items/A2EZP9QD"],"itemData":{"id":2542,"type":"article-journal","abstract":"Despite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225387" w:rsidRPr="00225387">
        <w:rPr>
          <w:rFonts w:ascii="Arial" w:hAnsi="Arial" w:cs="Arial"/>
          <w:color w:val="000000"/>
          <w:sz w:val="20"/>
        </w:rPr>
        <w:t>(17–21)</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 Here, we examine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are 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disruption to </w:t>
      </w:r>
      <w:r w:rsidR="00735F2A">
        <w:rPr>
          <w:rFonts w:ascii="Arial" w:hAnsi="Arial" w:cs="Arial"/>
          <w:color w:val="000000"/>
          <w:sz w:val="20"/>
          <w:szCs w:val="20"/>
        </w:rPr>
        <w:t>m</w:t>
      </w:r>
      <w:r w:rsidR="00194FFD">
        <w:rPr>
          <w:rFonts w:ascii="Arial" w:hAnsi="Arial" w:cs="Arial"/>
          <w:color w:val="000000"/>
          <w:sz w:val="20"/>
          <w:szCs w:val="20"/>
        </w:rPr>
        <w:t xml:space="preserve">ath and </w:t>
      </w:r>
      <w:r w:rsidR="00110D26">
        <w:rPr>
          <w:rFonts w:ascii="Arial" w:hAnsi="Arial" w:cs="Arial"/>
          <w:color w:val="000000"/>
          <w:sz w:val="20"/>
          <w:szCs w:val="20"/>
        </w:rPr>
        <w:t>r</w:t>
      </w:r>
      <w:r w:rsidR="00194FFD">
        <w:rPr>
          <w:rFonts w:ascii="Arial" w:hAnsi="Arial" w:cs="Arial"/>
          <w:color w:val="000000"/>
          <w:sz w:val="20"/>
          <w:szCs w:val="20"/>
        </w:rPr>
        <w:t>eading/</w:t>
      </w:r>
      <w:r w:rsidR="00110D26">
        <w:rPr>
          <w:rFonts w:ascii="Arial" w:hAnsi="Arial" w:cs="Arial"/>
          <w:color w:val="000000"/>
          <w:sz w:val="20"/>
          <w:szCs w:val="20"/>
        </w:rPr>
        <w:t>l</w:t>
      </w:r>
      <w:r w:rsidR="00194FFD">
        <w:rPr>
          <w:rFonts w:ascii="Arial" w:hAnsi="Arial" w:cs="Arial"/>
          <w:color w:val="000000"/>
          <w:sz w:val="20"/>
          <w:szCs w:val="20"/>
        </w:rPr>
        <w:t xml:space="preserve">anguage </w:t>
      </w:r>
      <w:r w:rsidR="00110D26">
        <w:rPr>
          <w:rFonts w:ascii="Arial" w:hAnsi="Arial" w:cs="Arial"/>
          <w:color w:val="000000"/>
          <w:sz w:val="20"/>
          <w:szCs w:val="20"/>
        </w:rPr>
        <w:t>a</w:t>
      </w:r>
      <w:r w:rsidR="00194FFD">
        <w:rPr>
          <w:rFonts w:ascii="Arial" w:hAnsi="Arial" w:cs="Arial"/>
          <w:color w:val="000000"/>
          <w:sz w:val="20"/>
          <w:szCs w:val="20"/>
        </w:rPr>
        <w:t xml:space="preserve">rts (RLA) </w:t>
      </w:r>
      <w:r w:rsidR="00847288">
        <w:rPr>
          <w:rFonts w:ascii="Arial" w:hAnsi="Arial" w:cs="Arial"/>
          <w:color w:val="000000"/>
          <w:sz w:val="20"/>
          <w:szCs w:val="20"/>
        </w:rPr>
        <w:t xml:space="preserve">test scores </w:t>
      </w:r>
      <w:r w:rsidR="00194FFD">
        <w:rPr>
          <w:rFonts w:ascii="Arial" w:hAnsi="Arial" w:cs="Arial"/>
          <w:color w:val="000000"/>
          <w:sz w:val="20"/>
          <w:szCs w:val="20"/>
        </w:rPr>
        <w:t>in U</w:t>
      </w:r>
      <w:r w:rsidR="00735F2A">
        <w:rPr>
          <w:rFonts w:ascii="Arial" w:hAnsi="Arial" w:cs="Arial"/>
          <w:color w:val="000000"/>
          <w:sz w:val="20"/>
          <w:szCs w:val="20"/>
        </w:rPr>
        <w:t>nited States</w:t>
      </w:r>
      <w:r w:rsidR="00194FFD">
        <w:rPr>
          <w:rFonts w:ascii="Arial" w:hAnsi="Arial" w:cs="Arial"/>
          <w:color w:val="000000"/>
          <w:sz w:val="20"/>
          <w:szCs w:val="20"/>
        </w:rPr>
        <w:t xml:space="preserve"> counties </w:t>
      </w:r>
      <w:r w:rsidR="00847288">
        <w:rPr>
          <w:rFonts w:ascii="Arial" w:hAnsi="Arial" w:cs="Arial"/>
          <w:color w:val="000000"/>
          <w:sz w:val="20"/>
          <w:szCs w:val="20"/>
        </w:rPr>
        <w:t xml:space="preserve">using a Bayesian formulation of a </w:t>
      </w:r>
      <w:r w:rsidR="00847288" w:rsidRPr="003E4BD5">
        <w:rPr>
          <w:rFonts w:ascii="Arial" w:hAnsi="Arial" w:cs="Arial"/>
          <w:color w:val="000000"/>
          <w:sz w:val="20"/>
          <w:szCs w:val="20"/>
        </w:rPr>
        <w:t>difference-in-differences model</w:t>
      </w:r>
      <w:r w:rsidR="00885B55">
        <w:rPr>
          <w:rFonts w:ascii="Arial" w:hAnsi="Arial" w:cs="Arial"/>
          <w:bCs/>
          <w:color w:val="000000"/>
          <w:sz w:val="20"/>
          <w:szCs w:val="20"/>
        </w:rPr>
        <w:t xml:space="preserve">, and (2) </w:t>
      </w:r>
      <w:r w:rsidR="00847288">
        <w:rPr>
          <w:rFonts w:ascii="Arial" w:hAnsi="Arial" w:cs="Arial"/>
          <w:bCs/>
          <w:color w:val="000000"/>
          <w:sz w:val="20"/>
          <w:szCs w:val="20"/>
        </w:rPr>
        <w:t>to evaluate how these effects vary by state</w:t>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14CB23A4"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CB7F4B">
        <w:rPr>
          <w:rFonts w:ascii="Arial" w:hAnsi="Arial" w:cs="Arial"/>
          <w:color w:val="000000"/>
          <w:sz w:val="20"/>
          <w:szCs w:val="20"/>
        </w:rPr>
        <w:t>m</w:t>
      </w:r>
      <w:r w:rsidR="00562263">
        <w:rPr>
          <w:rFonts w:ascii="Arial" w:hAnsi="Arial" w:cs="Arial"/>
          <w:color w:val="000000"/>
          <w:sz w:val="20"/>
          <w:szCs w:val="20"/>
        </w:rPr>
        <w:t xml:space="preserve">ath score for fifth-grade cohorts was </w:t>
      </w:r>
      <w:commentRangeStart w:id="6"/>
      <w:r w:rsidR="00562263">
        <w:rPr>
          <w:rFonts w:ascii="Arial" w:hAnsi="Arial" w:cs="Arial"/>
          <w:color w:val="000000"/>
          <w:sz w:val="20"/>
          <w:szCs w:val="20"/>
        </w:rPr>
        <w:t xml:space="preserve">4.80 in 2009 and 4.79 </w:t>
      </w:r>
      <w:commentRangeEnd w:id="6"/>
      <w:r w:rsidR="00A5261E">
        <w:rPr>
          <w:rStyle w:val="CommentReference"/>
          <w:rFonts w:ascii="Times New Roman" w:eastAsia="Times New Roman" w:hAnsi="Times New Roman" w:cs="Times New Roman"/>
        </w:rPr>
        <w:commentReference w:id="6"/>
      </w:r>
      <w:r w:rsidR="00562263">
        <w:rPr>
          <w:rFonts w:ascii="Arial" w:hAnsi="Arial" w:cs="Arial"/>
          <w:color w:val="000000"/>
          <w:sz w:val="20"/>
          <w:szCs w:val="20"/>
        </w:rPr>
        <w:t>in 2018)</w:t>
      </w:r>
      <w:r w:rsidR="00FE0582">
        <w:rPr>
          <w:rFonts w:ascii="Arial" w:hAnsi="Arial" w:cs="Arial"/>
          <w:color w:val="000000"/>
          <w:sz w:val="20"/>
          <w:szCs w:val="20"/>
        </w:rPr>
        <w:t xml:space="preserve"> (Table 1)</w:t>
      </w:r>
      <w:r w:rsidR="00562263">
        <w:rPr>
          <w:rFonts w:ascii="Arial" w:hAnsi="Arial" w:cs="Arial"/>
          <w:color w:val="000000"/>
          <w:sz w:val="20"/>
          <w:szCs w:val="20"/>
        </w:rPr>
        <w:t>.</w:t>
      </w:r>
      <w:r w:rsidR="00561E5F">
        <w:rPr>
          <w:rFonts w:ascii="Arial" w:hAnsi="Arial" w:cs="Arial"/>
          <w:color w:val="000000"/>
          <w:sz w:val="20"/>
          <w:szCs w:val="20"/>
        </w:rPr>
        <w:t xml:space="preserve"> </w:t>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students </w:t>
      </w:r>
      <w:r w:rsidR="008B6E2D">
        <w:rPr>
          <w:rFonts w:ascii="Arial" w:hAnsi="Arial" w:cs="Arial"/>
          <w:color w:val="000000"/>
          <w:sz w:val="20"/>
          <w:szCs w:val="20"/>
        </w:rPr>
        <w:t xml:space="preserve">considered </w:t>
      </w:r>
      <w:proofErr w:type="gramStart"/>
      <w:r w:rsidR="008B6E2D">
        <w:rPr>
          <w:rFonts w:ascii="Arial" w:hAnsi="Arial" w:cs="Arial"/>
          <w:color w:val="000000"/>
          <w:sz w:val="20"/>
          <w:szCs w:val="20"/>
        </w:rPr>
        <w:t>economically disadvantaged</w:t>
      </w:r>
      <w:proofErr w:type="gramEnd"/>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w:t>
      </w:r>
      <w:r w:rsidR="007A7323">
        <w:rPr>
          <w:rFonts w:ascii="Arial" w:hAnsi="Arial" w:cs="Arial"/>
          <w:color w:val="000000"/>
          <w:sz w:val="20"/>
          <w:szCs w:val="20"/>
        </w:rPr>
        <w:t xml:space="preserve"> </w:t>
      </w:r>
      <w:r w:rsidR="00562263">
        <w:rPr>
          <w:rFonts w:ascii="Arial" w:hAnsi="Arial" w:cs="Arial"/>
          <w:color w:val="000000"/>
          <w:sz w:val="20"/>
          <w:szCs w:val="20"/>
        </w:rPr>
        <w:t>cohort students identifying 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ins w:id="7" w:author="Parks, Robbie M" w:date="2023-11-10T14:49:00Z">
        <w:r w:rsidR="009E70D4">
          <w:rPr>
            <w:rFonts w:ascii="Arial" w:hAnsi="Arial" w:cs="Arial"/>
            <w:color w:val="000000"/>
            <w:sz w:val="20"/>
            <w:szCs w:val="20"/>
          </w:rPr>
          <w:t xml:space="preserve">There were </w:t>
        </w:r>
      </w:ins>
      <w:commentRangeStart w:id="8"/>
      <w:r w:rsidR="00FB097B">
        <w:rPr>
          <w:rFonts w:ascii="Arial" w:hAnsi="Arial" w:cs="Arial"/>
          <w:color w:val="000000"/>
          <w:sz w:val="20"/>
          <w:szCs w:val="20"/>
        </w:rPr>
        <w:t xml:space="preserve">74 </w:t>
      </w:r>
      <w:commentRangeEnd w:id="8"/>
      <w:r w:rsidR="004B615D">
        <w:rPr>
          <w:rStyle w:val="CommentReference"/>
          <w:rFonts w:ascii="Times New Roman" w:eastAsia="Times New Roman" w:hAnsi="Times New Roman" w:cs="Times New Roman"/>
        </w:rPr>
        <w:commentReference w:id="8"/>
      </w:r>
      <w:r w:rsidR="00FB097B">
        <w:rPr>
          <w:rFonts w:ascii="Arial" w:hAnsi="Arial" w:cs="Arial"/>
          <w:color w:val="000000"/>
          <w:sz w:val="20"/>
          <w:szCs w:val="20"/>
        </w:rPr>
        <w:t>counties were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77777777" w:rsidR="00806C72" w:rsidRDefault="00806C72" w:rsidP="00806C72">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Association of Covariates with Test Scores</w:t>
      </w:r>
    </w:p>
    <w:p w14:paraId="2DDFD17D" w14:textId="510BDCF4" w:rsidR="00C446D5" w:rsidRDefault="00806C72"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We observed several notable associations between grade</w:t>
      </w:r>
      <w:r w:rsidR="007A7323">
        <w:rPr>
          <w:rFonts w:ascii="Arial" w:hAnsi="Arial" w:cs="Arial"/>
          <w:color w:val="000000"/>
          <w:sz w:val="20"/>
          <w:szCs w:val="20"/>
        </w:rPr>
        <w:t xml:space="preserve"> </w:t>
      </w:r>
      <w:r>
        <w:rPr>
          <w:rFonts w:ascii="Arial" w:hAnsi="Arial" w:cs="Arial"/>
          <w:color w:val="000000"/>
          <w:sz w:val="20"/>
          <w:szCs w:val="20"/>
        </w:rPr>
        <w:t>cohort and county-level sociodemographic characteristics and average standardized test scores</w:t>
      </w:r>
      <w:r w:rsidR="00A511B7">
        <w:rPr>
          <w:rFonts w:ascii="Arial" w:hAnsi="Arial" w:cs="Arial"/>
          <w:color w:val="000000"/>
          <w:sz w:val="20"/>
          <w:szCs w:val="20"/>
        </w:rPr>
        <w:t xml:space="preserve"> (Figures </w:t>
      </w:r>
      <w:r w:rsidR="00194FFD">
        <w:rPr>
          <w:rFonts w:ascii="Arial" w:hAnsi="Arial" w:cs="Arial"/>
          <w:color w:val="000000"/>
          <w:sz w:val="20"/>
          <w:szCs w:val="20"/>
        </w:rPr>
        <w:t>2</w:t>
      </w:r>
      <w:r w:rsidR="00A511B7">
        <w:rPr>
          <w:rFonts w:ascii="Arial" w:hAnsi="Arial" w:cs="Arial"/>
          <w:color w:val="000000"/>
          <w:sz w:val="20"/>
          <w:szCs w:val="20"/>
        </w:rPr>
        <w:t xml:space="preserve"> and </w:t>
      </w:r>
      <w:r w:rsidR="00194FFD">
        <w:rPr>
          <w:rFonts w:ascii="Arial" w:hAnsi="Arial" w:cs="Arial"/>
          <w:color w:val="000000"/>
          <w:sz w:val="20"/>
          <w:szCs w:val="20"/>
        </w:rPr>
        <w:t>3</w:t>
      </w:r>
      <w:r w:rsidR="00A511B7">
        <w:rPr>
          <w:rFonts w:ascii="Arial" w:hAnsi="Arial" w:cs="Arial"/>
          <w:color w:val="000000"/>
          <w:sz w:val="20"/>
          <w:szCs w:val="20"/>
        </w:rPr>
        <w:t>)</w:t>
      </w:r>
      <w:r>
        <w:rPr>
          <w:rFonts w:ascii="Arial" w:hAnsi="Arial" w:cs="Arial"/>
          <w:color w:val="000000"/>
          <w:sz w:val="20"/>
          <w:szCs w:val="20"/>
        </w:rPr>
        <w:t xml:space="preserve">. </w:t>
      </w:r>
      <w:r w:rsidR="00670448">
        <w:rPr>
          <w:rFonts w:ascii="Arial" w:hAnsi="Arial" w:cs="Arial"/>
          <w:color w:val="000000"/>
          <w:sz w:val="20"/>
          <w:szCs w:val="20"/>
        </w:rPr>
        <w:t>Grade</w:t>
      </w:r>
      <w:r w:rsidR="007A7323">
        <w:rPr>
          <w:rFonts w:ascii="Arial" w:hAnsi="Arial" w:cs="Arial"/>
          <w:color w:val="000000"/>
          <w:sz w:val="20"/>
          <w:szCs w:val="20"/>
        </w:rPr>
        <w:t xml:space="preserve"> </w:t>
      </w:r>
      <w:r w:rsidR="00670448">
        <w:rPr>
          <w:rFonts w:ascii="Arial" w:hAnsi="Arial" w:cs="Arial"/>
          <w:color w:val="000000"/>
          <w:sz w:val="20"/>
          <w:szCs w:val="20"/>
        </w:rPr>
        <w:t>cohorts with greater proportions of racial/ethnic minority students tended to perform worse than average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cohorts in both </w:t>
      </w:r>
      <w:r w:rsidR="00CB7F4B">
        <w:rPr>
          <w:rFonts w:ascii="Arial" w:hAnsi="Arial" w:cs="Arial"/>
          <w:color w:val="000000"/>
          <w:sz w:val="20"/>
          <w:szCs w:val="20"/>
        </w:rPr>
        <w:lastRenderedPageBreak/>
        <w:t>m</w:t>
      </w:r>
      <w:r w:rsidR="00670448">
        <w:rPr>
          <w:rFonts w:ascii="Arial" w:hAnsi="Arial" w:cs="Arial"/>
          <w:color w:val="000000"/>
          <w:sz w:val="20"/>
          <w:szCs w:val="20"/>
        </w:rPr>
        <w:t xml:space="preserve">ath and </w:t>
      </w:r>
      <w:r w:rsidR="00110D26">
        <w:rPr>
          <w:rFonts w:ascii="Arial" w:hAnsi="Arial" w:cs="Arial"/>
          <w:color w:val="000000"/>
          <w:sz w:val="20"/>
          <w:szCs w:val="20"/>
        </w:rPr>
        <w:t>r</w:t>
      </w:r>
      <w:r w:rsidR="00670448">
        <w:rPr>
          <w:rFonts w:ascii="Arial" w:hAnsi="Arial" w:cs="Arial"/>
          <w:color w:val="000000"/>
          <w:sz w:val="20"/>
          <w:szCs w:val="20"/>
        </w:rPr>
        <w:t>eading/</w:t>
      </w:r>
      <w:r w:rsidR="00110D26">
        <w:rPr>
          <w:rFonts w:ascii="Arial" w:hAnsi="Arial" w:cs="Arial"/>
          <w:color w:val="000000"/>
          <w:sz w:val="20"/>
          <w:szCs w:val="20"/>
        </w:rPr>
        <w:t>l</w:t>
      </w:r>
      <w:r w:rsidR="00670448">
        <w:rPr>
          <w:rFonts w:ascii="Arial" w:hAnsi="Arial" w:cs="Arial"/>
          <w:color w:val="000000"/>
          <w:sz w:val="20"/>
          <w:szCs w:val="20"/>
        </w:rPr>
        <w:t xml:space="preserve">anguage </w:t>
      </w:r>
      <w:r w:rsidR="00110D26">
        <w:rPr>
          <w:rFonts w:ascii="Arial" w:hAnsi="Arial" w:cs="Arial"/>
          <w:color w:val="000000"/>
          <w:sz w:val="20"/>
          <w:szCs w:val="20"/>
        </w:rPr>
        <w:t>a</w:t>
      </w:r>
      <w:r w:rsidR="00670448">
        <w:rPr>
          <w:rFonts w:ascii="Arial" w:hAnsi="Arial" w:cs="Arial"/>
          <w:color w:val="000000"/>
          <w:sz w:val="20"/>
          <w:szCs w:val="20"/>
        </w:rPr>
        <w:t>rt</w:t>
      </w:r>
      <w:r w:rsidR="00CB7F4B">
        <w:rPr>
          <w:rFonts w:ascii="Arial" w:hAnsi="Arial" w:cs="Arial"/>
          <w:color w:val="000000"/>
          <w:sz w:val="20"/>
          <w:szCs w:val="20"/>
        </w:rPr>
        <w:t>s</w:t>
      </w:r>
      <w:r w:rsidR="00670448">
        <w:rPr>
          <w:rFonts w:ascii="Arial" w:hAnsi="Arial" w:cs="Arial"/>
          <w:color w:val="000000"/>
          <w:sz w:val="20"/>
          <w:szCs w:val="20"/>
        </w:rPr>
        <w:t>. A hypothetical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that was 100% American Indian/Alaska Native students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at least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-1.17; 95% </w:t>
      </w:r>
      <w:r w:rsidR="00561E5F">
        <w:rPr>
          <w:rFonts w:ascii="Arial" w:hAnsi="Arial" w:cs="Arial"/>
          <w:color w:val="000000"/>
          <w:sz w:val="20"/>
          <w:szCs w:val="20"/>
        </w:rPr>
        <w:t>Credible Interval (</w:t>
      </w:r>
      <w:proofErr w:type="spellStart"/>
      <w:r w:rsidR="00670448">
        <w:rPr>
          <w:rFonts w:ascii="Arial" w:hAnsi="Arial" w:cs="Arial"/>
          <w:color w:val="000000"/>
          <w:sz w:val="20"/>
          <w:szCs w:val="20"/>
        </w:rPr>
        <w:t>CrI</w:t>
      </w:r>
      <w:proofErr w:type="spellEnd"/>
      <w:r w:rsidR="00561E5F">
        <w:rPr>
          <w:rFonts w:ascii="Arial" w:hAnsi="Arial" w:cs="Arial"/>
          <w:color w:val="000000"/>
          <w:sz w:val="20"/>
          <w:szCs w:val="20"/>
        </w:rPr>
        <w:t>)</w:t>
      </w:r>
      <w:r w:rsidR="00670448">
        <w:rPr>
          <w:rFonts w:ascii="Arial" w:hAnsi="Arial" w:cs="Arial"/>
          <w:color w:val="000000"/>
          <w:sz w:val="20"/>
          <w:szCs w:val="20"/>
        </w:rPr>
        <w:t xml:space="preserve"> -1.99, -0.35; </w:t>
      </w:r>
      <w:r w:rsidR="00561E5F">
        <w:rPr>
          <w:rFonts w:ascii="Arial" w:hAnsi="Arial" w:cs="Arial"/>
          <w:color w:val="000000"/>
          <w:sz w:val="20"/>
          <w:szCs w:val="20"/>
        </w:rPr>
        <w:t xml:space="preserve">posterior probability of </w:t>
      </w:r>
      <w:r w:rsidR="00FA74E8">
        <w:rPr>
          <w:rFonts w:ascii="Arial" w:hAnsi="Arial" w:cs="Arial"/>
          <w:color w:val="000000"/>
          <w:sz w:val="20"/>
          <w:szCs w:val="20"/>
        </w:rPr>
        <w:t>negative</w:t>
      </w:r>
      <w:r w:rsidR="00561E5F">
        <w:rPr>
          <w:rFonts w:ascii="Arial" w:hAnsi="Arial" w:cs="Arial"/>
          <w:color w:val="000000"/>
          <w:sz w:val="20"/>
          <w:szCs w:val="20"/>
        </w:rPr>
        <w:t xml:space="preserve"> association </w:t>
      </w:r>
      <w:r w:rsidR="004C7F45">
        <w:rPr>
          <w:rFonts w:ascii="Arial" w:hAnsi="Arial" w:cs="Arial"/>
          <w:color w:val="000000"/>
          <w:sz w:val="20"/>
          <w:szCs w:val="20"/>
        </w:rPr>
        <w:t xml:space="preserve">= </w:t>
      </w:r>
      <w:r w:rsidR="00FA74E8">
        <w:rPr>
          <w:rFonts w:ascii="Arial" w:hAnsi="Arial" w:cs="Arial"/>
          <w:color w:val="000000"/>
          <w:sz w:val="20"/>
          <w:szCs w:val="20"/>
        </w:rPr>
        <w:t>99.</w:t>
      </w:r>
      <w:r w:rsidR="004C7F45">
        <w:rPr>
          <w:rFonts w:ascii="Arial" w:hAnsi="Arial" w:cs="Arial"/>
          <w:color w:val="000000"/>
          <w:sz w:val="20"/>
          <w:szCs w:val="20"/>
        </w:rPr>
        <w:t>8</w:t>
      </w:r>
      <w:r w:rsidR="00670448">
        <w:rPr>
          <w:rFonts w:ascii="Arial" w:hAnsi="Arial" w:cs="Arial"/>
          <w:color w:val="000000"/>
          <w:sz w:val="20"/>
          <w:szCs w:val="20"/>
        </w:rPr>
        <w:t>%) and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-1.70;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-2.41, -0.99; </w:t>
      </w:r>
      <w:r w:rsidR="00FA74E8">
        <w:rPr>
          <w:rFonts w:ascii="Arial" w:hAnsi="Arial" w:cs="Arial"/>
          <w:color w:val="000000"/>
          <w:sz w:val="20"/>
          <w:szCs w:val="20"/>
        </w:rPr>
        <w:t>PP&lt;0, &gt;99.9</w:t>
      </w:r>
      <w:r w:rsidR="00670448">
        <w:rPr>
          <w:rFonts w:ascii="Arial" w:hAnsi="Arial" w:cs="Arial"/>
          <w:color w:val="000000"/>
          <w:sz w:val="20"/>
          <w:szCs w:val="20"/>
        </w:rPr>
        <w:t>%). A 100% Hispanic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nearly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-0.97;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-1.13, -0.80; </w:t>
      </w:r>
      <w:r w:rsidR="00FA74E8">
        <w:rPr>
          <w:rFonts w:ascii="Arial" w:hAnsi="Arial" w:cs="Arial"/>
          <w:color w:val="000000"/>
          <w:sz w:val="20"/>
          <w:szCs w:val="20"/>
        </w:rPr>
        <w:t>PP&lt;0, &gt;99.9</w:t>
      </w:r>
      <w:r w:rsidR="00670448">
        <w:rPr>
          <w:rFonts w:ascii="Arial" w:hAnsi="Arial" w:cs="Arial"/>
          <w:color w:val="000000"/>
          <w:sz w:val="20"/>
          <w:szCs w:val="20"/>
        </w:rPr>
        <w:t>%) and over one grade level below average in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-1.60;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-1.74, -1.46; </w:t>
      </w:r>
      <w:r w:rsidR="00FA74E8">
        <w:rPr>
          <w:rFonts w:ascii="Arial" w:hAnsi="Arial" w:cs="Arial"/>
          <w:color w:val="000000"/>
          <w:sz w:val="20"/>
          <w:szCs w:val="20"/>
        </w:rPr>
        <w:t>PP&lt;0, &gt;99.9</w:t>
      </w:r>
      <w:r w:rsidR="00670448">
        <w:rPr>
          <w:rFonts w:ascii="Arial" w:hAnsi="Arial" w:cs="Arial"/>
          <w:color w:val="000000"/>
          <w:sz w:val="20"/>
          <w:szCs w:val="20"/>
        </w:rPr>
        <w:t>%). A 100% Black grade</w:t>
      </w:r>
      <w:r w:rsidR="007A7323">
        <w:rPr>
          <w:rFonts w:ascii="Arial" w:hAnsi="Arial" w:cs="Arial"/>
          <w:color w:val="000000"/>
          <w:sz w:val="20"/>
          <w:szCs w:val="20"/>
        </w:rPr>
        <w:t xml:space="preserve"> </w:t>
      </w:r>
      <w:r w:rsidR="00670448">
        <w:rPr>
          <w:rFonts w:ascii="Arial" w:hAnsi="Arial" w:cs="Arial"/>
          <w:color w:val="000000"/>
          <w:sz w:val="20"/>
          <w:szCs w:val="20"/>
        </w:rPr>
        <w:t>cohort would</w:t>
      </w:r>
      <w:r w:rsidR="00C446D5">
        <w:rPr>
          <w:rFonts w:ascii="Arial" w:hAnsi="Arial" w:cs="Arial"/>
          <w:color w:val="000000"/>
          <w:sz w:val="20"/>
          <w:szCs w:val="20"/>
        </w:rPr>
        <w:t xml:space="preserve"> have</w:t>
      </w:r>
      <w:r w:rsidR="00670448">
        <w:rPr>
          <w:rFonts w:ascii="Arial" w:hAnsi="Arial" w:cs="Arial"/>
          <w:color w:val="000000"/>
          <w:sz w:val="20"/>
          <w:szCs w:val="20"/>
        </w:rPr>
        <w:t xml:space="preserve"> perform</w:t>
      </w:r>
      <w:r w:rsidR="00C446D5">
        <w:rPr>
          <w:rFonts w:ascii="Arial" w:hAnsi="Arial" w:cs="Arial"/>
          <w:color w:val="000000"/>
          <w:sz w:val="20"/>
          <w:szCs w:val="20"/>
        </w:rPr>
        <w:t>ed</w:t>
      </w:r>
      <w:r w:rsidR="00670448">
        <w:rPr>
          <w:rFonts w:ascii="Arial" w:hAnsi="Arial" w:cs="Arial"/>
          <w:color w:val="000000"/>
          <w:sz w:val="20"/>
          <w:szCs w:val="20"/>
        </w:rPr>
        <w:t xml:space="preserve"> </w:t>
      </w:r>
      <w:r w:rsidR="0051587B">
        <w:rPr>
          <w:rFonts w:ascii="Arial" w:hAnsi="Arial" w:cs="Arial"/>
          <w:color w:val="000000"/>
          <w:sz w:val="20"/>
          <w:szCs w:val="20"/>
        </w:rPr>
        <w:t xml:space="preserve">over two grade levels below average in both </w:t>
      </w:r>
      <w:r w:rsidR="00594A4C">
        <w:rPr>
          <w:rFonts w:ascii="Arial" w:hAnsi="Arial" w:cs="Arial"/>
          <w:color w:val="000000"/>
          <w:sz w:val="20"/>
          <w:szCs w:val="20"/>
        </w:rPr>
        <w:t>m</w:t>
      </w:r>
      <w:r w:rsidR="0051587B">
        <w:rPr>
          <w:rFonts w:ascii="Arial" w:hAnsi="Arial" w:cs="Arial"/>
          <w:color w:val="000000"/>
          <w:sz w:val="20"/>
          <w:szCs w:val="20"/>
        </w:rPr>
        <w:t>ath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-2.02;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-2.19, 1.85; </w:t>
      </w:r>
      <w:r w:rsidR="00FA74E8">
        <w:rPr>
          <w:rFonts w:ascii="Arial" w:hAnsi="Arial" w:cs="Arial"/>
          <w:color w:val="000000"/>
          <w:sz w:val="20"/>
          <w:szCs w:val="20"/>
        </w:rPr>
        <w:t>PP&lt;0, &gt;99.9%</w:t>
      </w:r>
      <w:r w:rsidR="0051587B">
        <w:rPr>
          <w:rFonts w:ascii="Arial" w:hAnsi="Arial" w:cs="Arial"/>
          <w:color w:val="000000"/>
          <w:sz w:val="20"/>
          <w:szCs w:val="20"/>
        </w:rPr>
        <w:t>) and RLA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-2.24;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-2.39, -2.10; </w:t>
      </w:r>
      <w:r w:rsidR="00FA74E8">
        <w:rPr>
          <w:rFonts w:ascii="Arial" w:hAnsi="Arial" w:cs="Arial"/>
          <w:color w:val="000000"/>
          <w:sz w:val="20"/>
          <w:szCs w:val="20"/>
        </w:rPr>
        <w:t>PP&lt;0,</w:t>
      </w:r>
      <w:r w:rsidR="0051587B">
        <w:rPr>
          <w:rFonts w:ascii="Arial" w:hAnsi="Arial" w:cs="Arial"/>
          <w:color w:val="000000"/>
          <w:sz w:val="20"/>
          <w:szCs w:val="20"/>
        </w:rPr>
        <w:t xml:space="preserve"> </w:t>
      </w:r>
      <w:r w:rsidR="00FA74E8">
        <w:rPr>
          <w:rFonts w:ascii="Arial" w:hAnsi="Arial" w:cs="Arial"/>
          <w:color w:val="000000"/>
          <w:sz w:val="20"/>
          <w:szCs w:val="20"/>
        </w:rPr>
        <w:t>&gt;99.9</w:t>
      </w:r>
      <w:r w:rsidR="0051587B">
        <w:rPr>
          <w:rFonts w:ascii="Arial" w:hAnsi="Arial" w:cs="Arial"/>
          <w:color w:val="000000"/>
          <w:sz w:val="20"/>
          <w:szCs w:val="20"/>
        </w:rPr>
        <w:t>%).</w:t>
      </w:r>
      <w:r w:rsidR="00556E5F">
        <w:rPr>
          <w:rFonts w:ascii="Arial" w:hAnsi="Arial" w:cs="Arial"/>
          <w:color w:val="000000"/>
          <w:sz w:val="20"/>
          <w:szCs w:val="20"/>
        </w:rPr>
        <w:t xml:space="preserve"> </w:t>
      </w:r>
      <w:r w:rsidR="00D41F14">
        <w:rPr>
          <w:rFonts w:ascii="Arial" w:hAnsi="Arial" w:cs="Arial"/>
          <w:color w:val="000000"/>
          <w:sz w:val="20"/>
          <w:szCs w:val="20"/>
        </w:rPr>
        <w:t xml:space="preserve">In contrast, </w:t>
      </w:r>
      <w:r w:rsidR="00556E5F">
        <w:rPr>
          <w:rFonts w:ascii="Arial" w:hAnsi="Arial" w:cs="Arial"/>
          <w:color w:val="000000"/>
          <w:sz w:val="20"/>
          <w:szCs w:val="20"/>
        </w:rPr>
        <w:t>a 100% Asian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nearly three grade levels better than the national average</w:t>
      </w:r>
      <w:r w:rsidR="00C446D5">
        <w:rPr>
          <w:rFonts w:ascii="Arial" w:hAnsi="Arial" w:cs="Arial"/>
          <w:color w:val="000000"/>
          <w:sz w:val="20"/>
          <w:szCs w:val="20"/>
        </w:rPr>
        <w:t xml:space="preserve"> cohort</w:t>
      </w:r>
      <w:r w:rsidR="00556E5F">
        <w:rPr>
          <w:rFonts w:ascii="Arial" w:hAnsi="Arial" w:cs="Arial"/>
          <w:color w:val="000000"/>
          <w:sz w:val="20"/>
          <w:szCs w:val="20"/>
        </w:rPr>
        <w:t xml:space="preserve"> in both </w:t>
      </w:r>
      <w:r w:rsidR="00594A4C">
        <w:rPr>
          <w:rFonts w:ascii="Arial" w:hAnsi="Arial" w:cs="Arial"/>
          <w:color w:val="000000"/>
          <w:sz w:val="20"/>
          <w:szCs w:val="20"/>
        </w:rPr>
        <w:t>m</w:t>
      </w:r>
      <w:r w:rsidR="00556E5F">
        <w:rPr>
          <w:rFonts w:ascii="Arial" w:hAnsi="Arial" w:cs="Arial"/>
          <w:color w:val="000000"/>
          <w:sz w:val="20"/>
          <w:szCs w:val="20"/>
        </w:rPr>
        <w:t>ath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2.85;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1.95, 3.75; </w:t>
      </w:r>
      <w:r w:rsidR="00FA74E8">
        <w:rPr>
          <w:rFonts w:ascii="Arial" w:hAnsi="Arial" w:cs="Arial"/>
          <w:color w:val="000000"/>
          <w:sz w:val="20"/>
          <w:szCs w:val="20"/>
        </w:rPr>
        <w:t>posterior probability of positive association &gt;99.9</w:t>
      </w:r>
      <w:r w:rsidR="00556E5F">
        <w:rPr>
          <w:rFonts w:ascii="Arial" w:hAnsi="Arial" w:cs="Arial"/>
          <w:color w:val="000000"/>
          <w:sz w:val="20"/>
          <w:szCs w:val="20"/>
        </w:rPr>
        <w:t>%) and RLA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2.72;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1.97, 3.48; </w:t>
      </w:r>
      <w:r w:rsidR="00FA74E8">
        <w:rPr>
          <w:rFonts w:ascii="Arial" w:hAnsi="Arial" w:cs="Arial"/>
          <w:color w:val="000000"/>
          <w:sz w:val="20"/>
          <w:szCs w:val="20"/>
        </w:rPr>
        <w:t>PP&gt;0, &gt;99.9%</w:t>
      </w:r>
      <w:r w:rsidR="00556E5F">
        <w:rPr>
          <w:rFonts w:ascii="Arial" w:hAnsi="Arial" w:cs="Arial"/>
          <w:color w:val="000000"/>
          <w:sz w:val="20"/>
          <w:szCs w:val="20"/>
        </w:rPr>
        <w:t>). A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in which 100% students received free lunch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0.28 grade levels below average in math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-0.35, -0.21; </w:t>
      </w:r>
      <w:r w:rsidR="00FA74E8">
        <w:rPr>
          <w:rFonts w:ascii="Arial" w:hAnsi="Arial" w:cs="Arial"/>
          <w:color w:val="000000"/>
          <w:sz w:val="20"/>
          <w:szCs w:val="20"/>
        </w:rPr>
        <w:t>PP&lt;0, &gt;99.9%</w:t>
      </w:r>
      <w:r w:rsidR="00556E5F">
        <w:rPr>
          <w:rFonts w:ascii="Arial" w:hAnsi="Arial" w:cs="Arial"/>
          <w:color w:val="000000"/>
          <w:sz w:val="20"/>
          <w:szCs w:val="20"/>
        </w:rPr>
        <w:t xml:space="preserve">), though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0.09 grade levels above average in RLA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0.03, 0.15</w:t>
      </w:r>
      <w:r w:rsidR="00C446D5">
        <w:rPr>
          <w:rFonts w:ascii="Arial" w:hAnsi="Arial" w:cs="Arial"/>
          <w:color w:val="000000"/>
          <w:sz w:val="20"/>
          <w:szCs w:val="20"/>
        </w:rPr>
        <w:t xml:space="preserve">; </w:t>
      </w:r>
      <w:r w:rsidR="00FA74E8">
        <w:rPr>
          <w:rFonts w:ascii="Arial" w:hAnsi="Arial" w:cs="Arial"/>
          <w:color w:val="000000"/>
          <w:sz w:val="20"/>
          <w:szCs w:val="20"/>
        </w:rPr>
        <w:t>PP&gt;0, 99.9</w:t>
      </w:r>
      <w:r w:rsidR="00C446D5">
        <w:rPr>
          <w:rFonts w:ascii="Arial" w:hAnsi="Arial" w:cs="Arial"/>
          <w:color w:val="000000"/>
          <w:sz w:val="20"/>
          <w:szCs w:val="20"/>
        </w:rPr>
        <w:t>%</w:t>
      </w:r>
      <w:r w:rsidR="00556E5F">
        <w:rPr>
          <w:rFonts w:ascii="Arial" w:hAnsi="Arial" w:cs="Arial"/>
          <w:color w:val="000000"/>
          <w:sz w:val="20"/>
          <w:szCs w:val="20"/>
        </w:rPr>
        <w:t>)</w:t>
      </w:r>
      <w:r w:rsidR="00C446D5">
        <w:rPr>
          <w:rFonts w:ascii="Arial" w:hAnsi="Arial" w:cs="Arial"/>
          <w:color w:val="000000"/>
          <w:sz w:val="20"/>
          <w:szCs w:val="20"/>
        </w:rPr>
        <w:t>. A grade</w:t>
      </w:r>
      <w:r w:rsidR="007A7323">
        <w:rPr>
          <w:rFonts w:ascii="Arial" w:hAnsi="Arial" w:cs="Arial"/>
          <w:color w:val="000000"/>
          <w:sz w:val="20"/>
          <w:szCs w:val="20"/>
        </w:rPr>
        <w:t xml:space="preserve"> </w:t>
      </w:r>
      <w:r w:rsidR="00C446D5">
        <w:rPr>
          <w:rFonts w:ascii="Arial" w:hAnsi="Arial" w:cs="Arial"/>
          <w:color w:val="000000"/>
          <w:sz w:val="20"/>
          <w:szCs w:val="20"/>
        </w:rPr>
        <w:t xml:space="preserve">cohort with 100% </w:t>
      </w:r>
      <w:proofErr w:type="gramStart"/>
      <w:r w:rsidR="00C446D5">
        <w:rPr>
          <w:rFonts w:ascii="Arial" w:hAnsi="Arial" w:cs="Arial"/>
          <w:color w:val="000000"/>
          <w:sz w:val="20"/>
          <w:szCs w:val="20"/>
        </w:rPr>
        <w:t>economically disadvantaged</w:t>
      </w:r>
      <w:proofErr w:type="gramEnd"/>
      <w:r w:rsidR="00C446D5">
        <w:rPr>
          <w:rFonts w:ascii="Arial" w:hAnsi="Arial" w:cs="Arial"/>
          <w:color w:val="000000"/>
          <w:sz w:val="20"/>
          <w:szCs w:val="20"/>
        </w:rPr>
        <w:t xml:space="preserve"> students would have performed over half a grade level below the national average cohort in only RLA (</w:t>
      </w:r>
      <w:r w:rsidR="00C446D5">
        <w:rPr>
          <w:rFonts w:ascii="Arial" w:hAnsi="Arial" w:cs="Arial"/>
          <w:color w:val="000000"/>
          <w:sz w:val="20"/>
          <w:szCs w:val="20"/>
        </w:rPr>
        <w:sym w:font="Symbol" w:char="F062"/>
      </w:r>
      <w:r w:rsidR="00C446D5">
        <w:rPr>
          <w:rFonts w:ascii="Arial" w:hAnsi="Arial" w:cs="Arial"/>
          <w:color w:val="000000"/>
          <w:sz w:val="20"/>
          <w:szCs w:val="20"/>
        </w:rPr>
        <w:t xml:space="preserve"> -0.57, -0.63, -0.51; </w:t>
      </w:r>
      <w:r w:rsidR="00FA74E8">
        <w:rPr>
          <w:rFonts w:ascii="Arial" w:hAnsi="Arial" w:cs="Arial"/>
          <w:color w:val="000000"/>
          <w:sz w:val="20"/>
          <w:szCs w:val="20"/>
        </w:rPr>
        <w:t>PP&lt;0, &gt;99.9%</w:t>
      </w:r>
      <w:r w:rsidR="00C446D5">
        <w:rPr>
          <w:rFonts w:ascii="Arial" w:hAnsi="Arial" w:cs="Arial"/>
          <w:color w:val="000000"/>
          <w:sz w:val="20"/>
          <w:szCs w:val="20"/>
        </w:rPr>
        <w:t>)</w:t>
      </w:r>
      <w:r w:rsidR="00194FFD">
        <w:rPr>
          <w:rFonts w:ascii="Arial" w:hAnsi="Arial" w:cs="Arial"/>
          <w:color w:val="000000"/>
          <w:sz w:val="20"/>
          <w:szCs w:val="20"/>
        </w:rPr>
        <w:t xml:space="preserve"> (Figures 2 and 3</w:t>
      </w:r>
      <w:r w:rsidR="00874CBA">
        <w:rPr>
          <w:rFonts w:ascii="Arial" w:hAnsi="Arial" w:cs="Arial"/>
          <w:color w:val="000000"/>
          <w:sz w:val="20"/>
          <w:szCs w:val="20"/>
        </w:rPr>
        <w:t>, Supplemental Table</w:t>
      </w:r>
      <w:r w:rsidR="00194FFD">
        <w:rPr>
          <w:rFonts w:ascii="Arial" w:hAnsi="Arial" w:cs="Arial"/>
          <w:color w:val="000000"/>
          <w:sz w:val="20"/>
          <w:szCs w:val="20"/>
        </w:rPr>
        <w:t>)</w:t>
      </w:r>
      <w:r w:rsidR="00C446D5">
        <w:rPr>
          <w:rFonts w:ascii="Arial" w:hAnsi="Arial" w:cs="Arial"/>
          <w:color w:val="000000"/>
          <w:sz w:val="20"/>
          <w:szCs w:val="20"/>
        </w:rPr>
        <w:t xml:space="preserve">. </w:t>
      </w:r>
    </w:p>
    <w:p w14:paraId="19C10765" w14:textId="77777777" w:rsidR="00C446D5"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p>
    <w:p w14:paraId="399E0E64" w14:textId="3971EE70" w:rsidR="00A511B7"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At the county level, counties with higher poverty levels tended to perform worse in math (</w:t>
      </w:r>
      <w:r>
        <w:rPr>
          <w:rFonts w:ascii="Arial" w:hAnsi="Arial" w:cs="Arial"/>
          <w:color w:val="000000"/>
          <w:sz w:val="20"/>
          <w:szCs w:val="20"/>
        </w:rPr>
        <w:sym w:font="Symbol" w:char="F062"/>
      </w:r>
      <w:r>
        <w:rPr>
          <w:rFonts w:ascii="Arial" w:hAnsi="Arial" w:cs="Arial"/>
          <w:color w:val="000000"/>
          <w:sz w:val="20"/>
          <w:szCs w:val="20"/>
        </w:rPr>
        <w:t xml:space="preserve"> -0.83;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-1.11, -0.54; </w:t>
      </w:r>
      <w:r w:rsidR="00906F11">
        <w:rPr>
          <w:rFonts w:ascii="Arial" w:hAnsi="Arial" w:cs="Arial"/>
          <w:color w:val="000000"/>
          <w:sz w:val="20"/>
          <w:szCs w:val="20"/>
        </w:rPr>
        <w:t>PP&lt;0, &gt;99.9%</w:t>
      </w:r>
      <w:r>
        <w:rPr>
          <w:rFonts w:ascii="Arial" w:hAnsi="Arial" w:cs="Arial"/>
          <w:color w:val="000000"/>
          <w:sz w:val="20"/>
          <w:szCs w:val="20"/>
        </w:rPr>
        <w:t>)</w:t>
      </w:r>
      <w:r w:rsidR="00194FFD">
        <w:rPr>
          <w:rFonts w:ascii="Arial" w:hAnsi="Arial" w:cs="Arial"/>
          <w:color w:val="000000"/>
          <w:sz w:val="20"/>
          <w:szCs w:val="20"/>
        </w:rPr>
        <w:t xml:space="preserve">. Those with greater </w:t>
      </w:r>
      <w:r>
        <w:rPr>
          <w:rFonts w:ascii="Arial" w:hAnsi="Arial" w:cs="Arial"/>
          <w:color w:val="000000"/>
          <w:sz w:val="20"/>
          <w:szCs w:val="20"/>
        </w:rPr>
        <w:t>shares of English language learners tended to perform better</w:t>
      </w:r>
      <w:r w:rsidR="00194FFD">
        <w:rPr>
          <w:rFonts w:ascii="Arial" w:hAnsi="Arial" w:cs="Arial"/>
          <w:color w:val="000000"/>
          <w:sz w:val="20"/>
          <w:szCs w:val="20"/>
        </w:rPr>
        <w:t xml:space="preserve"> than average</w:t>
      </w:r>
      <w:r>
        <w:rPr>
          <w:rFonts w:ascii="Arial" w:hAnsi="Arial" w:cs="Arial"/>
          <w:color w:val="000000"/>
          <w:sz w:val="20"/>
          <w:szCs w:val="20"/>
        </w:rPr>
        <w:t xml:space="preserve"> in </w:t>
      </w:r>
      <w:r w:rsidR="00594A4C">
        <w:rPr>
          <w:rFonts w:ascii="Arial" w:hAnsi="Arial" w:cs="Arial"/>
          <w:color w:val="000000"/>
          <w:sz w:val="20"/>
          <w:szCs w:val="20"/>
        </w:rPr>
        <w:t>m</w:t>
      </w:r>
      <w:r>
        <w:rPr>
          <w:rFonts w:ascii="Arial" w:hAnsi="Arial" w:cs="Arial"/>
          <w:color w:val="000000"/>
          <w:sz w:val="20"/>
          <w:szCs w:val="20"/>
        </w:rPr>
        <w:t>ath (</w:t>
      </w:r>
      <w:r>
        <w:rPr>
          <w:rFonts w:ascii="Arial" w:hAnsi="Arial" w:cs="Arial"/>
          <w:color w:val="000000"/>
          <w:sz w:val="20"/>
          <w:szCs w:val="20"/>
        </w:rPr>
        <w:sym w:font="Symbol" w:char="F062"/>
      </w:r>
      <w:r>
        <w:rPr>
          <w:rFonts w:ascii="Arial" w:hAnsi="Arial" w:cs="Arial"/>
          <w:color w:val="000000"/>
          <w:sz w:val="20"/>
          <w:szCs w:val="20"/>
        </w:rPr>
        <w:t xml:space="preserve"> 0.60;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0.13, 1.07; </w:t>
      </w:r>
      <w:r w:rsidR="00906F11">
        <w:rPr>
          <w:rFonts w:ascii="Arial" w:hAnsi="Arial" w:cs="Arial"/>
          <w:color w:val="000000"/>
          <w:sz w:val="20"/>
          <w:szCs w:val="20"/>
        </w:rPr>
        <w:t>PP&gt;0, 99</w:t>
      </w:r>
      <w:r w:rsidR="00EA1094">
        <w:rPr>
          <w:rFonts w:ascii="Arial" w:hAnsi="Arial" w:cs="Arial"/>
          <w:color w:val="000000"/>
          <w:sz w:val="20"/>
          <w:szCs w:val="20"/>
        </w:rPr>
        <w:t>.4</w:t>
      </w:r>
      <w:r>
        <w:rPr>
          <w:rFonts w:ascii="Arial" w:hAnsi="Arial" w:cs="Arial"/>
          <w:color w:val="000000"/>
          <w:sz w:val="20"/>
          <w:szCs w:val="20"/>
        </w:rPr>
        <w:t>%), but worse in RLA (</w:t>
      </w:r>
      <w:r>
        <w:rPr>
          <w:rFonts w:ascii="Arial" w:hAnsi="Arial" w:cs="Arial"/>
          <w:color w:val="000000"/>
          <w:sz w:val="20"/>
          <w:szCs w:val="20"/>
        </w:rPr>
        <w:sym w:font="Symbol" w:char="F062"/>
      </w:r>
      <w:r>
        <w:rPr>
          <w:rFonts w:ascii="Arial" w:hAnsi="Arial" w:cs="Arial"/>
          <w:color w:val="000000"/>
          <w:sz w:val="20"/>
          <w:szCs w:val="20"/>
        </w:rPr>
        <w:t xml:space="preserve"> -1.07;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-1.45, -0.68; </w:t>
      </w:r>
      <w:r w:rsidR="00906F11">
        <w:rPr>
          <w:rFonts w:ascii="Arial" w:hAnsi="Arial" w:cs="Arial"/>
          <w:color w:val="000000"/>
          <w:sz w:val="20"/>
          <w:szCs w:val="20"/>
        </w:rPr>
        <w:t>PP&lt;0, &gt;99.9%</w:t>
      </w:r>
      <w:r>
        <w:rPr>
          <w:rFonts w:ascii="Arial" w:hAnsi="Arial" w:cs="Arial"/>
          <w:color w:val="000000"/>
          <w:sz w:val="20"/>
          <w:szCs w:val="20"/>
        </w:rPr>
        <w:t xml:space="preserve">). </w:t>
      </w:r>
      <w:r w:rsidR="00194FFD">
        <w:rPr>
          <w:rFonts w:ascii="Arial" w:hAnsi="Arial" w:cs="Arial"/>
          <w:color w:val="000000"/>
          <w:sz w:val="20"/>
          <w:szCs w:val="20"/>
        </w:rPr>
        <w:t xml:space="preserve">Counties with higher rates of college-educated adult residents tended to perform better than average in both </w:t>
      </w:r>
      <w:r w:rsidR="00594A4C">
        <w:rPr>
          <w:rFonts w:ascii="Arial" w:hAnsi="Arial" w:cs="Arial"/>
          <w:color w:val="000000"/>
          <w:sz w:val="20"/>
          <w:szCs w:val="20"/>
        </w:rPr>
        <w:t>m</w:t>
      </w:r>
      <w:r w:rsidR="00194FFD">
        <w:rPr>
          <w:rFonts w:ascii="Arial" w:hAnsi="Arial" w:cs="Arial"/>
          <w:color w:val="000000"/>
          <w:sz w:val="20"/>
          <w:szCs w:val="20"/>
        </w:rPr>
        <w:t>ath (</w:t>
      </w:r>
      <w:r w:rsidR="00194FFD">
        <w:rPr>
          <w:rFonts w:ascii="Arial" w:hAnsi="Arial" w:cs="Arial"/>
          <w:color w:val="000000"/>
          <w:sz w:val="20"/>
          <w:szCs w:val="20"/>
        </w:rPr>
        <w:sym w:font="Symbol" w:char="F062"/>
      </w:r>
      <w:r w:rsidR="00194FFD">
        <w:rPr>
          <w:rFonts w:ascii="Arial" w:hAnsi="Arial" w:cs="Arial"/>
          <w:color w:val="000000"/>
          <w:sz w:val="20"/>
          <w:szCs w:val="20"/>
        </w:rPr>
        <w:t xml:space="preserve"> 2.05;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1.72, 2.39; </w:t>
      </w:r>
      <w:r w:rsidR="00906F11">
        <w:rPr>
          <w:rFonts w:ascii="Arial" w:hAnsi="Arial" w:cs="Arial"/>
          <w:color w:val="000000"/>
          <w:sz w:val="20"/>
          <w:szCs w:val="20"/>
        </w:rPr>
        <w:t>PP&gt;0, &gt;99.9</w:t>
      </w:r>
      <w:r w:rsidR="00194FFD">
        <w:rPr>
          <w:rFonts w:ascii="Arial" w:hAnsi="Arial" w:cs="Arial"/>
          <w:color w:val="000000"/>
          <w:sz w:val="20"/>
          <w:szCs w:val="20"/>
        </w:rPr>
        <w:t>%) and RLA (</w:t>
      </w:r>
      <w:r w:rsidR="00194FFD">
        <w:rPr>
          <w:rFonts w:ascii="Arial" w:hAnsi="Arial" w:cs="Arial"/>
          <w:color w:val="000000"/>
          <w:sz w:val="20"/>
          <w:szCs w:val="20"/>
        </w:rPr>
        <w:sym w:font="Symbol" w:char="F062"/>
      </w:r>
      <w:r w:rsidR="00194FFD">
        <w:rPr>
          <w:rFonts w:ascii="Arial" w:hAnsi="Arial" w:cs="Arial"/>
          <w:color w:val="000000"/>
          <w:sz w:val="20"/>
          <w:szCs w:val="20"/>
        </w:rPr>
        <w:t xml:space="preserve"> 1.74;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1.46, 2.01; </w:t>
      </w:r>
      <w:r w:rsidR="00906F11">
        <w:rPr>
          <w:rFonts w:ascii="Arial" w:hAnsi="Arial" w:cs="Arial"/>
          <w:color w:val="000000"/>
          <w:sz w:val="20"/>
          <w:szCs w:val="20"/>
        </w:rPr>
        <w:t>PP&gt;0, &gt;99.9%</w:t>
      </w:r>
      <w:r w:rsidR="00194FFD">
        <w:rPr>
          <w:rFonts w:ascii="Arial" w:hAnsi="Arial" w:cs="Arial"/>
          <w:color w:val="000000"/>
          <w:sz w:val="20"/>
          <w:szCs w:val="20"/>
        </w:rPr>
        <w:t>). In addition, counties with greater share</w:t>
      </w:r>
      <w:r w:rsidR="00594A4C">
        <w:rPr>
          <w:rFonts w:ascii="Arial" w:hAnsi="Arial" w:cs="Arial"/>
          <w:color w:val="000000"/>
          <w:sz w:val="20"/>
          <w:szCs w:val="20"/>
        </w:rPr>
        <w:t>s</w:t>
      </w:r>
      <w:r w:rsidR="00194FFD">
        <w:rPr>
          <w:rFonts w:ascii="Arial" w:hAnsi="Arial" w:cs="Arial"/>
          <w:color w:val="000000"/>
          <w:sz w:val="20"/>
          <w:szCs w:val="20"/>
        </w:rPr>
        <w:t xml:space="preserve"> of urban schools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0.20;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0.07, 0.33; </w:t>
      </w:r>
      <w:r w:rsidR="00906F11">
        <w:rPr>
          <w:rFonts w:ascii="Arial" w:hAnsi="Arial" w:cs="Arial"/>
          <w:color w:val="000000"/>
          <w:sz w:val="20"/>
          <w:szCs w:val="20"/>
        </w:rPr>
        <w:t>PP&gt;0, 99.9%</w:t>
      </w:r>
      <w:r w:rsidR="00194FFD">
        <w:rPr>
          <w:rFonts w:ascii="Arial" w:hAnsi="Arial" w:cs="Arial"/>
          <w:color w:val="000000"/>
          <w:sz w:val="20"/>
          <w:szCs w:val="20"/>
        </w:rPr>
        <w:t>) and special education students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0.87;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0.59, 1.16; </w:t>
      </w:r>
      <w:r w:rsidR="00906F11">
        <w:rPr>
          <w:rFonts w:ascii="Arial" w:hAnsi="Arial" w:cs="Arial"/>
          <w:color w:val="000000"/>
          <w:sz w:val="20"/>
          <w:szCs w:val="20"/>
        </w:rPr>
        <w:t>PP&gt;0, &gt;99.9%</w:t>
      </w:r>
      <w:r w:rsidR="00194FFD">
        <w:rPr>
          <w:rFonts w:ascii="Arial" w:hAnsi="Arial" w:cs="Arial"/>
          <w:color w:val="000000"/>
          <w:sz w:val="20"/>
          <w:szCs w:val="20"/>
        </w:rPr>
        <w:t>) tended to perform better than average in RLA (Figures 2 and 3</w:t>
      </w:r>
      <w:r w:rsidR="00874CBA">
        <w:rPr>
          <w:rFonts w:ascii="Arial" w:hAnsi="Arial" w:cs="Arial"/>
          <w:color w:val="000000"/>
          <w:sz w:val="20"/>
          <w:szCs w:val="20"/>
        </w:rPr>
        <w:t>, Supplemental Table</w:t>
      </w:r>
      <w:r w:rsidR="00194FFD">
        <w:rPr>
          <w:rFonts w:ascii="Arial" w:hAnsi="Arial" w:cs="Arial"/>
          <w:color w:val="000000"/>
          <w:sz w:val="20"/>
          <w:szCs w:val="20"/>
        </w:rPr>
        <w:t xml:space="preserve">). </w:t>
      </w:r>
    </w:p>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7B3239">
        <w:rPr>
          <w:rFonts w:ascii="Arial" w:hAnsi="Arial" w:cs="Arial"/>
          <w:i/>
          <w:iCs/>
          <w:color w:val="000000"/>
          <w:sz w:val="20"/>
          <w:szCs w:val="20"/>
        </w:rPr>
        <w:t>Association of Hurricanes with Math Scores</w:t>
      </w:r>
    </w:p>
    <w:p w14:paraId="3B4D9969" w14:textId="39F43BE7" w:rsidR="00615A6E" w:rsidRDefault="00A53F8F"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State-specific results</w:t>
      </w:r>
      <w:r w:rsidR="00C33D27">
        <w:rPr>
          <w:rFonts w:ascii="Arial" w:hAnsi="Arial" w:cs="Arial"/>
          <w:color w:val="000000"/>
          <w:sz w:val="20"/>
          <w:szCs w:val="20"/>
        </w:rPr>
        <w:t xml:space="preserve"> </w:t>
      </w:r>
      <w:r>
        <w:rPr>
          <w:rFonts w:ascii="Arial" w:hAnsi="Arial" w:cs="Arial"/>
          <w:color w:val="000000"/>
          <w:sz w:val="20"/>
          <w:szCs w:val="20"/>
        </w:rPr>
        <w:t xml:space="preserve">showed that </w:t>
      </w:r>
      <w:r w:rsidR="00C33D27">
        <w:rPr>
          <w:rFonts w:ascii="Arial" w:hAnsi="Arial" w:cs="Arial"/>
          <w:color w:val="000000"/>
          <w:sz w:val="20"/>
          <w:szCs w:val="20"/>
        </w:rPr>
        <w:t xml:space="preserve">counties exposed to hurricane-force tropical cyclones performed worse in </w:t>
      </w:r>
      <w:r w:rsidR="00594A4C">
        <w:rPr>
          <w:rFonts w:ascii="Arial" w:hAnsi="Arial" w:cs="Arial"/>
          <w:color w:val="000000"/>
          <w:sz w:val="20"/>
          <w:szCs w:val="20"/>
        </w:rPr>
        <w:t>m</w:t>
      </w:r>
      <w:r w:rsidR="00C33D27">
        <w:rPr>
          <w:rFonts w:ascii="Arial" w:hAnsi="Arial" w:cs="Arial"/>
          <w:color w:val="000000"/>
          <w:sz w:val="20"/>
          <w:szCs w:val="20"/>
        </w:rPr>
        <w:t>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-0.15;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-0.26, -0.04; </w:t>
      </w:r>
      <w:r w:rsidR="00AE32AA">
        <w:rPr>
          <w:rFonts w:ascii="Arial" w:hAnsi="Arial" w:cs="Arial"/>
          <w:color w:val="000000"/>
          <w:sz w:val="20"/>
          <w:szCs w:val="20"/>
        </w:rPr>
        <w:t>PP&lt;0, 99.</w:t>
      </w:r>
      <w:r w:rsidR="00A9663D">
        <w:rPr>
          <w:rFonts w:ascii="Arial" w:hAnsi="Arial" w:cs="Arial"/>
          <w:color w:val="000000"/>
          <w:sz w:val="20"/>
          <w:szCs w:val="20"/>
        </w:rPr>
        <w:t>5</w:t>
      </w:r>
      <w:r w:rsidR="00AE32AA">
        <w:rPr>
          <w:rFonts w:ascii="Arial" w:hAnsi="Arial" w:cs="Arial"/>
          <w:color w:val="000000"/>
          <w:sz w:val="20"/>
          <w:szCs w:val="20"/>
        </w:rPr>
        <w:t>%</w:t>
      </w:r>
      <w:r w:rsidR="00C33D27">
        <w:rPr>
          <w:rFonts w:ascii="Arial" w:hAnsi="Arial" w:cs="Arial"/>
          <w:color w:val="000000"/>
          <w:sz w:val="20"/>
          <w:szCs w:val="20"/>
        </w:rPr>
        <w:t>)</w:t>
      </w:r>
      <w:r w:rsidR="0071400E">
        <w:rPr>
          <w:rFonts w:ascii="Arial" w:hAnsi="Arial" w:cs="Arial"/>
          <w:color w:val="000000"/>
          <w:sz w:val="20"/>
          <w:szCs w:val="20"/>
        </w:rPr>
        <w:t xml:space="preserve"> (Figure 2, Supplemental Table).</w:t>
      </w:r>
      <w:r w:rsidR="00C33D27">
        <w:rPr>
          <w:rFonts w:ascii="Arial" w:hAnsi="Arial" w:cs="Arial"/>
          <w:color w:val="000000"/>
          <w:sz w:val="20"/>
          <w:szCs w:val="20"/>
        </w:rPr>
        <w:t xml:space="preserve"> </w:t>
      </w:r>
      <w:r w:rsidR="00FB63D0">
        <w:rPr>
          <w:rFonts w:ascii="Arial" w:hAnsi="Arial" w:cs="Arial"/>
          <w:color w:val="000000"/>
          <w:sz w:val="20"/>
          <w:szCs w:val="20"/>
        </w:rPr>
        <w:t>In contrast</w:t>
      </w:r>
      <w:r w:rsidR="00C33D27">
        <w:rPr>
          <w:rFonts w:ascii="Arial" w:hAnsi="Arial" w:cs="Arial"/>
          <w:color w:val="000000"/>
          <w:sz w:val="20"/>
          <w:szCs w:val="20"/>
        </w:rPr>
        <w:t xml:space="preserve">, counties exposed to hurricane-force tropical cyclones performed better in </w:t>
      </w:r>
      <w:r w:rsidR="00594A4C">
        <w:rPr>
          <w:rFonts w:ascii="Arial" w:hAnsi="Arial" w:cs="Arial"/>
          <w:color w:val="000000"/>
          <w:sz w:val="20"/>
          <w:szCs w:val="20"/>
        </w:rPr>
        <w:t>m</w:t>
      </w:r>
      <w:r w:rsidR="00C33D27">
        <w:rPr>
          <w:rFonts w:ascii="Arial" w:hAnsi="Arial" w:cs="Arial"/>
          <w:color w:val="000000"/>
          <w:sz w:val="20"/>
          <w:szCs w:val="20"/>
        </w:rPr>
        <w:t>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0.19;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0.11, 0.27; </w:t>
      </w:r>
      <w:r w:rsidR="00AE32AA">
        <w:rPr>
          <w:rFonts w:ascii="Arial" w:hAnsi="Arial" w:cs="Arial"/>
          <w:color w:val="000000"/>
          <w:sz w:val="20"/>
          <w:szCs w:val="20"/>
        </w:rPr>
        <w:t>PP&gt;0, &gt;99.9%</w:t>
      </w:r>
      <w:r w:rsidR="00C33D27">
        <w:rPr>
          <w:rFonts w:ascii="Arial" w:hAnsi="Arial" w:cs="Arial"/>
          <w:color w:val="000000"/>
          <w:sz w:val="20"/>
          <w:szCs w:val="20"/>
        </w:rPr>
        <w:t>)</w:t>
      </w:r>
      <w:r w:rsidR="00FC1CCF">
        <w:rPr>
          <w:rFonts w:ascii="Arial" w:hAnsi="Arial" w:cs="Arial"/>
          <w:color w:val="000000"/>
          <w:sz w:val="20"/>
          <w:szCs w:val="20"/>
        </w:rPr>
        <w:t>.</w:t>
      </w:r>
      <w:r w:rsidR="00C33D27">
        <w:rPr>
          <w:rFonts w:ascii="Arial" w:hAnsi="Arial" w:cs="Arial"/>
          <w:color w:val="000000"/>
          <w:sz w:val="20"/>
          <w:szCs w:val="20"/>
        </w:rPr>
        <w:t xml:space="preserve"> </w:t>
      </w:r>
      <w:r w:rsidR="0071400E">
        <w:rPr>
          <w:rFonts w:ascii="Arial" w:hAnsi="Arial" w:cs="Arial"/>
          <w:color w:val="000000"/>
          <w:sz w:val="20"/>
          <w:szCs w:val="20"/>
        </w:rPr>
        <w:t xml:space="preserve">There was no association in the national model between hurricane-force tropical cyclone exposure and standardized </w:t>
      </w:r>
      <w:r w:rsidR="00594A4C">
        <w:rPr>
          <w:rFonts w:ascii="Arial" w:hAnsi="Arial" w:cs="Arial"/>
          <w:color w:val="000000"/>
          <w:sz w:val="20"/>
          <w:szCs w:val="20"/>
        </w:rPr>
        <w:t>m</w:t>
      </w:r>
      <w:r w:rsidR="0071400E">
        <w:rPr>
          <w:rFonts w:ascii="Arial" w:hAnsi="Arial" w:cs="Arial"/>
          <w:color w:val="000000"/>
          <w:sz w:val="20"/>
          <w:szCs w:val="20"/>
        </w:rPr>
        <w:t>ath test scores (</w:t>
      </w:r>
      <w:r w:rsidR="0071400E">
        <w:rPr>
          <w:rFonts w:ascii="Arial" w:hAnsi="Arial" w:cs="Arial"/>
          <w:color w:val="000000"/>
          <w:sz w:val="20"/>
          <w:szCs w:val="20"/>
        </w:rPr>
        <w:sym w:font="Symbol" w:char="F062"/>
      </w:r>
      <w:r w:rsidR="0071400E">
        <w:rPr>
          <w:rFonts w:ascii="Arial" w:hAnsi="Arial" w:cs="Arial"/>
          <w:color w:val="000000"/>
          <w:sz w:val="20"/>
          <w:szCs w:val="20"/>
        </w:rPr>
        <w:t xml:space="preserve"> 0.00; 95% </w:t>
      </w:r>
      <w:proofErr w:type="spellStart"/>
      <w:r w:rsidR="0071400E">
        <w:rPr>
          <w:rFonts w:ascii="Arial" w:hAnsi="Arial" w:cs="Arial"/>
          <w:color w:val="000000"/>
          <w:sz w:val="20"/>
          <w:szCs w:val="20"/>
        </w:rPr>
        <w:t>CrI</w:t>
      </w:r>
      <w:proofErr w:type="spellEnd"/>
      <w:r w:rsidR="0071400E">
        <w:rPr>
          <w:rFonts w:ascii="Arial" w:hAnsi="Arial" w:cs="Arial"/>
          <w:color w:val="000000"/>
          <w:sz w:val="20"/>
          <w:szCs w:val="20"/>
        </w:rPr>
        <w:t xml:space="preserve"> -0.05, 0.05; </w:t>
      </w:r>
      <w:r w:rsidR="00F8763A">
        <w:rPr>
          <w:rFonts w:ascii="Arial" w:hAnsi="Arial" w:cs="Arial"/>
          <w:color w:val="000000"/>
          <w:sz w:val="20"/>
          <w:szCs w:val="20"/>
        </w:rPr>
        <w:t>PP</w:t>
      </w:r>
      <w:r w:rsidR="0071400E">
        <w:rPr>
          <w:rFonts w:ascii="Arial" w:hAnsi="Arial" w:cs="Arial"/>
          <w:color w:val="000000"/>
          <w:sz w:val="20"/>
          <w:szCs w:val="20"/>
        </w:rPr>
        <w:t xml:space="preserve"> = </w:t>
      </w:r>
      <w:r w:rsidR="00F8763A">
        <w:rPr>
          <w:rFonts w:ascii="Arial" w:hAnsi="Arial" w:cs="Arial"/>
          <w:color w:val="000000"/>
          <w:sz w:val="20"/>
          <w:szCs w:val="20"/>
        </w:rPr>
        <w:t>50</w:t>
      </w:r>
      <w:r w:rsidR="0071400E">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2794888C" w:rsidR="006438CF" w:rsidRDefault="00B6211C" w:rsidP="00885B55">
      <w:pPr>
        <w:keepNext/>
        <w:pBdr>
          <w:top w:val="nil"/>
          <w:left w:val="nil"/>
          <w:bottom w:val="nil"/>
          <w:right w:val="nil"/>
          <w:between w:val="nil"/>
        </w:pBdr>
        <w:spacing w:before="240" w:after="60"/>
        <w:contextualSpacing/>
        <w:jc w:val="both"/>
        <w:rPr>
          <w:rFonts w:ascii="Arial" w:hAnsi="Arial" w:cs="Arial"/>
          <w:color w:val="000000"/>
          <w:sz w:val="20"/>
          <w:szCs w:val="20"/>
        </w:rPr>
      </w:pPr>
      <w:ins w:id="9" w:author="Parks, Robbie M" w:date="2023-11-10T14:56:00Z">
        <w:r w:rsidRPr="00B6211C">
          <w:rPr>
            <w:rFonts w:ascii="Arial" w:hAnsi="Arial" w:cs="Arial"/>
            <w:color w:val="000000"/>
            <w:sz w:val="20"/>
            <w:szCs w:val="20"/>
          </w:rPr>
          <w:t xml:space="preserve">State-specific results showed that </w:t>
        </w:r>
      </w:ins>
      <w:del w:id="10" w:author="Parks, Robbie M" w:date="2023-11-10T14:56:00Z">
        <w:r w:rsidR="00874CBA" w:rsidDel="00B6211C">
          <w:rPr>
            <w:rFonts w:ascii="Arial" w:hAnsi="Arial" w:cs="Arial"/>
            <w:color w:val="000000"/>
            <w:sz w:val="20"/>
            <w:szCs w:val="20"/>
          </w:rPr>
          <w:delText xml:space="preserve">State-specific results did show, however, that </w:delText>
        </w:r>
      </w:del>
      <w:r w:rsidR="00874CBA">
        <w:rPr>
          <w:rFonts w:ascii="Arial" w:hAnsi="Arial" w:cs="Arial"/>
          <w:color w:val="000000"/>
          <w:sz w:val="20"/>
          <w:szCs w:val="20"/>
        </w:rPr>
        <w:t>counties in Texas exposed to hurricane-force tropical cyclones performed worse in RLA than unexposed</w:t>
      </w:r>
      <w:r w:rsidR="00594A4C">
        <w:rPr>
          <w:rFonts w:ascii="Arial" w:hAnsi="Arial" w:cs="Arial"/>
          <w:color w:val="000000"/>
          <w:sz w:val="20"/>
          <w:szCs w:val="20"/>
        </w:rPr>
        <w:t xml:space="preserve"> counties</w:t>
      </w:r>
      <w:r w:rsidR="00874CBA">
        <w:rPr>
          <w:rFonts w:ascii="Arial" w:hAnsi="Arial" w:cs="Arial"/>
          <w:color w:val="000000"/>
          <w:sz w:val="20"/>
          <w:szCs w:val="20"/>
        </w:rPr>
        <w:t xml:space="preserve"> </w:t>
      </w:r>
      <w:r w:rsidR="00D37C03">
        <w:rPr>
          <w:rFonts w:ascii="Arial" w:hAnsi="Arial" w:cs="Arial"/>
          <w:color w:val="000000"/>
          <w:sz w:val="20"/>
          <w:szCs w:val="20"/>
        </w:rPr>
        <w:t>(</w:t>
      </w:r>
      <w:r w:rsidR="00D37C03">
        <w:rPr>
          <w:rFonts w:ascii="Arial" w:hAnsi="Arial" w:cs="Arial"/>
          <w:color w:val="000000"/>
          <w:sz w:val="20"/>
          <w:szCs w:val="20"/>
        </w:rPr>
        <w:sym w:font="Symbol" w:char="F062"/>
      </w:r>
      <w:r w:rsidR="00D37C03">
        <w:rPr>
          <w:rFonts w:ascii="Arial" w:hAnsi="Arial" w:cs="Arial"/>
          <w:color w:val="000000"/>
          <w:sz w:val="20"/>
          <w:szCs w:val="20"/>
        </w:rPr>
        <w:t xml:space="preserve"> -0.12; 95% </w:t>
      </w:r>
      <w:proofErr w:type="spellStart"/>
      <w:r w:rsidR="00D37C03">
        <w:rPr>
          <w:rFonts w:ascii="Arial" w:hAnsi="Arial" w:cs="Arial"/>
          <w:color w:val="000000"/>
          <w:sz w:val="20"/>
          <w:szCs w:val="20"/>
        </w:rPr>
        <w:t>CrI</w:t>
      </w:r>
      <w:proofErr w:type="spellEnd"/>
      <w:r w:rsidR="00D37C03">
        <w:rPr>
          <w:rFonts w:ascii="Arial" w:hAnsi="Arial" w:cs="Arial"/>
          <w:color w:val="000000"/>
          <w:sz w:val="20"/>
          <w:szCs w:val="20"/>
        </w:rPr>
        <w:t xml:space="preserve"> -0.20, -0.04</w:t>
      </w:r>
      <w:r w:rsidR="00874CBA">
        <w:rPr>
          <w:rFonts w:ascii="Arial" w:hAnsi="Arial" w:cs="Arial"/>
          <w:color w:val="000000"/>
          <w:sz w:val="20"/>
          <w:szCs w:val="20"/>
        </w:rPr>
        <w:t xml:space="preserve">; </w:t>
      </w:r>
      <w:r w:rsidR="00AE32AA">
        <w:rPr>
          <w:rFonts w:ascii="Arial" w:hAnsi="Arial" w:cs="Arial"/>
          <w:color w:val="000000"/>
          <w:sz w:val="20"/>
          <w:szCs w:val="20"/>
        </w:rPr>
        <w:t>PP&lt;0, 99.9%</w:t>
      </w:r>
      <w:r w:rsidR="00D37C03">
        <w:rPr>
          <w:rFonts w:ascii="Arial" w:hAnsi="Arial" w:cs="Arial"/>
          <w:color w:val="000000"/>
          <w:sz w:val="20"/>
          <w:szCs w:val="20"/>
        </w:rPr>
        <w:t>)</w:t>
      </w:r>
      <w:r w:rsidR="00874CBA">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r w:rsidR="00DD6C18">
        <w:rPr>
          <w:rFonts w:ascii="Arial" w:hAnsi="Arial" w:cs="Arial"/>
          <w:color w:val="000000"/>
          <w:sz w:val="20"/>
          <w:szCs w:val="20"/>
        </w:rPr>
        <w:t>There was no association in the national model between hurricane-force tropical cyclone exposure and RLA scores (</w:t>
      </w:r>
      <w:r w:rsidR="00DD6C18">
        <w:rPr>
          <w:rFonts w:ascii="Arial" w:hAnsi="Arial" w:cs="Arial"/>
          <w:color w:val="000000"/>
          <w:sz w:val="20"/>
          <w:szCs w:val="20"/>
        </w:rPr>
        <w:sym w:font="Symbol" w:char="F062"/>
      </w:r>
      <w:r w:rsidR="00DD6C18">
        <w:rPr>
          <w:rFonts w:ascii="Arial" w:hAnsi="Arial" w:cs="Arial"/>
          <w:color w:val="000000"/>
          <w:sz w:val="20"/>
          <w:szCs w:val="20"/>
        </w:rPr>
        <w:t xml:space="preserve"> 0.00; 95% </w:t>
      </w:r>
      <w:proofErr w:type="spellStart"/>
      <w:r w:rsidR="00DD6C18">
        <w:rPr>
          <w:rFonts w:ascii="Arial" w:hAnsi="Arial" w:cs="Arial"/>
          <w:color w:val="000000"/>
          <w:sz w:val="20"/>
          <w:szCs w:val="20"/>
        </w:rPr>
        <w:t>CrI</w:t>
      </w:r>
      <w:proofErr w:type="spellEnd"/>
      <w:r w:rsidR="00DD6C18">
        <w:rPr>
          <w:rFonts w:ascii="Arial" w:hAnsi="Arial" w:cs="Arial"/>
          <w:color w:val="000000"/>
          <w:sz w:val="20"/>
          <w:szCs w:val="20"/>
        </w:rPr>
        <w:t xml:space="preserve"> -0.04, 0.04; </w:t>
      </w:r>
      <w:r w:rsidR="00F8763A">
        <w:rPr>
          <w:rFonts w:ascii="Arial" w:hAnsi="Arial" w:cs="Arial"/>
          <w:color w:val="000000"/>
          <w:sz w:val="20"/>
          <w:szCs w:val="20"/>
        </w:rPr>
        <w:t>PP = 50</w:t>
      </w:r>
      <w:r w:rsidR="00DD6C18">
        <w:rPr>
          <w:rFonts w:ascii="Arial" w:hAnsi="Arial" w:cs="Arial"/>
          <w:color w:val="000000"/>
          <w:sz w:val="20"/>
          <w:szCs w:val="20"/>
        </w:rPr>
        <w:t>%).</w:t>
      </w: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7D194838"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w:t>
      </w:r>
      <w:r w:rsidR="00594A4C">
        <w:rPr>
          <w:rFonts w:ascii="Arial" w:hAnsi="Arial" w:cs="Arial"/>
          <w:color w:val="000000"/>
          <w:sz w:val="20"/>
          <w:szCs w:val="20"/>
        </w:rPr>
        <w:t>m</w:t>
      </w:r>
      <w:r w:rsidR="00ED3213">
        <w:rPr>
          <w:rFonts w:ascii="Arial" w:hAnsi="Arial" w:cs="Arial"/>
          <w:color w:val="000000"/>
          <w:sz w:val="20"/>
          <w:szCs w:val="20"/>
        </w:rPr>
        <w:t xml:space="preserve">ath or </w:t>
      </w:r>
      <w:r w:rsidR="00110D26">
        <w:rPr>
          <w:rFonts w:ascii="Arial" w:hAnsi="Arial" w:cs="Arial"/>
          <w:color w:val="000000"/>
          <w:sz w:val="20"/>
          <w:szCs w:val="20"/>
        </w:rPr>
        <w:t>r</w:t>
      </w:r>
      <w:r w:rsidR="00ED3213">
        <w:rPr>
          <w:rFonts w:ascii="Arial" w:hAnsi="Arial" w:cs="Arial"/>
          <w:color w:val="000000"/>
          <w:sz w:val="20"/>
          <w:szCs w:val="20"/>
        </w:rPr>
        <w:t>eading</w:t>
      </w:r>
      <w:r w:rsidR="00FB63D0">
        <w:rPr>
          <w:rFonts w:ascii="Arial" w:hAnsi="Arial" w:cs="Arial"/>
          <w:color w:val="000000"/>
          <w:sz w:val="20"/>
          <w:szCs w:val="20"/>
        </w:rPr>
        <w:t>/</w:t>
      </w:r>
      <w:r w:rsidR="00110D26">
        <w:rPr>
          <w:rFonts w:ascii="Arial" w:hAnsi="Arial" w:cs="Arial"/>
          <w:color w:val="000000"/>
          <w:sz w:val="20"/>
          <w:szCs w:val="20"/>
        </w:rPr>
        <w:t>l</w:t>
      </w:r>
      <w:r w:rsidR="00ED3213">
        <w:rPr>
          <w:rFonts w:ascii="Arial" w:hAnsi="Arial" w:cs="Arial"/>
          <w:color w:val="000000"/>
          <w:sz w:val="20"/>
          <w:szCs w:val="20"/>
        </w:rPr>
        <w:t xml:space="preserve">anguage </w:t>
      </w:r>
      <w:r w:rsidR="00110D26">
        <w:rPr>
          <w:rFonts w:ascii="Arial" w:hAnsi="Arial" w:cs="Arial"/>
          <w:color w:val="000000"/>
          <w:sz w:val="20"/>
          <w:szCs w:val="20"/>
        </w:rPr>
        <w:t>a</w:t>
      </w:r>
      <w:r w:rsidR="00ED3213">
        <w:rPr>
          <w:rFonts w:ascii="Arial" w:hAnsi="Arial" w:cs="Arial"/>
          <w:color w:val="000000"/>
          <w:sz w:val="20"/>
          <w:szCs w:val="20"/>
        </w:rPr>
        <w:t xml:space="preserve">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w:t>
      </w:r>
      <w:r w:rsidR="00594A4C">
        <w:rPr>
          <w:rFonts w:ascii="Arial" w:hAnsi="Arial" w:cs="Arial"/>
          <w:color w:val="000000"/>
          <w:sz w:val="20"/>
          <w:szCs w:val="20"/>
        </w:rPr>
        <w:t>m</w:t>
      </w:r>
      <w:r w:rsidR="008D26C1">
        <w:rPr>
          <w:rFonts w:ascii="Arial" w:hAnsi="Arial" w:cs="Arial"/>
          <w:color w:val="000000"/>
          <w:sz w:val="20"/>
          <w:szCs w:val="20"/>
        </w:rPr>
        <w:t xml:space="preserve">ath and </w:t>
      </w:r>
      <w:r w:rsidR="00110D26">
        <w:rPr>
          <w:rFonts w:ascii="Arial" w:hAnsi="Arial" w:cs="Arial"/>
          <w:color w:val="000000"/>
          <w:sz w:val="20"/>
          <w:szCs w:val="20"/>
        </w:rPr>
        <w:t>r</w:t>
      </w:r>
      <w:r w:rsidR="008D26C1">
        <w:rPr>
          <w:rFonts w:ascii="Arial" w:hAnsi="Arial" w:cs="Arial"/>
          <w:color w:val="000000"/>
          <w:sz w:val="20"/>
          <w:szCs w:val="20"/>
        </w:rPr>
        <w:t>eading/</w:t>
      </w:r>
      <w:r w:rsidR="00110D26">
        <w:rPr>
          <w:rFonts w:ascii="Arial" w:hAnsi="Arial" w:cs="Arial"/>
          <w:color w:val="000000"/>
          <w:sz w:val="20"/>
          <w:szCs w:val="20"/>
        </w:rPr>
        <w:t>l</w:t>
      </w:r>
      <w:r w:rsidR="008D26C1">
        <w:rPr>
          <w:rFonts w:ascii="Arial" w:hAnsi="Arial" w:cs="Arial"/>
          <w:color w:val="000000"/>
          <w:sz w:val="20"/>
          <w:szCs w:val="20"/>
        </w:rPr>
        <w:t xml:space="preserve">anguage </w:t>
      </w:r>
      <w:r w:rsidR="00110D26">
        <w:rPr>
          <w:rFonts w:ascii="Arial" w:hAnsi="Arial" w:cs="Arial"/>
          <w:color w:val="000000"/>
          <w:sz w:val="20"/>
          <w:szCs w:val="20"/>
        </w:rPr>
        <w:t>a</w:t>
      </w:r>
      <w:r w:rsidR="008D26C1">
        <w:rPr>
          <w:rFonts w:ascii="Arial" w:hAnsi="Arial" w:cs="Arial"/>
          <w:color w:val="000000"/>
          <w:sz w:val="20"/>
          <w:szCs w:val="20"/>
        </w:rPr>
        <w:t>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049B399F"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203C57">
        <w:rPr>
          <w:rFonts w:ascii="Arial" w:hAnsi="Arial" w:cs="Arial"/>
          <w:color w:val="000000"/>
          <w:sz w:val="20"/>
          <w:szCs w:val="20"/>
        </w:rPr>
        <w:t xml:space="preserve">long-term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w:t>
      </w:r>
      <w:r>
        <w:rPr>
          <w:rFonts w:ascii="Arial" w:hAnsi="Arial" w:cs="Arial"/>
          <w:color w:val="000000"/>
          <w:sz w:val="20"/>
          <w:szCs w:val="20"/>
        </w:rPr>
        <w:lastRenderedPageBreak/>
        <w:t>relocation</w:t>
      </w:r>
      <w:r w:rsidR="00EF4DEF">
        <w:rPr>
          <w:rFonts w:ascii="Arial" w:hAnsi="Arial" w:cs="Arial"/>
          <w:color w:val="000000"/>
          <w:sz w:val="20"/>
          <w:szCs w:val="20"/>
        </w:rPr>
        <w:t>; poor academic performance pre-disaster; the loss of a parent in the disaster; and increased 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{"citationID":"ZvQ3AEia","properties":{"formattedCitation":"(13, 22)","plainCitation":"(13, 22)","noteIndex":0},"citationItems":[{"id":2533,"uris":["http://zotero.org/groups/4923355/items/BYCBUGSM"],"itemData":{"id":2533,"type":"article-journal","abstract":"This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225387">
        <w:rPr>
          <w:rFonts w:ascii="Arial" w:hAnsi="Arial" w:cs="Arial"/>
          <w:noProof/>
          <w:color w:val="000000"/>
          <w:sz w:val="20"/>
          <w:szCs w:val="20"/>
        </w:rPr>
        <w:t>(13, 22)</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{"citationID":"yWuNIKsp","properties":{"formattedCitation":"(23)","plainCitation":"(23)","noteIndex":0},"citationItems":[{"id":2576,"uris":["http://zotero.org/groups/4923355/items/IKP37SQA"],"itemData":{"id":2576,"type":"article-journal","abstract":"A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225387">
        <w:rPr>
          <w:rFonts w:ascii="Arial" w:hAnsi="Arial" w:cs="Arial"/>
          <w:noProof/>
          <w:color w:val="000000"/>
          <w:sz w:val="20"/>
          <w:szCs w:val="20"/>
        </w:rPr>
        <w:t>(23)</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60678372"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w:t>
      </w:r>
      <w:r w:rsidR="00FB63D0">
        <w:rPr>
          <w:rFonts w:ascii="Arial" w:hAnsi="Arial" w:cs="Arial"/>
          <w:bCs/>
          <w:color w:val="000000"/>
          <w:sz w:val="20"/>
          <w:szCs w:val="20"/>
        </w:rPr>
        <w:t>Hurricane Katrina</w:t>
      </w:r>
      <w:r w:rsidR="00C95CDB">
        <w:rPr>
          <w:rFonts w:ascii="Arial" w:hAnsi="Arial" w:cs="Arial"/>
          <w:bCs/>
          <w:color w:val="000000"/>
          <w:sz w:val="20"/>
          <w:szCs w:val="20"/>
        </w:rPr>
        <w:t xml:space="preserve"> exhibited more aggressive behavior, and in turn, had worse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{"citationID":"tFmrgrTP","properties":{"formattedCitation":"(17)","plainCitation":"(17)","noteIndex":0},"citationItems":[{"id":2542,"uris":["http://zotero.org/groups/4923355/items/A2EZP9QD"],"itemData":{"id":2542,"type":"article-journal","abstract":"Despite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w:t>
      </w:r>
      <w:r w:rsidR="00594A4C">
        <w:rPr>
          <w:rFonts w:ascii="Arial" w:hAnsi="Arial" w:cs="Arial"/>
          <w:bCs/>
          <w:color w:val="000000"/>
          <w:sz w:val="20"/>
          <w:szCs w:val="20"/>
        </w:rPr>
        <w:t>the hurricane</w:t>
      </w:r>
      <w:r w:rsidR="00C95CDB">
        <w:rPr>
          <w:rFonts w:ascii="Arial" w:hAnsi="Arial" w:cs="Arial"/>
          <w:bCs/>
          <w:color w:val="000000"/>
          <w:sz w:val="20"/>
          <w:szCs w:val="20"/>
        </w:rPr>
        <w:t xml:space="preserv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{"citationID":"iVP2GQ5g","properties":{"formattedCitation":"(18)","plainCitation":"(18)","noteIndex":0},"citationItems":[{"id":2574,"uris":["http://zotero.org/groups/4923355/items/L2DSRZ4Q"],"itemData":{"id":2574,"type":"article-journal","abstract":"This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{"citationID":"4WXVwAqW","properties":{"formattedCitation":"(19)","plainCitation":"(19)","noteIndex":0},"citationItems":[{"id":2547,"uris":["http://zotero.org/groups/4923355/items/U7EIGU2C"],"itemData":{"id":2547,"type":"article-journal","abstract":"This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{"citationID":"XTZnfjuZ","properties":{"formattedCitation":"(20)","plainCitation":"(20)","noteIndex":0},"citationItems":[{"id":2583,"uris":["http://zotero.org/groups/4923355/items/WQE9DN7W"],"itemData":{"id":2583,"type":"article-journal","abstract":"North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attendance and rates of economically disadvantaged students were significant risk factors for worse academic recovery trajectories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{"citationID":"zFeyo1Vo","properties":{"formattedCitation":"(21)","plainCitation":"(21)","noteIndex":0},"citationItems":[{"id":2535,"uris":["http://zotero.org/groups/4923355/items/B4EURCXD"],"itemData":{"id":2535,"type":"article-journal","abstract":"Disasters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(21)</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03B296D3" w14:textId="4B599E88" w:rsidR="00E6133D" w:rsidRDefault="006A6BF8"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The</w:t>
      </w:r>
      <w:r w:rsidR="00EF4DEF">
        <w:rPr>
          <w:rFonts w:ascii="Arial" w:hAnsi="Arial" w:cs="Arial"/>
          <w:color w:val="000000"/>
          <w:sz w:val="20"/>
          <w:szCs w:val="20"/>
        </w:rPr>
        <w:t xml:space="preserve"> </w:t>
      </w:r>
      <w:r w:rsidR="00C47FDC">
        <w:rPr>
          <w:rFonts w:ascii="Arial" w:hAnsi="Arial" w:cs="Arial"/>
          <w:color w:val="000000"/>
          <w:sz w:val="20"/>
          <w:szCs w:val="20"/>
        </w:rPr>
        <w:t xml:space="preserve">null and </w:t>
      </w:r>
      <w:r>
        <w:rPr>
          <w:rFonts w:ascii="Arial" w:hAnsi="Arial" w:cs="Arial"/>
          <w:color w:val="000000"/>
          <w:sz w:val="20"/>
          <w:szCs w:val="20"/>
        </w:rPr>
        <w:t>positive results</w:t>
      </w:r>
      <w:r w:rsidR="00EF4DEF">
        <w:rPr>
          <w:rFonts w:ascii="Arial" w:hAnsi="Arial" w:cs="Arial"/>
          <w:color w:val="000000"/>
          <w:sz w:val="20"/>
          <w:szCs w:val="20"/>
        </w:rPr>
        <w:t xml:space="preserve"> we observed </w:t>
      </w:r>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{"citationID":"uyTz9DYJ","properties":{"formattedCitation":"(24, 25)","plainCitation":"(24, 25)","noteIndex":0},"citationItems":[{"id":2551,"uris":["http://zotero.org/groups/4923355/items/J7NQRTLC"],"itemData":{"id":2551,"type":"article-newspaper","abstract":"The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225387">
        <w:rPr>
          <w:rFonts w:ascii="Arial" w:hAnsi="Arial" w:cs="Arial"/>
          <w:noProof/>
          <w:color w:val="000000"/>
          <w:sz w:val="20"/>
          <w:szCs w:val="20"/>
        </w:rPr>
        <w:t>(24, 25)</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r w:rsidR="009874AC">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{"citationID":"r7dVAMQs","properties":{"formattedCitation":"(26, 27)","plainCitation":"(26, 27)","noteIndex":0},"citationItems":[{"id":2704,"uris":["http://zotero.org/groups/4923355/items/6KVMZ8JS"],"itemData":{"id":2704,"type":"article-newspaper","abstract":"We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225387">
        <w:rPr>
          <w:rFonts w:ascii="Arial" w:hAnsi="Arial" w:cs="Arial"/>
          <w:noProof/>
          <w:color w:val="000000"/>
          <w:sz w:val="20"/>
          <w:szCs w:val="20"/>
        </w:rPr>
        <w:t>(26, 27)</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Pr>
          <w:rFonts w:ascii="Arial" w:hAnsi="Arial" w:cs="Arial"/>
          <w:color w:val="000000"/>
          <w:sz w:val="20"/>
          <w:szCs w:val="20"/>
        </w:rPr>
        <w:t>It is also possible that</w:t>
      </w:r>
      <w:r w:rsidR="009874AC">
        <w:rPr>
          <w:rFonts w:ascii="Arial" w:hAnsi="Arial" w:cs="Arial"/>
          <w:color w:val="000000"/>
          <w:sz w:val="20"/>
          <w:szCs w:val="20"/>
        </w:rPr>
        <w:t xml:space="preserve"> states </w:t>
      </w:r>
      <w:r w:rsidR="00CE74A8">
        <w:rPr>
          <w:rFonts w:ascii="Arial" w:hAnsi="Arial" w:cs="Arial"/>
          <w:color w:val="000000"/>
          <w:sz w:val="20"/>
          <w:szCs w:val="20"/>
        </w:rPr>
        <w:t>where we observed</w:t>
      </w:r>
      <w:r w:rsidR="009874AC">
        <w:rPr>
          <w:rFonts w:ascii="Arial" w:hAnsi="Arial" w:cs="Arial"/>
          <w:color w:val="000000"/>
          <w:sz w:val="20"/>
          <w:szCs w:val="20"/>
        </w:rPr>
        <w:t xml:space="preserve"> positive</w:t>
      </w:r>
      <w:r w:rsidR="00110D26">
        <w:rPr>
          <w:rFonts w:ascii="Arial" w:hAnsi="Arial" w:cs="Arial"/>
          <w:color w:val="000000"/>
          <w:sz w:val="20"/>
          <w:szCs w:val="20"/>
        </w:rPr>
        <w:t xml:space="preserve"> or null</w:t>
      </w:r>
      <w:r w:rsidR="009874AC">
        <w:rPr>
          <w:rFonts w:ascii="Arial" w:hAnsi="Arial" w:cs="Arial"/>
          <w:color w:val="000000"/>
          <w:sz w:val="20"/>
          <w:szCs w:val="20"/>
        </w:rPr>
        <w:t xml:space="preserve"> relationships between </w:t>
      </w:r>
      <w:r w:rsidR="00110D26">
        <w:rPr>
          <w:rFonts w:ascii="Arial" w:hAnsi="Arial" w:cs="Arial"/>
          <w:color w:val="000000"/>
          <w:sz w:val="20"/>
          <w:szCs w:val="20"/>
        </w:rPr>
        <w:t>hurricanes</w:t>
      </w:r>
      <w:r w:rsidR="009874AC">
        <w:rPr>
          <w:rFonts w:ascii="Arial" w:hAnsi="Arial" w:cs="Arial"/>
          <w:color w:val="000000"/>
          <w:sz w:val="20"/>
          <w:szCs w:val="20"/>
        </w:rPr>
        <w:t xml:space="preserve">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{"citationID":"H2z4EZyn","properties":{"formattedCitation":"(28)","plainCitation":"(28)","noteIndex":0},"citationItems":[{"id":2584,"uris":["http://zotero.org/groups/4923355/items/YVNX29JM"],"itemData":{"id":2584,"type":"webpage","title":"Natural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225387">
        <w:rPr>
          <w:rFonts w:ascii="Arial" w:hAnsi="Arial" w:cs="Arial"/>
          <w:noProof/>
          <w:color w:val="000000"/>
          <w:sz w:val="20"/>
          <w:szCs w:val="20"/>
        </w:rPr>
        <w:t>(28)</w:t>
      </w:r>
      <w:r w:rsidR="001115DD">
        <w:rPr>
          <w:rFonts w:ascii="Arial" w:hAnsi="Arial" w:cs="Arial"/>
          <w:color w:val="000000"/>
          <w:sz w:val="20"/>
          <w:szCs w:val="20"/>
        </w:rPr>
        <w:fldChar w:fldCharType="end"/>
      </w:r>
      <w:r w:rsidR="009874AC">
        <w:rPr>
          <w:rFonts w:ascii="Arial" w:hAnsi="Arial" w:cs="Arial"/>
          <w:color w:val="000000"/>
          <w:sz w:val="20"/>
          <w:szCs w:val="20"/>
        </w:rPr>
        <w:t xml:space="preserve">. </w:t>
      </w:r>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w:t>
      </w:r>
      <w:r w:rsidR="00110D26">
        <w:rPr>
          <w:rFonts w:ascii="Arial" w:hAnsi="Arial" w:cs="Arial"/>
          <w:color w:val="000000"/>
          <w:sz w:val="20"/>
          <w:szCs w:val="20"/>
        </w:rPr>
        <w:t>hurricane</w:t>
      </w:r>
      <w:r w:rsidR="00115DC9">
        <w:rPr>
          <w:rFonts w:ascii="Arial" w:hAnsi="Arial" w:cs="Arial"/>
          <w:color w:val="000000"/>
          <w:sz w:val="20"/>
          <w:szCs w:val="20"/>
        </w:rPr>
        <w:t>;</w:t>
      </w:r>
      <w:r w:rsidR="00E72A52">
        <w:rPr>
          <w:rFonts w:ascii="Arial" w:hAnsi="Arial" w:cs="Arial"/>
          <w:color w:val="000000"/>
          <w:sz w:val="20"/>
          <w:szCs w:val="20"/>
        </w:rPr>
        <w:t xml:space="preserve"> more vulnerable</w:t>
      </w:r>
      <w:r w:rsidR="00115DC9">
        <w:rPr>
          <w:rFonts w:ascii="Arial" w:hAnsi="Arial" w:cs="Arial"/>
          <w:color w:val="000000"/>
          <w:sz w:val="20"/>
          <w:szCs w:val="20"/>
        </w:rPr>
        <w:t xml:space="preserve"> students</w:t>
      </w:r>
      <w:r w:rsidR="00E72A52">
        <w:rPr>
          <w:rFonts w:ascii="Arial" w:hAnsi="Arial" w:cs="Arial"/>
          <w:color w:val="000000"/>
          <w:sz w:val="20"/>
          <w:szCs w:val="20"/>
        </w:rPr>
        <w:t>,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{"citationID":"CrxghtcJ","properties":{"formattedCitation":"(14, 22, 29, 30)","plainCitation":"(14, 22, 29, 30)","noteIndex":0},"citationItems":[{"id":2544,"uris":["http://zotero.org/groups/4923355/items/EJC6JN6R"],"itemData":{"id":2544,"type":"article-journal","abstract":"Hurricane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225387">
        <w:rPr>
          <w:rFonts w:ascii="Arial" w:hAnsi="Arial" w:cs="Arial"/>
          <w:color w:val="000000"/>
          <w:sz w:val="20"/>
        </w:rPr>
        <w:t>(14, 22, 29, 30)</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It is also possible that displaced students were relocated to communities whose schools had better performance than their original schools, which may have mitigated negative achievement effects </w:t>
      </w:r>
      <w:r w:rsidR="003019D2">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{"citationID":"NImsxLhN","properties":{"formattedCitation":"(31)","plainCitation":"(31)","noteIndex":0},"citationItems":[{"id":2546,"uris":["http://zotero.org/groups/4923355/items/YNYM9R3F"],"itemData":{"id":2546,"type":"article-journal","abstract":"The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225387">
        <w:rPr>
          <w:rFonts w:ascii="Arial" w:hAnsi="Arial" w:cs="Arial"/>
          <w:noProof/>
          <w:color w:val="000000"/>
          <w:sz w:val="20"/>
          <w:szCs w:val="20"/>
        </w:rPr>
        <w:t>(31)</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7EAB7583"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Our </w:t>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w:t>
      </w:r>
      <w:r w:rsidR="00110D26">
        <w:rPr>
          <w:rFonts w:ascii="Arial" w:hAnsi="Arial" w:cs="Arial"/>
          <w:color w:val="000000"/>
          <w:sz w:val="20"/>
          <w:szCs w:val="20"/>
        </w:rPr>
        <w:t>hurricane</w:t>
      </w:r>
      <w:r w:rsidR="007727C3">
        <w:rPr>
          <w:rFonts w:ascii="Arial" w:hAnsi="Arial" w:cs="Arial"/>
          <w:color w:val="000000"/>
          <w:sz w:val="20"/>
          <w:szCs w:val="20"/>
        </w:rPr>
        <w:t xml:space="preserve"> exposure</w:t>
      </w:r>
      <w:r>
        <w:rPr>
          <w:rFonts w:ascii="Arial" w:hAnsi="Arial" w:cs="Arial"/>
          <w:color w:val="000000"/>
          <w:sz w:val="20"/>
          <w:szCs w:val="20"/>
        </w:rPr>
        <w:t xml:space="preserve">. Grade cohorts with greater shares of Black, American Indian/Alaska Native, Hispanic, and </w:t>
      </w:r>
      <w:proofErr w:type="gramStart"/>
      <w:r>
        <w:rPr>
          <w:rFonts w:ascii="Arial" w:hAnsi="Arial" w:cs="Arial"/>
          <w:color w:val="000000"/>
          <w:sz w:val="20"/>
          <w:szCs w:val="20"/>
        </w:rPr>
        <w:t>economically disadvantaged</w:t>
      </w:r>
      <w:proofErr w:type="gramEnd"/>
      <w:r>
        <w:rPr>
          <w:rFonts w:ascii="Arial" w:hAnsi="Arial" w:cs="Arial"/>
          <w:color w:val="000000"/>
          <w:sz w:val="20"/>
          <w:szCs w:val="20"/>
        </w:rPr>
        <w:t xml:space="preserve"> students performed more poorly on standardized testing in both </w:t>
      </w:r>
      <w:r w:rsidR="00594A4C">
        <w:rPr>
          <w:rFonts w:ascii="Arial" w:hAnsi="Arial" w:cs="Arial"/>
          <w:color w:val="000000"/>
          <w:sz w:val="20"/>
          <w:szCs w:val="20"/>
        </w:rPr>
        <w:t>m</w:t>
      </w:r>
      <w:r>
        <w:rPr>
          <w:rFonts w:ascii="Arial" w:hAnsi="Arial" w:cs="Arial"/>
          <w:color w:val="000000"/>
          <w:sz w:val="20"/>
          <w:szCs w:val="20"/>
        </w:rPr>
        <w:t xml:space="preserve">ath and </w:t>
      </w:r>
      <w:r w:rsidR="00110D26">
        <w:rPr>
          <w:rFonts w:ascii="Arial" w:hAnsi="Arial" w:cs="Arial"/>
          <w:color w:val="000000"/>
          <w:sz w:val="20"/>
          <w:szCs w:val="20"/>
        </w:rPr>
        <w:t>r</w:t>
      </w:r>
      <w:r>
        <w:rPr>
          <w:rFonts w:ascii="Arial" w:hAnsi="Arial" w:cs="Arial"/>
          <w:color w:val="000000"/>
          <w:sz w:val="20"/>
          <w:szCs w:val="20"/>
        </w:rPr>
        <w:t>eading/</w:t>
      </w:r>
      <w:r w:rsidR="00110D26">
        <w:rPr>
          <w:rFonts w:ascii="Arial" w:hAnsi="Arial" w:cs="Arial"/>
          <w:color w:val="000000"/>
          <w:sz w:val="20"/>
          <w:szCs w:val="20"/>
        </w:rPr>
        <w:t>l</w:t>
      </w:r>
      <w:r>
        <w:rPr>
          <w:rFonts w:ascii="Arial" w:hAnsi="Arial" w:cs="Arial"/>
          <w:color w:val="000000"/>
          <w:sz w:val="20"/>
          <w:szCs w:val="20"/>
        </w:rPr>
        <w:t xml:space="preserve">anguage </w:t>
      </w:r>
      <w:r w:rsidR="00110D26">
        <w:rPr>
          <w:rFonts w:ascii="Arial" w:hAnsi="Arial" w:cs="Arial"/>
          <w:color w:val="000000"/>
          <w:sz w:val="20"/>
          <w:szCs w:val="20"/>
        </w:rPr>
        <w:t>a</w:t>
      </w:r>
      <w:r>
        <w:rPr>
          <w:rFonts w:ascii="Arial" w:hAnsi="Arial" w:cs="Arial"/>
          <w:color w:val="000000"/>
          <w:sz w:val="20"/>
          <w:szCs w:val="20"/>
        </w:rPr>
        <w:t xml:space="preserve">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{"citationID":"HHKVgAPb","properties":{"formattedCitation":"(32, 33)","plainCitation":"(32, 33)","noteIndex":0},"citationItems":[{"id":2565,"uris":["http://zotero.org/groups/4923355/items/9PMEEXBS"],"itemData":{"id":2565,"type":"article-journal","abstract":"For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225387">
        <w:rPr>
          <w:rFonts w:ascii="Arial" w:hAnsi="Arial" w:cs="Arial"/>
          <w:noProof/>
          <w:color w:val="000000"/>
          <w:sz w:val="20"/>
          <w:szCs w:val="20"/>
        </w:rPr>
        <w:t>(32, 33)</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w:t>
      </w:r>
      <w:ins w:id="11" w:author="Parks, Robbie M" w:date="2023-11-10T14:58:00Z">
        <w:r w:rsidR="00A2217E">
          <w:rPr>
            <w:rFonts w:ascii="Arial" w:hAnsi="Arial" w:cs="Arial"/>
            <w:color w:val="000000"/>
            <w:sz w:val="20"/>
            <w:szCs w:val="20"/>
          </w:rPr>
          <w:t xml:space="preserve">in large part </w:t>
        </w:r>
      </w:ins>
      <w:r w:rsidR="00B1215E">
        <w:rPr>
          <w:rFonts w:ascii="Arial" w:hAnsi="Arial" w:cs="Arial"/>
          <w:color w:val="000000"/>
          <w:sz w:val="20"/>
          <w:szCs w:val="20"/>
        </w:rPr>
        <w:t xml:space="preserve">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{"citationID":"hyoBGG6x","properties":{"formattedCitation":"(34)","plainCitation":"(34)","noteIndex":0},"citationItems":[{"id":2589,"uris":["http://zotero.org/groups/4923355/items/RP59349J"],"itemData":{"id":2589,"type":"chapter","abstract":"Despite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225387">
        <w:rPr>
          <w:rFonts w:ascii="Arial" w:hAnsi="Arial" w:cs="Arial"/>
          <w:noProof/>
          <w:color w:val="000000"/>
          <w:sz w:val="20"/>
          <w:szCs w:val="20"/>
        </w:rPr>
        <w:t>(34)</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F66935">
        <w:rPr>
          <w:rFonts w:ascii="Arial" w:hAnsi="Arial" w:cs="Arial"/>
          <w:color w:val="000000"/>
          <w:sz w:val="20"/>
          <w:szCs w:val="20"/>
        </w:rPr>
        <w:t>In contrast</w:t>
      </w:r>
      <w:r w:rsidR="00C47FDC">
        <w:rPr>
          <w:rFonts w:ascii="Arial" w:hAnsi="Arial" w:cs="Arial"/>
          <w:color w:val="000000"/>
          <w:sz w:val="20"/>
          <w:szCs w:val="20"/>
        </w:rPr>
        <w:t xml:space="preserve">, grade cohorts with greater shares of Asian students tended to perform better overall, which </w:t>
      </w:r>
      <w:r w:rsidR="00B1215E">
        <w:rPr>
          <w:rFonts w:ascii="Arial" w:hAnsi="Arial" w:cs="Arial"/>
          <w:color w:val="000000"/>
          <w:sz w:val="20"/>
          <w:szCs w:val="20"/>
        </w:rPr>
        <w:t>scholars attribute to exerting greater academic effort</w:t>
      </w:r>
      <w:r w:rsidR="00C47FDC">
        <w:rPr>
          <w:rFonts w:ascii="Arial" w:hAnsi="Arial" w:cs="Arial"/>
          <w:color w:val="000000"/>
          <w:sz w:val="20"/>
          <w:szCs w:val="20"/>
        </w:rPr>
        <w:t xml:space="preserve"> </w:t>
      </w:r>
      <w:r w:rsidR="00C47FDC">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{"citationID":"2IrVMXHR","properties":{"formattedCitation":"(35)","plainCitation":"(35)","noteIndex":0},"citationItems":[{"id":2587,"uris":["http://zotero.org/groups/4923355/items/RB8MTTH2"],"itemData":{"id":2587,"type":"article-journal","abstract":"The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schema":"https://github.com/citation-style-language/schema/raw/master/csl-citation.json"} </w:instrText>
      </w:r>
      <w:r w:rsidR="00C47FDC">
        <w:rPr>
          <w:rFonts w:ascii="Arial" w:hAnsi="Arial" w:cs="Arial"/>
          <w:color w:val="000000"/>
          <w:sz w:val="20"/>
          <w:szCs w:val="20"/>
        </w:rPr>
        <w:fldChar w:fldCharType="separate"/>
      </w:r>
      <w:r w:rsidR="00225387">
        <w:rPr>
          <w:rFonts w:ascii="Arial" w:hAnsi="Arial" w:cs="Arial"/>
          <w:noProof/>
          <w:color w:val="000000"/>
          <w:sz w:val="20"/>
          <w:szCs w:val="20"/>
        </w:rPr>
        <w:t>(35)</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B14B2C">
        <w:rPr>
          <w:rFonts w:ascii="Arial" w:hAnsi="Arial" w:cs="Arial"/>
          <w:color w:val="000000"/>
          <w:sz w:val="20"/>
          <w:szCs w:val="20"/>
        </w:rPr>
        <w:t>C</w:t>
      </w:r>
      <w:r w:rsidR="007727C3">
        <w:rPr>
          <w:rFonts w:ascii="Arial" w:hAnsi="Arial" w:cs="Arial"/>
          <w:color w:val="000000"/>
          <w:sz w:val="20"/>
          <w:szCs w:val="20"/>
        </w:rPr>
        <w:t xml:space="preserve">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plans.</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110D26">
        <w:rPr>
          <w:rFonts w:ascii="Arial" w:hAnsi="Arial" w:cs="Arial"/>
          <w:color w:val="000000"/>
          <w:sz w:val="20"/>
          <w:szCs w:val="20"/>
        </w:rPr>
        <w:t>r</w:t>
      </w:r>
      <w:r w:rsidR="00B35C9B">
        <w:rPr>
          <w:rFonts w:ascii="Arial" w:hAnsi="Arial" w:cs="Arial"/>
          <w:color w:val="000000"/>
          <w:sz w:val="20"/>
          <w:szCs w:val="20"/>
        </w:rPr>
        <w:t>eading/</w:t>
      </w:r>
      <w:r w:rsidR="00110D26">
        <w:rPr>
          <w:rFonts w:ascii="Arial" w:hAnsi="Arial" w:cs="Arial"/>
          <w:color w:val="000000"/>
          <w:sz w:val="20"/>
          <w:szCs w:val="20"/>
        </w:rPr>
        <w:t>l</w:t>
      </w:r>
      <w:r w:rsidR="00B35C9B">
        <w:rPr>
          <w:rFonts w:ascii="Arial" w:hAnsi="Arial" w:cs="Arial"/>
          <w:color w:val="000000"/>
          <w:sz w:val="20"/>
          <w:szCs w:val="20"/>
        </w:rPr>
        <w:t xml:space="preserve">anguage </w:t>
      </w:r>
      <w:r w:rsidR="00110D26">
        <w:rPr>
          <w:rFonts w:ascii="Arial" w:hAnsi="Arial" w:cs="Arial"/>
          <w:color w:val="000000"/>
          <w:sz w:val="20"/>
          <w:szCs w:val="20"/>
        </w:rPr>
        <w:t>a</w:t>
      </w:r>
      <w:r w:rsidR="00B35C9B">
        <w:rPr>
          <w:rFonts w:ascii="Arial" w:hAnsi="Arial" w:cs="Arial"/>
          <w:color w:val="000000"/>
          <w:sz w:val="20"/>
          <w:szCs w:val="20"/>
        </w:rPr>
        <w:t>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{"citationID":"SW8CR1EJ","properties":{"formattedCitation":"(36)","plainCitation":"(36)","noteIndex":0},"citationItems":[{"id":2591,"uris":["http://zotero.org/groups/4923355/items/SKUNBEYQ"],"itemData":{"id":2591,"type":"book","abstract":"The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225387">
        <w:rPr>
          <w:rFonts w:ascii="Arial" w:hAnsi="Arial" w:cs="Arial"/>
          <w:noProof/>
          <w:color w:val="000000"/>
          <w:sz w:val="20"/>
          <w:szCs w:val="20"/>
        </w:rPr>
        <w:t>(36)</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2F5039C4"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grade point average</w:t>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r w:rsidR="00290354">
        <w:rPr>
          <w:rFonts w:ascii="Arial" w:hAnsi="Arial" w:cs="Arial"/>
          <w:color w:val="000000"/>
          <w:sz w:val="20"/>
          <w:szCs w:val="20"/>
        </w:rPr>
        <w:t>Second, the</w:t>
      </w:r>
      <w:r w:rsidR="0023473B">
        <w:rPr>
          <w:rFonts w:ascii="Arial" w:hAnsi="Arial" w:cs="Arial"/>
          <w:color w:val="000000"/>
          <w:sz w:val="20"/>
          <w:szCs w:val="20"/>
        </w:rPr>
        <w:t xml:space="preserve"> county was </w:t>
      </w:r>
      <w:r w:rsidR="0023473B">
        <w:rPr>
          <w:rFonts w:ascii="Arial" w:hAnsi="Arial" w:cs="Arial"/>
          <w:color w:val="000000"/>
          <w:sz w:val="20"/>
          <w:szCs w:val="20"/>
        </w:rPr>
        <w:lastRenderedPageBreak/>
        <w:t>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110D26">
        <w:rPr>
          <w:rFonts w:ascii="Arial" w:hAnsi="Arial" w:cs="Arial"/>
          <w:color w:val="000000"/>
          <w:sz w:val="20"/>
          <w:szCs w:val="20"/>
        </w:rPr>
        <w:t>hurricane</w:t>
      </w:r>
      <w:r w:rsidR="00E07860">
        <w:rPr>
          <w:rFonts w:ascii="Arial" w:hAnsi="Arial" w:cs="Arial"/>
          <w:color w:val="000000"/>
          <w:sz w:val="20"/>
          <w:szCs w:val="20"/>
        </w:rPr>
        <w:t xml:space="preserve"> exposure and relevant covariates</w:t>
      </w:r>
      <w:r w:rsidR="00290354">
        <w:rPr>
          <w:rFonts w:ascii="Arial" w:hAnsi="Arial" w:cs="Arial"/>
          <w:color w:val="000000"/>
          <w:sz w:val="20"/>
          <w:szCs w:val="20"/>
        </w:rPr>
        <w:t xml:space="preserve">. Given the large size of counties and the </w:t>
      </w:r>
      <w:r w:rsidR="00E07860">
        <w:rPr>
          <w:rFonts w:ascii="Arial" w:hAnsi="Arial" w:cs="Arial"/>
          <w:color w:val="000000"/>
          <w:sz w:val="20"/>
          <w:szCs w:val="20"/>
        </w:rPr>
        <w:t xml:space="preserve">many diverse schools within each of them, future analyses should consider using a more granular spatial unit of analysis such as a school district to have greater variance and better capture actual </w:t>
      </w:r>
      <w:r w:rsidR="00110D26">
        <w:rPr>
          <w:rFonts w:ascii="Arial" w:hAnsi="Arial" w:cs="Arial"/>
          <w:color w:val="000000"/>
          <w:sz w:val="20"/>
          <w:szCs w:val="20"/>
        </w:rPr>
        <w:t>hurricane</w:t>
      </w:r>
      <w:r w:rsidR="00E07860">
        <w:rPr>
          <w:rFonts w:ascii="Arial" w:hAnsi="Arial" w:cs="Arial"/>
          <w:color w:val="000000"/>
          <w:sz w:val="20"/>
          <w:szCs w:val="20"/>
        </w:rPr>
        <w:t xml:space="preserve"> exposure and grade cohort composition.</w:t>
      </w:r>
      <w:r w:rsidR="0023473B">
        <w:rPr>
          <w:rFonts w:ascii="Arial" w:hAnsi="Arial" w:cs="Arial"/>
          <w:color w:val="000000"/>
          <w:sz w:val="20"/>
          <w:szCs w:val="20"/>
        </w:rPr>
        <w:t xml:space="preserve"> Third, our difference-in-difference approach does not account for the cumulative effects of repeated </w:t>
      </w:r>
      <w:r w:rsidR="00262044">
        <w:rPr>
          <w:rFonts w:ascii="Arial" w:hAnsi="Arial" w:cs="Arial"/>
          <w:color w:val="000000"/>
          <w:sz w:val="20"/>
          <w:szCs w:val="20"/>
        </w:rPr>
        <w:t>hurricane</w:t>
      </w:r>
      <w:r w:rsidR="0023473B">
        <w:rPr>
          <w:rFonts w:ascii="Arial" w:hAnsi="Arial" w:cs="Arial"/>
          <w:color w:val="000000"/>
          <w:sz w:val="20"/>
          <w:szCs w:val="20"/>
        </w:rPr>
        <w:t xml:space="preserve"> exposure over the ten-year study period that may have compounding, adverse effects on students’ educational success and school communities’ disaster recovery</w:t>
      </w:r>
      <w:r w:rsidR="00AD76C5">
        <w:rPr>
          <w:rFonts w:ascii="Arial" w:hAnsi="Arial" w:cs="Arial"/>
          <w:color w:val="000000"/>
          <w:sz w:val="20"/>
          <w:szCs w:val="20"/>
        </w:rPr>
        <w:t xml:space="preserve"> </w:t>
      </w:r>
      <w:r w:rsidR="00AD76C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{"citationID":"QFkNywEN","properties":{"formattedCitation":"(37)","plainCitation":"(37)","noteIndex":0},"citationItems":[{"id":2593,"uris":["http://zotero.org/groups/4923355/items/NZQ9RBRZ"],"itemData":{"id":2593,"type":"article-journal","container-title":"Journal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225387">
        <w:rPr>
          <w:rFonts w:ascii="Arial" w:hAnsi="Arial" w:cs="Arial"/>
          <w:noProof/>
          <w:color w:val="000000"/>
          <w:sz w:val="20"/>
          <w:szCs w:val="20"/>
        </w:rPr>
        <w:t>(37)</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35FE1F53"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sidR="004D6464">
        <w:rPr>
          <w:rFonts w:ascii="Arial" w:hAnsi="Arial" w:cs="Arial"/>
          <w:color w:val="000000"/>
          <w:sz w:val="20"/>
          <w:szCs w:val="20"/>
        </w:rPr>
        <w:t xml:space="preserve">associations </w:t>
      </w:r>
      <w:r>
        <w:rPr>
          <w:rFonts w:ascii="Arial" w:hAnsi="Arial" w:cs="Arial"/>
          <w:color w:val="000000"/>
          <w:sz w:val="20"/>
          <w:szCs w:val="20"/>
        </w:rPr>
        <w:t xml:space="preserve">of </w:t>
      </w:r>
      <w:r w:rsidR="004D6464">
        <w:rPr>
          <w:rFonts w:ascii="Arial" w:hAnsi="Arial" w:cs="Arial"/>
          <w:color w:val="000000"/>
          <w:sz w:val="20"/>
          <w:szCs w:val="20"/>
        </w:rPr>
        <w:t xml:space="preserve">hurricanes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3597456C"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594A4C">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{"citationID":"RqkbKfoc","properties":{"formattedCitation":"(38)","plainCitation":"(38)","noteIndex":0},"citationItems":[{"id":3,"uris":["http://zotero.org/groups/4923355/items/3ZU56H6Q"],"itemData":{"id":3,"type":"webpage","abstract":"Summary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during 2008-2009 to 2017-2018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{"citationID":"3hnBejQI","properties":{"formattedCitation":"(39)","plainCitation":"(39)","noteIndex":0},"citationItems":[{"id":8,"uris":["http://zotero.org/groups/4923355/items/8PYBAPTE"],"itemData":{"id":8,"type":"webpage","abstract":"Racial,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w:t>
      </w:r>
      <w:r w:rsidR="00594A4C">
        <w:rPr>
          <w:rFonts w:ascii="Arial" w:hAnsi="Arial" w:cs="Arial"/>
          <w:color w:val="000000"/>
          <w:sz w:val="20"/>
          <w:szCs w:val="20"/>
        </w:rPr>
        <w:t>hurricane</w:t>
      </w:r>
      <w:r w:rsidRPr="00A508E1">
        <w:rPr>
          <w:rFonts w:ascii="Arial" w:hAnsi="Arial" w:cs="Arial"/>
          <w:color w:val="000000"/>
          <w:sz w:val="20"/>
          <w:szCs w:val="20"/>
        </w:rPr>
        <w:t xml:space="preserve"> during our study period. SEDA data adjusted for interstate differences in academic proficiency using the National Assessment of Educational Progress (NAEP), an annual exam administered at the same time on the same academic content to a representative sample of U</w:t>
      </w:r>
      <w:r w:rsidR="00594A4C">
        <w:rPr>
          <w:rFonts w:ascii="Arial" w:hAnsi="Arial" w:cs="Arial"/>
          <w:color w:val="000000"/>
          <w:sz w:val="20"/>
          <w:szCs w:val="20"/>
        </w:rPr>
        <w:t>nited States</w:t>
      </w:r>
      <w:r w:rsidRPr="00A508E1">
        <w:rPr>
          <w:rFonts w:ascii="Arial" w:hAnsi="Arial" w:cs="Arial"/>
          <w:color w:val="000000"/>
          <w:sz w:val="20"/>
          <w:szCs w:val="20"/>
        </w:rPr>
        <w:t xml:space="preserve"> students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{"citationID":"TrttQU86","properties":{"formattedCitation":"(40)","plainCitation":"(40)","noteIndex":0},"citationItems":[{"id":11,"uris":["http://zotero.org/groups/4923355/items/SIYF3XVU"],"itemData":{"id":11,"type":"report","language":"en","number":"NCES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(40)</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w:t>
      </w:r>
      <w:r w:rsidR="002E5A3E">
        <w:rPr>
          <w:rFonts w:ascii="Arial" w:hAnsi="Arial" w:cs="Arial"/>
          <w:color w:val="000000"/>
          <w:sz w:val="20"/>
          <w:szCs w:val="20"/>
        </w:rPr>
        <w:t>United States</w:t>
      </w:r>
      <w:r w:rsidRPr="00A508E1">
        <w:rPr>
          <w:rFonts w:ascii="Arial" w:hAnsi="Arial" w:cs="Arial"/>
          <w:color w:val="000000"/>
          <w:sz w:val="20"/>
          <w:szCs w:val="20"/>
        </w:rPr>
        <w:t xml:space="preserve">, over time, and across grades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{"citationID":"RRc49Si8","properties":{"formattedCitation":"(39)","plainCitation":"(39)","noteIndex":0},"citationItems":[{"id":8,"uris":["http://zotero.org/groups/4923355/items/8PYBAPTE"],"itemData":{"id":8,"type":"webpage","abstract":"Racial,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7F73DD30"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We obtained data on tropical cyclone wind exposure in the U</w:t>
      </w:r>
      <w:r w:rsidR="007A7323">
        <w:rPr>
          <w:rFonts w:ascii="Arial" w:hAnsi="Arial" w:cs="Arial"/>
          <w:color w:val="000000"/>
          <w:sz w:val="20"/>
          <w:szCs w:val="20"/>
        </w:rPr>
        <w:t>nited States</w:t>
      </w:r>
      <w:r w:rsidRPr="00A508E1">
        <w:rPr>
          <w:rFonts w:ascii="Arial" w:hAnsi="Arial" w:cs="Arial"/>
          <w:color w:val="000000"/>
          <w:sz w:val="20"/>
          <w:szCs w:val="20"/>
        </w:rPr>
        <w:t xml:space="preserve">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{"citationID":"zwGBlsAO","properties":{"formattedCitation":"(41\\uc0\\u8211{}43)","plainCitation":"(41–43)","noteIndex":0},"citationItems":[{"id":17,"uris":["http://zotero.org/groups/4923355/items/M84X56PQ"],"itemData":{"id":17,"type":"webpage","abstract":"Contribute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225387" w:rsidRPr="00225387">
        <w:rPr>
          <w:rFonts w:ascii="Arial" w:hAnsi="Arial" w:cs="Arial"/>
          <w:color w:val="000000"/>
          <w:sz w:val="20"/>
        </w:rPr>
        <w:t>(41–43)</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exposures on an annual basis. </w:t>
      </w:r>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w:t>
      </w:r>
      <w:r w:rsidR="007A7323">
        <w:rPr>
          <w:rFonts w:ascii="Arial" w:hAnsi="Arial" w:cs="Arial"/>
          <w:color w:val="000000"/>
          <w:sz w:val="20"/>
          <w:szCs w:val="20"/>
        </w:rPr>
        <w:t>hurricane</w:t>
      </w:r>
      <w:r w:rsidRPr="00A508E1">
        <w:rPr>
          <w:rFonts w:ascii="Arial" w:hAnsi="Arial" w:cs="Arial"/>
          <w:color w:val="000000"/>
          <w:sz w:val="20"/>
          <w:szCs w:val="20"/>
        </w:rPr>
        <w:t xml:space="preserv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Covariates</w:t>
      </w:r>
    </w:p>
    <w:p w14:paraId="6DC7F223" w14:textId="606EE0FD"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retrieved t</w:t>
      </w:r>
      <w:r w:rsidR="00A508E1" w:rsidRPr="00A508E1">
        <w:rPr>
          <w:rFonts w:ascii="Arial" w:hAnsi="Arial" w:cs="Arial"/>
          <w:color w:val="000000"/>
          <w:sz w:val="20"/>
          <w:szCs w:val="20"/>
        </w:rPr>
        <w:t>ime-varying covariates at both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and the American Community Survey and the Common Core of Data </w:t>
      </w:r>
      <w:r w:rsidR="00A508E1"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{"citationID":"s1inUEDb","properties":{"formattedCitation":"(39)","plainCitation":"(39)","noteIndex":0},"citationItems":[{"id":8,"uris":["http://zotero.org/groups/4923355/items/8PYBAPTE"],"itemData":{"id":8,"type":"webpage","abstract":"Racial,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sidR="00225387">
        <w:rPr>
          <w:rFonts w:ascii="Arial" w:hAnsi="Arial" w:cs="Arial"/>
          <w:color w:val="000000"/>
          <w:sz w:val="20"/>
          <w:szCs w:val="20"/>
        </w:rPr>
        <w:t>(39)</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At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level,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percentage of English language learner students; percentage of special 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p>
    <w:p w14:paraId="2AA109E6"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7F0586A8"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Statistical analysis</w:t>
      </w:r>
    </w:p>
    <w:p w14:paraId="702354DC" w14:textId="15229CB1"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lastRenderedPageBreak/>
        <w:t xml:space="preserve">We developed a </w:t>
      </w:r>
      <w:r w:rsidR="001205C1">
        <w:rPr>
          <w:rFonts w:ascii="Arial" w:hAnsi="Arial" w:cs="Arial"/>
          <w:color w:val="000000"/>
          <w:sz w:val="20"/>
          <w:szCs w:val="20"/>
        </w:rPr>
        <w:t xml:space="preserve">Bayesian formulation of </w:t>
      </w:r>
      <w:r w:rsidR="00C10098">
        <w:rPr>
          <w:rFonts w:ascii="Arial" w:hAnsi="Arial" w:cs="Arial"/>
          <w:color w:val="000000"/>
          <w:sz w:val="20"/>
          <w:szCs w:val="20"/>
        </w:rPr>
        <w:t xml:space="preserve">a </w:t>
      </w:r>
      <w:r w:rsidR="006A327D">
        <w:rPr>
          <w:rFonts w:ascii="Arial" w:hAnsi="Arial" w:cs="Arial"/>
          <w:color w:val="000000"/>
          <w:sz w:val="20"/>
          <w:szCs w:val="20"/>
        </w:rPr>
        <w:t xml:space="preserve">state-specific </w:t>
      </w:r>
      <w:r w:rsidR="00A80FF3">
        <w:rPr>
          <w:rFonts w:ascii="Arial" w:hAnsi="Arial" w:cs="Arial"/>
          <w:color w:val="000000"/>
          <w:sz w:val="20"/>
          <w:szCs w:val="20"/>
        </w:rPr>
        <w:t xml:space="preserve">generalized </w:t>
      </w:r>
      <w:r w:rsidRPr="00A508E1">
        <w:rPr>
          <w:rFonts w:ascii="Arial" w:hAnsi="Arial" w:cs="Arial"/>
          <w:color w:val="000000"/>
          <w:sz w:val="20"/>
          <w:szCs w:val="20"/>
        </w:rPr>
        <w:t>difference-in-difference</w:t>
      </w:r>
      <w:r w:rsidR="00A80FF3">
        <w:rPr>
          <w:rFonts w:ascii="Arial" w:hAnsi="Arial" w:cs="Arial"/>
          <w:color w:val="000000"/>
          <w:sz w:val="20"/>
          <w:szCs w:val="20"/>
        </w:rPr>
        <w:t xml:space="preserve"> with two-way fixed</w:t>
      </w:r>
      <w:r w:rsidR="00262044">
        <w:rPr>
          <w:rFonts w:ascii="Arial" w:hAnsi="Arial" w:cs="Arial"/>
          <w:color w:val="000000"/>
          <w:sz w:val="20"/>
          <w:szCs w:val="20"/>
        </w:rPr>
        <w:t xml:space="preserve"> and random</w:t>
      </w:r>
      <w:r w:rsidR="00A80FF3">
        <w:rPr>
          <w:rFonts w:ascii="Arial" w:hAnsi="Arial" w:cs="Arial"/>
          <w:color w:val="000000"/>
          <w:sz w:val="20"/>
          <w:szCs w:val="20"/>
        </w:rPr>
        <w:t xml:space="preserve">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tropical cyclone exposure and average annual standardized test scores at the county level</w:t>
      </w:r>
      <w:commentRangeStart w:id="12"/>
      <w:commentRangeStart w:id="13"/>
      <w:r w:rsidRPr="00A508E1">
        <w:rPr>
          <w:rFonts w:ascii="Arial" w:hAnsi="Arial" w:cs="Arial"/>
          <w:color w:val="000000"/>
          <w:sz w:val="20"/>
          <w:szCs w:val="20"/>
        </w:rPr>
        <w:t>.</w:t>
      </w:r>
      <w:commentRangeEnd w:id="12"/>
      <w:r w:rsidR="009D06B6">
        <w:rPr>
          <w:rStyle w:val="CommentReference"/>
          <w:rFonts w:ascii="Times New Roman" w:eastAsia="Times New Roman" w:hAnsi="Times New Roman" w:cs="Times New Roman"/>
        </w:rPr>
        <w:commentReference w:id="12"/>
      </w:r>
      <w:commentRangeEnd w:id="13"/>
      <w:r w:rsidR="009D06B6">
        <w:rPr>
          <w:rStyle w:val="CommentReference"/>
          <w:rFonts w:ascii="Times New Roman" w:eastAsia="Times New Roman" w:hAnsi="Times New Roman" w:cs="Times New Roman"/>
        </w:rPr>
        <w:commentReference w:id="13"/>
      </w:r>
      <w:r w:rsidRPr="00A508E1">
        <w:rPr>
          <w:rFonts w:ascii="Arial" w:hAnsi="Arial" w:cs="Arial"/>
          <w:color w:val="000000"/>
          <w:sz w:val="20"/>
          <w:szCs w:val="20"/>
        </w:rPr>
        <w:t xml:space="preserve"> If a given county had been 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 xml:space="preserve">all associated grade cohorts as exposed for the remainder of the study period. </w:t>
      </w:r>
      <w:r w:rsidR="003B3B20">
        <w:rPr>
          <w:rFonts w:ascii="Arial" w:hAnsi="Arial" w:cs="Arial"/>
          <w:color w:val="000000"/>
          <w:sz w:val="20"/>
          <w:szCs w:val="20"/>
        </w:rPr>
        <w:t xml:space="preserve">A cohort is considered students in a specific grade </w:t>
      </w:r>
      <w:proofErr w:type="gramStart"/>
      <w:r w:rsidR="003B3B20">
        <w:rPr>
          <w:rFonts w:ascii="Arial" w:hAnsi="Arial" w:cs="Arial"/>
          <w:color w:val="000000"/>
          <w:sz w:val="20"/>
          <w:szCs w:val="20"/>
        </w:rPr>
        <w:t>in a given</w:t>
      </w:r>
      <w:proofErr w:type="gramEnd"/>
      <w:r w:rsidR="003B3B20">
        <w:rPr>
          <w:rFonts w:ascii="Arial" w:hAnsi="Arial" w:cs="Arial"/>
          <w:color w:val="000000"/>
          <w:sz w:val="20"/>
          <w:szCs w:val="20"/>
        </w:rPr>
        <w:t xml:space="preserve"> county. The model</w:t>
      </w:r>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{"citationID":"FO3b4qSz","properties":{"formattedCitation":"(44, 45)","plainCitation":"(44, 45)","noteIndex":0},"citationItems":[{"id":5,"uris":["http://zotero.org/groups/4923355/items/8KFNHHFX"],"itemData":{"id":5,"type":"article-journal","abstract":"Background: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225387">
        <w:rPr>
          <w:rFonts w:ascii="Arial" w:hAnsi="Arial" w:cs="Arial"/>
          <w:noProof/>
          <w:color w:val="000000"/>
          <w:sz w:val="20"/>
          <w:szCs w:val="20"/>
        </w:rPr>
        <w:t>(44, 45)</w:t>
      </w:r>
      <w:r w:rsidR="00947530">
        <w:rPr>
          <w:rFonts w:ascii="Arial" w:hAnsi="Arial" w:cs="Arial"/>
          <w:color w:val="000000"/>
          <w:sz w:val="20"/>
          <w:szCs w:val="20"/>
        </w:rPr>
        <w:fldChar w:fldCharType="end"/>
      </w:r>
      <w:r w:rsidR="00093CA1">
        <w:rPr>
          <w:rFonts w:ascii="Arial" w:hAnsi="Arial" w:cs="Arial"/>
          <w:color w:val="000000"/>
          <w:sz w:val="20"/>
          <w:szCs w:val="20"/>
        </w:rPr>
        <w:t>,</w:t>
      </w:r>
      <w:r w:rsidR="003B3B20">
        <w:rPr>
          <w:rFonts w:ascii="Arial" w:hAnsi="Arial" w:cs="Arial"/>
          <w:color w:val="000000"/>
          <w:sz w:val="20"/>
          <w:szCs w:val="20"/>
        </w:rPr>
        <w:t xml:space="preserve"> 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2BC9DA83" w:rsidR="003B3B20" w:rsidRDefault="003B3B20">
      <w:pPr>
        <w:pBdr>
          <w:top w:val="nil"/>
          <w:left w:val="nil"/>
          <w:bottom w:val="nil"/>
          <w:right w:val="nil"/>
          <w:between w:val="nil"/>
        </w:pBdr>
        <w:contextualSpacing/>
        <w:jc w:val="center"/>
        <w:rPr>
          <w:rFonts w:ascii="Arial" w:hAnsi="Arial" w:cs="Arial"/>
          <w:color w:val="000000"/>
          <w:sz w:val="20"/>
          <w:szCs w:val="20"/>
        </w:rPr>
        <w:pPrChange w:id="14" w:author="Parks, Robbie M" w:date="2023-11-10T14:44:00Z">
          <w:pPr>
            <w:pBdr>
              <w:top w:val="nil"/>
              <w:left w:val="nil"/>
              <w:bottom w:val="nil"/>
              <w:right w:val="nil"/>
              <w:between w:val="nil"/>
            </w:pBdr>
            <w:contextualSpacing/>
          </w:pPr>
        </w:pPrChange>
      </w:pP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r>
        <w:rPr>
          <w:rFonts w:ascii="Arial" w:hAnsi="Arial" w:cs="Arial"/>
          <w:color w:val="000000"/>
          <w:sz w:val="20"/>
          <w:szCs w:val="20"/>
        </w:rPr>
        <w:t>Cyclone</w:t>
      </w:r>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E5"/>
      </w:r>
      <w:r>
        <w:rPr>
          <w:rFonts w:ascii="Arial" w:hAnsi="Arial" w:cs="Arial"/>
          <w:color w:val="000000"/>
          <w:sz w:val="20"/>
          <w:szCs w:val="20"/>
        </w:rPr>
        <w:sym w:font="Symbol" w:char="F062"/>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 </w:t>
      </w:r>
      <w:commentRangeStart w:id="15"/>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commentRangeEnd w:id="15"/>
      <w:proofErr w:type="spellEnd"/>
      <w:r w:rsidR="007A7323">
        <w:rPr>
          <w:rStyle w:val="CommentReference"/>
          <w:rFonts w:ascii="Times New Roman" w:eastAsia="Times New Roman" w:hAnsi="Times New Roman" w:cs="Times New Roman"/>
        </w:rPr>
        <w:commentReference w:id="15"/>
      </w:r>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3B14F292"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003C1C86">
        <w:rPr>
          <w:rFonts w:ascii="Arial" w:hAnsi="Arial" w:cs="Arial"/>
          <w:i/>
          <w:iCs/>
          <w:color w:val="000000"/>
          <w:sz w:val="20"/>
          <w:szCs w:val="20"/>
        </w:rPr>
        <w:t xml:space="preserve">s </w:t>
      </w:r>
      <w:r w:rsidR="003C1C86">
        <w:rPr>
          <w:rFonts w:ascii="Arial" w:hAnsi="Arial" w:cs="Arial"/>
          <w:color w:val="000000"/>
          <w:sz w:val="20"/>
          <w:szCs w:val="20"/>
        </w:rPr>
        <w:t xml:space="preserve">was the state,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sidRPr="007A7323">
        <w:rPr>
          <w:rFonts w:ascii="Arial" w:hAnsi="Arial" w:cs="Arial"/>
          <w:color w:val="000000"/>
          <w:sz w:val="20"/>
          <w:szCs w:val="20"/>
        </w:rPr>
        <w:t>,</w:t>
      </w:r>
      <w:r w:rsidR="007A7323">
        <w:rPr>
          <w:rFonts w:ascii="Arial" w:hAnsi="Arial" w:cs="Arial"/>
          <w:color w:val="000000"/>
          <w:sz w:val="20"/>
          <w:szCs w:val="20"/>
        </w:rPr>
        <w:t xml:space="preserve"> in </w:t>
      </w:r>
      <w:r>
        <w:rPr>
          <w:rFonts w:ascii="Arial" w:hAnsi="Arial" w:cs="Arial"/>
          <w:color w:val="000000"/>
          <w:sz w:val="20"/>
          <w:szCs w:val="20"/>
        </w:rPr>
        <w:t xml:space="preserve">county </w:t>
      </w:r>
      <w:proofErr w:type="spellStart"/>
      <w:r w:rsidR="007A7323">
        <w:rPr>
          <w:rFonts w:ascii="Arial" w:hAnsi="Arial" w:cs="Arial"/>
          <w:i/>
          <w:iCs/>
          <w:color w:val="000000"/>
          <w:sz w:val="20"/>
          <w:szCs w:val="20"/>
        </w:rPr>
        <w:t>i</w:t>
      </w:r>
      <w:proofErr w:type="spellEnd"/>
      <w:r w:rsidR="007A7323" w:rsidRPr="007A7323">
        <w:rPr>
          <w:rFonts w:ascii="Arial" w:hAnsi="Arial" w:cs="Arial"/>
          <w:color w:val="000000"/>
          <w:sz w:val="20"/>
          <w:szCs w:val="20"/>
        </w:rPr>
        <w:t>,</w:t>
      </w:r>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r>
        <w:rPr>
          <w:rFonts w:ascii="Arial" w:hAnsi="Arial" w:cs="Arial"/>
          <w:color w:val="000000"/>
          <w:sz w:val="20"/>
          <w:szCs w:val="20"/>
        </w:rPr>
        <w:t>Cyclone</w:t>
      </w:r>
      <w:r w:rsidRPr="003B3B20">
        <w:rPr>
          <w:rFonts w:ascii="Arial" w:hAnsi="Arial" w:cs="Arial"/>
          <w:i/>
          <w:iCs/>
          <w:color w:val="000000"/>
          <w:sz w:val="20"/>
          <w:szCs w:val="20"/>
          <w:vertAlign w:val="subscript"/>
        </w:rPr>
        <w:t>it</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cyclone occurred in a given</w:t>
      </w:r>
      <w:r w:rsidR="007A7323">
        <w:rPr>
          <w:rFonts w:ascii="Arial" w:hAnsi="Arial" w:cs="Arial"/>
          <w:color w:val="000000"/>
          <w:sz w:val="20"/>
          <w:szCs w:val="20"/>
        </w:rPr>
        <w:t xml:space="preserve">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Pr>
          <w:rFonts w:ascii="Arial" w:hAnsi="Arial" w:cs="Arial"/>
          <w:color w:val="000000"/>
          <w:sz w:val="20"/>
          <w:szCs w:val="20"/>
        </w:rPr>
        <w:t xml:space="preserve">, </w:t>
      </w:r>
      <w:r w:rsidR="00C47E5C">
        <w:rPr>
          <w:rFonts w:ascii="Arial" w:hAnsi="Arial" w:cs="Arial"/>
          <w:color w:val="000000"/>
          <w:sz w:val="20"/>
          <w:szCs w:val="20"/>
        </w:rPr>
        <w:t xml:space="preserve">year </w:t>
      </w:r>
      <w:r w:rsidR="00C47E5C" w:rsidRPr="00C47E5C">
        <w:rPr>
          <w:rFonts w:ascii="Arial" w:hAnsi="Arial" w:cs="Arial"/>
          <w:i/>
          <w:iCs/>
          <w:color w:val="000000"/>
          <w:sz w:val="20"/>
          <w:szCs w:val="20"/>
        </w:rPr>
        <w:t>t</w:t>
      </w:r>
      <w:r w:rsidR="007A7323">
        <w:rPr>
          <w:rFonts w:ascii="Arial" w:hAnsi="Arial" w:cs="Arial"/>
          <w:color w:val="000000"/>
          <w:sz w:val="20"/>
          <w:szCs w:val="20"/>
        </w:rPr>
        <w:t xml:space="preserve">, </w:t>
      </w:r>
      <w:r w:rsidR="00C47E5C">
        <w:rPr>
          <w:rFonts w:ascii="Arial" w:hAnsi="Arial" w:cs="Arial"/>
          <w:color w:val="000000"/>
          <w:sz w:val="20"/>
          <w:szCs w:val="20"/>
        </w:rPr>
        <w:t>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w:t>
      </w:r>
      <w:proofErr w:type="gramStart"/>
      <w:r w:rsidR="00C47E5C">
        <w:rPr>
          <w:rFonts w:ascii="Arial" w:hAnsi="Arial" w:cs="Arial"/>
          <w:color w:val="000000"/>
          <w:sz w:val="20"/>
          <w:szCs w:val="20"/>
        </w:rPr>
        <w:t>in a given year</w:t>
      </w:r>
      <w:proofErr w:type="gramEnd"/>
      <w:r w:rsidR="00C47E5C">
        <w:rPr>
          <w:rFonts w:ascii="Arial" w:hAnsi="Arial" w:cs="Arial"/>
          <w:color w:val="000000"/>
          <w:sz w:val="20"/>
          <w:szCs w:val="20"/>
        </w:rPr>
        <w:t xml:space="preserve">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error. </w:t>
      </w:r>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272C4ABA" w14:textId="14D7D430" w:rsidR="003C1C86"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sidRPr="004C116D">
        <w:rPr>
          <w:rFonts w:ascii="Arial" w:hAnsi="Arial" w:cs="Arial"/>
          <w:color w:val="000000"/>
          <w:sz w:val="20"/>
          <w:szCs w:val="20"/>
        </w:rPr>
        <w:t>N</w:t>
      </w:r>
      <w:r w:rsidR="00850252">
        <w:rPr>
          <w:rFonts w:ascii="Arial" w:hAnsi="Arial" w:cs="Arial"/>
          <w:color w:val="000000"/>
          <w:sz w:val="20"/>
          <w:szCs w:val="20"/>
        </w:rPr>
        <w:t>(</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w:t>
      </w:r>
      <w:r w:rsidR="00E5185B">
        <w:rPr>
          <w:rFonts w:ascii="Arial" w:hAnsi="Arial" w:cs="Arial"/>
          <w:color w:val="000000"/>
          <w:sz w:val="20"/>
          <w:szCs w:val="20"/>
        </w:rPr>
        <w:t>We assigned r</w:t>
      </w:r>
      <w:r w:rsidR="004C116D">
        <w:rPr>
          <w:rFonts w:ascii="Arial" w:hAnsi="Arial" w:cs="Arial"/>
          <w:color w:val="000000"/>
          <w:sz w:val="20"/>
          <w:szCs w:val="20"/>
        </w:rPr>
        <w:t xml:space="preserve">andom effects </w:t>
      </w:r>
      <w:r w:rsidR="00E5185B">
        <w:rPr>
          <w:rFonts w:ascii="Arial" w:hAnsi="Arial" w:cs="Arial"/>
          <w:color w:val="000000"/>
          <w:sz w:val="20"/>
          <w:szCs w:val="20"/>
        </w:rPr>
        <w:t>to have</w:t>
      </w:r>
      <w:r w:rsidR="004C116D">
        <w:rPr>
          <w:rFonts w:ascii="Arial" w:hAnsi="Arial" w:cs="Arial"/>
          <w:color w:val="000000"/>
          <w:sz w:val="20"/>
          <w:szCs w:val="20"/>
        </w:rPr>
        <w:t xml:space="preserve"> </w:t>
      </w:r>
      <w:proofErr w:type="spellStart"/>
      <w:proofErr w:type="gramStart"/>
      <w:r w:rsidR="004C116D">
        <w:rPr>
          <w:rFonts w:ascii="Arial" w:hAnsi="Arial" w:cs="Arial"/>
          <w:color w:val="000000"/>
          <w:sz w:val="20"/>
          <w:szCs w:val="20"/>
        </w:rPr>
        <w:t>logGamma</w:t>
      </w:r>
      <w:proofErr w:type="spellEnd"/>
      <w:r w:rsidR="004C116D">
        <w:rPr>
          <w:rFonts w:ascii="Arial" w:hAnsi="Arial" w:cs="Arial"/>
          <w:color w:val="000000"/>
          <w:sz w:val="20"/>
          <w:szCs w:val="20"/>
        </w:rPr>
        <w:t>(</w:t>
      </w:r>
      <w:proofErr w:type="gramEnd"/>
      <w:r w:rsidR="004C116D">
        <w:rPr>
          <w:rFonts w:ascii="Arial" w:hAnsi="Arial" w:cs="Arial"/>
          <w:color w:val="000000"/>
          <w:sz w:val="20"/>
          <w:szCs w:val="20"/>
        </w:rPr>
        <w:sym w:font="Symbol" w:char="F071"/>
      </w:r>
      <w:r w:rsidR="004C116D">
        <w:rPr>
          <w:rFonts w:ascii="Arial" w:hAnsi="Arial" w:cs="Arial"/>
          <w:color w:val="000000"/>
          <w:sz w:val="20"/>
          <w:szCs w:val="20"/>
        </w:rPr>
        <w:t>,</w:t>
      </w:r>
      <w:r w:rsidR="004C116D">
        <w:rPr>
          <w:rFonts w:ascii="Arial" w:hAnsi="Arial" w:cs="Arial"/>
          <w:color w:val="000000"/>
          <w:sz w:val="20"/>
          <w:szCs w:val="20"/>
        </w:rPr>
        <w:sym w:font="Symbol" w:char="F064"/>
      </w:r>
      <w:r w:rsidR="004C116D">
        <w:rPr>
          <w:rFonts w:ascii="Arial" w:hAnsi="Arial" w:cs="Arial"/>
          <w:color w:val="000000"/>
          <w:sz w:val="20"/>
          <w:szCs w:val="20"/>
        </w:rPr>
        <w:t xml:space="preserve">) priors with shape </w:t>
      </w:r>
      <w:r w:rsidR="004C116D">
        <w:rPr>
          <w:rFonts w:ascii="Arial" w:hAnsi="Arial" w:cs="Arial"/>
          <w:color w:val="000000"/>
          <w:sz w:val="20"/>
          <w:szCs w:val="20"/>
        </w:rPr>
        <w:sym w:font="Symbol" w:char="F071"/>
      </w:r>
      <w:r w:rsidR="004C116D">
        <w:rPr>
          <w:rFonts w:ascii="Arial" w:hAnsi="Arial" w:cs="Arial"/>
          <w:color w:val="000000"/>
          <w:sz w:val="20"/>
          <w:szCs w:val="20"/>
        </w:rPr>
        <w:t xml:space="preserve"> and rate </w:t>
      </w:r>
      <w:r w:rsidR="004C116D">
        <w:rPr>
          <w:rFonts w:ascii="Arial" w:hAnsi="Arial" w:cs="Arial"/>
          <w:color w:val="000000"/>
          <w:sz w:val="20"/>
          <w:szCs w:val="20"/>
        </w:rPr>
        <w:sym w:font="Symbol" w:char="F064"/>
      </w:r>
      <w:r w:rsidR="004C116D">
        <w:rPr>
          <w:rFonts w:ascii="Arial" w:hAnsi="Arial" w:cs="Arial"/>
          <w:color w:val="000000"/>
          <w:sz w:val="20"/>
          <w:szCs w:val="20"/>
        </w:rPr>
        <w:t xml:space="preserve"> = 0.001.</w:t>
      </w:r>
      <w:r w:rsidR="00E45095">
        <w:rPr>
          <w:rFonts w:ascii="Arial" w:hAnsi="Arial" w:cs="Arial"/>
          <w:color w:val="000000"/>
          <w:sz w:val="20"/>
          <w:szCs w:val="20"/>
        </w:rPr>
        <w:t xml:space="preserve"> We based our reported positive and negative associations on point estimates with two-sided 95% credible intervals that excluded the null. We obtained comparative analyses of effect estimates through a formal comparative analysis of 1,000 draws from the posterior marginal distribution of each effect estimate. The proportion of draws that was greater than the other set of draws represented the probability that one effect estimate was greater than its comparator </w:t>
      </w:r>
      <w:r w:rsidR="00E45095">
        <w:rPr>
          <w:rFonts w:ascii="Arial" w:hAnsi="Arial" w:cs="Arial"/>
          <w:color w:val="000000"/>
          <w:sz w:val="20"/>
          <w:szCs w:val="20"/>
        </w:rPr>
        <w:fldChar w:fldCharType="begin"/>
      </w:r>
      <w:r w:rsidR="00E45095">
        <w:rPr>
          <w:rFonts w:ascii="Arial" w:hAnsi="Arial" w:cs="Arial"/>
          <w:color w:val="000000"/>
          <w:sz w:val="20"/>
          <w:szCs w:val="20"/>
        </w:rPr>
        <w:instrText xml:space="preserve"> ADDIN ZOTERO_ITEM CSL_CITATION {"citationID":"ryoAbDgx","properties":{"formattedCitation":"(46)","plainCitation":"(46)","noteIndex":0},"citationItems":[{"id":2715,"uris":["http://zotero.org/groups/4923355/items/6Y3CL4PI"],"itemData":{"id":2715,"type":"book","abstract":"Winner of the 2016 De Groot Prize from the International Society for Bayesian AnalysisNow in its third edition, this classic book is widely considered the leading text on Bayesian methods, lauded for its accessible, practical approach to analyzing data and solving research problems. Bayesian Data Analysis, Third Edition continues to take an applied","edition":"3","event-place":"New York","ISBN":"978-0-429-11307-9","note":"DOI: 10.1201/b16018","number-of-pages":"675","publisher":"Chapman and Hall/CRC","publisher-place":"New York","title":"Bayesian Data Analysis","author":[{"family":"Gelman","given":"Andrew"},{"family":"Carlin","given":"John B."},{"family":"Stern","given":"Hal S."},{"family":"Dunson","given":"David B."},{"family":"Vehtari","given":"Aki"},{"family":"Rubin","given":"Donald B."}],"issued":{"date-parts":[["2015",7,5]]}}}],"schema":"https://github.com/citation-style-language/schema/raw/master/csl-citation.json"} </w:instrText>
      </w:r>
      <w:r w:rsidR="00E45095">
        <w:rPr>
          <w:rFonts w:ascii="Arial" w:hAnsi="Arial" w:cs="Arial"/>
          <w:color w:val="000000"/>
          <w:sz w:val="20"/>
          <w:szCs w:val="20"/>
        </w:rPr>
        <w:fldChar w:fldCharType="separate"/>
      </w:r>
      <w:r w:rsidR="00E45095">
        <w:rPr>
          <w:rFonts w:ascii="Arial" w:hAnsi="Arial" w:cs="Arial"/>
          <w:noProof/>
          <w:color w:val="000000"/>
          <w:sz w:val="20"/>
          <w:szCs w:val="20"/>
        </w:rPr>
        <w:t>(46)</w:t>
      </w:r>
      <w:r w:rsidR="00E45095">
        <w:rPr>
          <w:rFonts w:ascii="Arial" w:hAnsi="Arial" w:cs="Arial"/>
          <w:color w:val="000000"/>
          <w:sz w:val="20"/>
          <w:szCs w:val="20"/>
        </w:rPr>
        <w:fldChar w:fldCharType="end"/>
      </w:r>
      <w:r w:rsidR="00E45095">
        <w:rPr>
          <w:rFonts w:ascii="Arial" w:hAnsi="Arial" w:cs="Arial"/>
          <w:color w:val="000000"/>
          <w:sz w:val="20"/>
          <w:szCs w:val="20"/>
        </w:rPr>
        <w:t>.</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59BE0C0"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w:t>
      </w:r>
      <w:r w:rsidR="00EB45DC">
        <w:rPr>
          <w:rFonts w:ascii="Arial" w:hAnsi="Arial" w:cs="Arial"/>
          <w:color w:val="000000"/>
          <w:sz w:val="20"/>
          <w:szCs w:val="20"/>
        </w:rPr>
        <w:t>. We fitted</w:t>
      </w:r>
      <w:r w:rsidR="008646BF">
        <w:rPr>
          <w:rFonts w:ascii="Arial" w:hAnsi="Arial" w:cs="Arial"/>
          <w:color w:val="000000"/>
          <w:sz w:val="20"/>
          <w:szCs w:val="20"/>
        </w:rPr>
        <w:t xml:space="preserve"> all models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1685CB7A"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where we</w:t>
      </w:r>
      <w:r w:rsidR="0074570B">
        <w:rPr>
          <w:rFonts w:ascii="Arial" w:hAnsi="Arial" w:cs="Arial"/>
          <w:color w:val="000000"/>
          <w:sz w:val="20"/>
          <w:szCs w:val="20"/>
        </w:rPr>
        <w:t xml:space="preserve"> restricted</w:t>
      </w:r>
      <w:r w:rsidR="0098266C">
        <w:rPr>
          <w:rFonts w:ascii="Arial" w:hAnsi="Arial" w:cs="Arial"/>
          <w:color w:val="000000"/>
          <w:sz w:val="20"/>
          <w:szCs w:val="20"/>
        </w:rPr>
        <w:t xml:space="preserve"> the model</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percentiles, as well as counties that only experienced one hurricane over the study period. 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r w:rsidR="0074570B">
        <w:rPr>
          <w:rFonts w:ascii="Arial" w:hAnsi="Arial" w:cs="Arial"/>
          <w:color w:val="000000"/>
          <w:sz w:val="20"/>
          <w:szCs w:val="20"/>
        </w:rPr>
        <w:t xml:space="preserve">. </w:t>
      </w:r>
      <w:r w:rsidR="0098266C">
        <w:rPr>
          <w:rFonts w:ascii="Arial" w:hAnsi="Arial" w:cs="Arial"/>
          <w:color w:val="000000"/>
          <w:sz w:val="20"/>
          <w:szCs w:val="20"/>
        </w:rPr>
        <w:t xml:space="preserve">None of the sensitivity analyses produced meaningfully different results </w:t>
      </w:r>
      <w:r w:rsidR="005B1E2E">
        <w:rPr>
          <w:rFonts w:ascii="Arial" w:hAnsi="Arial" w:cs="Arial"/>
          <w:color w:val="000000"/>
          <w:sz w:val="20"/>
          <w:szCs w:val="20"/>
        </w:rPr>
        <w:t>from</w:t>
      </w:r>
      <w:r w:rsidR="0098266C">
        <w:rPr>
          <w:rFonts w:ascii="Arial" w:hAnsi="Arial" w:cs="Arial"/>
          <w:color w:val="000000"/>
          <w:sz w:val="20"/>
          <w:szCs w:val="20"/>
        </w:rPr>
        <w:t xml:space="preserve"> the main model.</w:t>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commentRangeStart w:id="16"/>
    </w:p>
    <w:p w14:paraId="52701CAA" w14:textId="3BA030EC"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commentRangeEnd w:id="16"/>
      <w:r w:rsidR="00107814">
        <w:rPr>
          <w:rStyle w:val="CommentReference"/>
          <w:rFonts w:ascii="Times New Roman" w:eastAsia="Times New Roman" w:hAnsi="Times New Roman" w:cs="Times New Roman"/>
        </w:rPr>
        <w:commentReference w:id="16"/>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1D5E1474" w14:textId="77777777" w:rsidR="00E45095" w:rsidRPr="00E45095" w:rsidRDefault="00205050" w:rsidP="00E45095">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E45095" w:rsidRPr="00E45095">
        <w:rPr>
          <w:rFonts w:ascii="Arial" w:hAnsi="Arial" w:cs="Arial"/>
          <w:color w:val="000000"/>
          <w:sz w:val="20"/>
        </w:rPr>
        <w:t xml:space="preserve">1. </w:t>
      </w:r>
      <w:r w:rsidR="00E45095" w:rsidRPr="00E45095">
        <w:rPr>
          <w:rFonts w:ascii="Arial" w:hAnsi="Arial" w:cs="Arial"/>
          <w:color w:val="000000"/>
          <w:sz w:val="20"/>
        </w:rPr>
        <w:tab/>
        <w:t xml:space="preserve">J. Zehnder, tropical cyclone. </w:t>
      </w:r>
      <w:r w:rsidR="00E45095" w:rsidRPr="00E45095">
        <w:rPr>
          <w:rFonts w:ascii="Arial" w:hAnsi="Arial" w:cs="Arial"/>
          <w:i/>
          <w:iCs/>
          <w:color w:val="000000"/>
          <w:sz w:val="20"/>
        </w:rPr>
        <w:t>Encyclopedia Britannica</w:t>
      </w:r>
      <w:r w:rsidR="00E45095" w:rsidRPr="00E45095">
        <w:rPr>
          <w:rFonts w:ascii="Arial" w:hAnsi="Arial" w:cs="Arial"/>
          <w:color w:val="000000"/>
          <w:sz w:val="20"/>
        </w:rPr>
        <w:t xml:space="preserve"> (2023) (September 26, 2023).</w:t>
      </w:r>
    </w:p>
    <w:p w14:paraId="3D43756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2. ,</w:t>
      </w:r>
      <w:r w:rsidRPr="00E45095">
        <w:rPr>
          <w:rFonts w:ascii="Arial" w:hAnsi="Arial" w:cs="Arial"/>
          <w:color w:val="000000"/>
          <w:sz w:val="20"/>
        </w:rPr>
        <w:tab/>
        <w:t xml:space="preserve"> Record-breaking Atlantic hurricane season draws to an end. </w:t>
      </w:r>
      <w:r w:rsidRPr="00E45095">
        <w:rPr>
          <w:rFonts w:ascii="Arial" w:hAnsi="Arial" w:cs="Arial"/>
          <w:i/>
          <w:iCs/>
          <w:color w:val="000000"/>
          <w:sz w:val="20"/>
        </w:rPr>
        <w:t>National Oceanic and Atmospheric Administration</w:t>
      </w:r>
      <w:r w:rsidRPr="00E45095">
        <w:rPr>
          <w:rFonts w:ascii="Arial" w:hAnsi="Arial" w:cs="Arial"/>
          <w:color w:val="000000"/>
          <w:sz w:val="20"/>
        </w:rPr>
        <w:t xml:space="preserve"> (2020) (September 26, 2023).</w:t>
      </w:r>
    </w:p>
    <w:p w14:paraId="5FFC4417"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 </w:t>
      </w:r>
      <w:r w:rsidRPr="00E45095">
        <w:rPr>
          <w:rFonts w:ascii="Arial" w:hAnsi="Arial" w:cs="Arial"/>
          <w:color w:val="000000"/>
          <w:sz w:val="20"/>
        </w:rPr>
        <w:tab/>
        <w:t xml:space="preserve">S. Harvey, 2021 hurricane season uses up name list for only 3rd time in history. </w:t>
      </w:r>
      <w:r w:rsidRPr="00E45095">
        <w:rPr>
          <w:rFonts w:ascii="Arial" w:hAnsi="Arial" w:cs="Arial"/>
          <w:i/>
          <w:iCs/>
          <w:color w:val="000000"/>
          <w:sz w:val="20"/>
        </w:rPr>
        <w:t>CW 39 Houston</w:t>
      </w:r>
      <w:r w:rsidRPr="00E45095">
        <w:rPr>
          <w:rFonts w:ascii="Arial" w:hAnsi="Arial" w:cs="Arial"/>
          <w:color w:val="000000"/>
          <w:sz w:val="20"/>
        </w:rPr>
        <w:t xml:space="preserve"> (2021) (September 26, 2023).</w:t>
      </w:r>
    </w:p>
    <w:p w14:paraId="6BCD055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 </w:t>
      </w:r>
      <w:r w:rsidRPr="00E45095">
        <w:rPr>
          <w:rFonts w:ascii="Arial" w:hAnsi="Arial" w:cs="Arial"/>
          <w:color w:val="000000"/>
          <w:sz w:val="20"/>
        </w:rPr>
        <w:tab/>
        <w:t xml:space="preserve">S. Wang, R. Toumi, Recent migration of tropical cyclones toward coasts. </w:t>
      </w:r>
      <w:r w:rsidRPr="00E45095">
        <w:rPr>
          <w:rFonts w:ascii="Arial" w:hAnsi="Arial" w:cs="Arial"/>
          <w:i/>
          <w:iCs/>
          <w:color w:val="000000"/>
          <w:sz w:val="20"/>
        </w:rPr>
        <w:t>Science</w:t>
      </w:r>
      <w:r w:rsidRPr="00E45095">
        <w:rPr>
          <w:rFonts w:ascii="Arial" w:hAnsi="Arial" w:cs="Arial"/>
          <w:color w:val="000000"/>
          <w:sz w:val="20"/>
        </w:rPr>
        <w:t xml:space="preserve"> </w:t>
      </w:r>
      <w:r w:rsidRPr="00E45095">
        <w:rPr>
          <w:rFonts w:ascii="Arial" w:hAnsi="Arial" w:cs="Arial"/>
          <w:b/>
          <w:bCs/>
          <w:color w:val="000000"/>
          <w:sz w:val="20"/>
        </w:rPr>
        <w:t>371</w:t>
      </w:r>
      <w:r w:rsidRPr="00E45095">
        <w:rPr>
          <w:rFonts w:ascii="Arial" w:hAnsi="Arial" w:cs="Arial"/>
          <w:color w:val="000000"/>
          <w:sz w:val="20"/>
        </w:rPr>
        <w:t>, 514–517 (2021).</w:t>
      </w:r>
    </w:p>
    <w:p w14:paraId="3353A6E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5. </w:t>
      </w:r>
      <w:r w:rsidRPr="00E45095">
        <w:rPr>
          <w:rFonts w:ascii="Arial" w:hAnsi="Arial" w:cs="Arial"/>
          <w:color w:val="000000"/>
          <w:sz w:val="20"/>
        </w:rPr>
        <w:tab/>
        <w:t xml:space="preserve">D. Chavas, J. Chen, Tropical cyclones could last longer after landfall in a warming world. </w:t>
      </w:r>
      <w:r w:rsidRPr="00E45095">
        <w:rPr>
          <w:rFonts w:ascii="Arial" w:hAnsi="Arial" w:cs="Arial"/>
          <w:i/>
          <w:iCs/>
          <w:color w:val="000000"/>
          <w:sz w:val="20"/>
        </w:rPr>
        <w:t>Nature</w:t>
      </w:r>
      <w:r w:rsidRPr="00E45095">
        <w:rPr>
          <w:rFonts w:ascii="Arial" w:hAnsi="Arial" w:cs="Arial"/>
          <w:color w:val="000000"/>
          <w:sz w:val="20"/>
        </w:rPr>
        <w:t xml:space="preserve"> </w:t>
      </w:r>
      <w:r w:rsidRPr="00E45095">
        <w:rPr>
          <w:rFonts w:ascii="Arial" w:hAnsi="Arial" w:cs="Arial"/>
          <w:b/>
          <w:bCs/>
          <w:color w:val="000000"/>
          <w:sz w:val="20"/>
        </w:rPr>
        <w:t>587</w:t>
      </w:r>
      <w:r w:rsidRPr="00E45095">
        <w:rPr>
          <w:rFonts w:ascii="Arial" w:hAnsi="Arial" w:cs="Arial"/>
          <w:color w:val="000000"/>
          <w:sz w:val="20"/>
        </w:rPr>
        <w:t>, 200–201 (2020).</w:t>
      </w:r>
    </w:p>
    <w:p w14:paraId="2B3728A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6. </w:t>
      </w:r>
      <w:r w:rsidRPr="00E45095">
        <w:rPr>
          <w:rFonts w:ascii="Arial" w:hAnsi="Arial" w:cs="Arial"/>
          <w:color w:val="000000"/>
          <w:sz w:val="20"/>
        </w:rPr>
        <w:tab/>
        <w:t xml:space="preserve">J. Weinkle, </w:t>
      </w:r>
      <w:r w:rsidRPr="00E45095">
        <w:rPr>
          <w:rFonts w:ascii="Arial" w:hAnsi="Arial" w:cs="Arial"/>
          <w:i/>
          <w:iCs/>
          <w:color w:val="000000"/>
          <w:sz w:val="20"/>
        </w:rPr>
        <w:t>et al.</w:t>
      </w:r>
      <w:r w:rsidRPr="00E45095">
        <w:rPr>
          <w:rFonts w:ascii="Arial" w:hAnsi="Arial" w:cs="Arial"/>
          <w:color w:val="000000"/>
          <w:sz w:val="20"/>
        </w:rPr>
        <w:t xml:space="preserve">, Normalized hurricane damage in the continental United States 1900–2017. </w:t>
      </w:r>
      <w:r w:rsidRPr="00E45095">
        <w:rPr>
          <w:rFonts w:ascii="Arial" w:hAnsi="Arial" w:cs="Arial"/>
          <w:i/>
          <w:iCs/>
          <w:color w:val="000000"/>
          <w:sz w:val="20"/>
        </w:rPr>
        <w:t>Nat Sustain</w:t>
      </w:r>
      <w:r w:rsidRPr="00E45095">
        <w:rPr>
          <w:rFonts w:ascii="Arial" w:hAnsi="Arial" w:cs="Arial"/>
          <w:color w:val="000000"/>
          <w:sz w:val="20"/>
        </w:rPr>
        <w:t xml:space="preserve"> </w:t>
      </w:r>
      <w:r w:rsidRPr="00E45095">
        <w:rPr>
          <w:rFonts w:ascii="Arial" w:hAnsi="Arial" w:cs="Arial"/>
          <w:b/>
          <w:bCs/>
          <w:color w:val="000000"/>
          <w:sz w:val="20"/>
        </w:rPr>
        <w:t>1</w:t>
      </w:r>
      <w:r w:rsidRPr="00E45095">
        <w:rPr>
          <w:rFonts w:ascii="Arial" w:hAnsi="Arial" w:cs="Arial"/>
          <w:color w:val="000000"/>
          <w:sz w:val="20"/>
        </w:rPr>
        <w:t>, 808–813 (2018).</w:t>
      </w:r>
    </w:p>
    <w:p w14:paraId="7E1FCA6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7.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Association of Tropical Cyclones With County-Level Mortality in the US. </w:t>
      </w:r>
      <w:r w:rsidRPr="00E45095">
        <w:rPr>
          <w:rFonts w:ascii="Arial" w:hAnsi="Arial" w:cs="Arial"/>
          <w:i/>
          <w:iCs/>
          <w:color w:val="000000"/>
          <w:sz w:val="20"/>
        </w:rPr>
        <w:t>JAMA</w:t>
      </w:r>
      <w:r w:rsidRPr="00E45095">
        <w:rPr>
          <w:rFonts w:ascii="Arial" w:hAnsi="Arial" w:cs="Arial"/>
          <w:color w:val="000000"/>
          <w:sz w:val="20"/>
        </w:rPr>
        <w:t xml:space="preserve"> </w:t>
      </w:r>
      <w:r w:rsidRPr="00E45095">
        <w:rPr>
          <w:rFonts w:ascii="Arial" w:hAnsi="Arial" w:cs="Arial"/>
          <w:b/>
          <w:bCs/>
          <w:color w:val="000000"/>
          <w:sz w:val="20"/>
        </w:rPr>
        <w:t>327</w:t>
      </w:r>
      <w:r w:rsidRPr="00E45095">
        <w:rPr>
          <w:rFonts w:ascii="Arial" w:hAnsi="Arial" w:cs="Arial"/>
          <w:color w:val="000000"/>
          <w:sz w:val="20"/>
        </w:rPr>
        <w:t>, 946–955 (2022).</w:t>
      </w:r>
    </w:p>
    <w:p w14:paraId="24A60BD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8.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Short-term excess mortality following tropical cyclones in the United States. </w:t>
      </w:r>
      <w:r w:rsidRPr="00E45095">
        <w:rPr>
          <w:rFonts w:ascii="Arial" w:hAnsi="Arial" w:cs="Arial"/>
          <w:i/>
          <w:iCs/>
          <w:color w:val="000000"/>
          <w:sz w:val="20"/>
        </w:rPr>
        <w:t>Science Advances</w:t>
      </w:r>
      <w:r w:rsidRPr="00E45095">
        <w:rPr>
          <w:rFonts w:ascii="Arial" w:hAnsi="Arial" w:cs="Arial"/>
          <w:color w:val="000000"/>
          <w:sz w:val="20"/>
        </w:rPr>
        <w:t xml:space="preserve"> </w:t>
      </w:r>
      <w:r w:rsidRPr="00E45095">
        <w:rPr>
          <w:rFonts w:ascii="Arial" w:hAnsi="Arial" w:cs="Arial"/>
          <w:b/>
          <w:bCs/>
          <w:color w:val="000000"/>
          <w:sz w:val="20"/>
        </w:rPr>
        <w:t>9</w:t>
      </w:r>
      <w:r w:rsidRPr="00E45095">
        <w:rPr>
          <w:rFonts w:ascii="Arial" w:hAnsi="Arial" w:cs="Arial"/>
          <w:color w:val="000000"/>
          <w:sz w:val="20"/>
        </w:rPr>
        <w:t>, eadg6633 (2023).</w:t>
      </w:r>
    </w:p>
    <w:p w14:paraId="1122341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9.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Tropical cyclone exposure is associated with increased hospitalization rates in older adults. </w:t>
      </w:r>
      <w:r w:rsidRPr="00E45095">
        <w:rPr>
          <w:rFonts w:ascii="Arial" w:hAnsi="Arial" w:cs="Arial"/>
          <w:i/>
          <w:iCs/>
          <w:color w:val="000000"/>
          <w:sz w:val="20"/>
        </w:rPr>
        <w:t>Nat Commun</w:t>
      </w:r>
      <w:r w:rsidRPr="00E45095">
        <w:rPr>
          <w:rFonts w:ascii="Arial" w:hAnsi="Arial" w:cs="Arial"/>
          <w:color w:val="000000"/>
          <w:sz w:val="20"/>
        </w:rPr>
        <w:t xml:space="preserve"> </w:t>
      </w:r>
      <w:r w:rsidRPr="00E45095">
        <w:rPr>
          <w:rFonts w:ascii="Arial" w:hAnsi="Arial" w:cs="Arial"/>
          <w:b/>
          <w:bCs/>
          <w:color w:val="000000"/>
          <w:sz w:val="20"/>
        </w:rPr>
        <w:t>12</w:t>
      </w:r>
      <w:r w:rsidRPr="00E45095">
        <w:rPr>
          <w:rFonts w:ascii="Arial" w:hAnsi="Arial" w:cs="Arial"/>
          <w:color w:val="000000"/>
          <w:sz w:val="20"/>
        </w:rPr>
        <w:t>, 1545 (2021).</w:t>
      </w:r>
    </w:p>
    <w:p w14:paraId="68362F0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10. </w:t>
      </w:r>
      <w:r w:rsidRPr="00E45095">
        <w:rPr>
          <w:rFonts w:ascii="Arial" w:hAnsi="Arial" w:cs="Arial"/>
          <w:color w:val="000000"/>
          <w:sz w:val="20"/>
        </w:rPr>
        <w:tab/>
        <w:t xml:space="preserve">R. M. Parks, R. R. Guinto, Invited Perspective: Uncovering the Hidden Burden of Tropical Cyclones on Public Health Locally and Worldwide. </w:t>
      </w:r>
      <w:r w:rsidRPr="00E45095">
        <w:rPr>
          <w:rFonts w:ascii="Arial" w:hAnsi="Arial" w:cs="Arial"/>
          <w:i/>
          <w:iCs/>
          <w:color w:val="000000"/>
          <w:sz w:val="20"/>
        </w:rPr>
        <w:t>Environmental Health Perspectives</w:t>
      </w:r>
      <w:r w:rsidRPr="00E45095">
        <w:rPr>
          <w:rFonts w:ascii="Arial" w:hAnsi="Arial" w:cs="Arial"/>
          <w:color w:val="000000"/>
          <w:sz w:val="20"/>
        </w:rPr>
        <w:t xml:space="preserve"> </w:t>
      </w:r>
      <w:r w:rsidRPr="00E45095">
        <w:rPr>
          <w:rFonts w:ascii="Arial" w:hAnsi="Arial" w:cs="Arial"/>
          <w:b/>
          <w:bCs/>
          <w:color w:val="000000"/>
          <w:sz w:val="20"/>
        </w:rPr>
        <w:t>130</w:t>
      </w:r>
      <w:r w:rsidRPr="00E45095">
        <w:rPr>
          <w:rFonts w:ascii="Arial" w:hAnsi="Arial" w:cs="Arial"/>
          <w:color w:val="000000"/>
          <w:sz w:val="20"/>
        </w:rPr>
        <w:t>, 111306.</w:t>
      </w:r>
    </w:p>
    <w:p w14:paraId="01B6E801"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11. </w:t>
      </w:r>
      <w:r w:rsidRPr="00E45095">
        <w:rPr>
          <w:rFonts w:ascii="Arial" w:hAnsi="Arial" w:cs="Arial"/>
          <w:color w:val="000000"/>
          <w:sz w:val="20"/>
        </w:rPr>
        <w:tab/>
        <w:t xml:space="preserve">L. Peek, D. M. Abramson, R. S. Cox, A. Fothergill, J. Tobin, “Children and Disasters” in </w:t>
      </w:r>
      <w:r w:rsidRPr="00E45095">
        <w:rPr>
          <w:rFonts w:ascii="Arial" w:hAnsi="Arial" w:cs="Arial"/>
          <w:i/>
          <w:iCs/>
          <w:color w:val="000000"/>
          <w:sz w:val="20"/>
        </w:rPr>
        <w:t>Handbook of Disaster Research</w:t>
      </w:r>
      <w:r w:rsidRPr="00E45095">
        <w:rPr>
          <w:rFonts w:ascii="Arial" w:hAnsi="Arial" w:cs="Arial"/>
          <w:color w:val="000000"/>
          <w:sz w:val="20"/>
        </w:rPr>
        <w:t>, Handbooks of Sociology and Social Research., H. Rodríguez, W. Donner, J. E. Trainor, Eds. (Springer International Publishing, 2018), pp. 243–262.</w:t>
      </w:r>
    </w:p>
    <w:p w14:paraId="60EF144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12. </w:t>
      </w:r>
      <w:r w:rsidRPr="00E45095">
        <w:rPr>
          <w:rFonts w:ascii="Arial" w:hAnsi="Arial" w:cs="Arial"/>
          <w:color w:val="000000"/>
          <w:sz w:val="20"/>
        </w:rPr>
        <w:tab/>
        <w:t xml:space="preserve">W. Thiery, </w:t>
      </w:r>
      <w:r w:rsidRPr="00E45095">
        <w:rPr>
          <w:rFonts w:ascii="Arial" w:hAnsi="Arial" w:cs="Arial"/>
          <w:i/>
          <w:iCs/>
          <w:color w:val="000000"/>
          <w:sz w:val="20"/>
        </w:rPr>
        <w:t>et al.</w:t>
      </w:r>
      <w:r w:rsidRPr="00E45095">
        <w:rPr>
          <w:rFonts w:ascii="Arial" w:hAnsi="Arial" w:cs="Arial"/>
          <w:color w:val="000000"/>
          <w:sz w:val="20"/>
        </w:rPr>
        <w:t xml:space="preserve">, Intergenerational inequities in exposure to climate extremes. </w:t>
      </w:r>
      <w:r w:rsidRPr="00E45095">
        <w:rPr>
          <w:rFonts w:ascii="Arial" w:hAnsi="Arial" w:cs="Arial"/>
          <w:i/>
          <w:iCs/>
          <w:color w:val="000000"/>
          <w:sz w:val="20"/>
        </w:rPr>
        <w:t>Science</w:t>
      </w:r>
      <w:r w:rsidRPr="00E45095">
        <w:rPr>
          <w:rFonts w:ascii="Arial" w:hAnsi="Arial" w:cs="Arial"/>
          <w:color w:val="000000"/>
          <w:sz w:val="20"/>
        </w:rPr>
        <w:t xml:space="preserve"> </w:t>
      </w:r>
      <w:r w:rsidRPr="00E45095">
        <w:rPr>
          <w:rFonts w:ascii="Arial" w:hAnsi="Arial" w:cs="Arial"/>
          <w:b/>
          <w:bCs/>
          <w:color w:val="000000"/>
          <w:sz w:val="20"/>
        </w:rPr>
        <w:t>374</w:t>
      </w:r>
      <w:r w:rsidRPr="00E45095">
        <w:rPr>
          <w:rFonts w:ascii="Arial" w:hAnsi="Arial" w:cs="Arial"/>
          <w:color w:val="000000"/>
          <w:sz w:val="20"/>
        </w:rPr>
        <w:t>, 158–160 (2021).</w:t>
      </w:r>
    </w:p>
    <w:p w14:paraId="4EE9BE30"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13. </w:t>
      </w:r>
      <w:r w:rsidRPr="00E45095">
        <w:rPr>
          <w:rFonts w:ascii="Arial" w:hAnsi="Arial" w:cs="Arial"/>
          <w:color w:val="000000"/>
          <w:sz w:val="20"/>
        </w:rPr>
        <w:tab/>
        <w:t xml:space="preserve">L. Peek, Children and Disasters: Understanding Vulnerability, Developing Capacities, and Promoting Resilience — An Introduction. </w:t>
      </w:r>
      <w:r w:rsidRPr="00E45095">
        <w:rPr>
          <w:rFonts w:ascii="Arial" w:hAnsi="Arial" w:cs="Arial"/>
          <w:i/>
          <w:iCs/>
          <w:color w:val="000000"/>
          <w:sz w:val="20"/>
        </w:rPr>
        <w:t>Children, Youth and Environments</w:t>
      </w:r>
      <w:r w:rsidRPr="00E45095">
        <w:rPr>
          <w:rFonts w:ascii="Arial" w:hAnsi="Arial" w:cs="Arial"/>
          <w:color w:val="000000"/>
          <w:sz w:val="20"/>
        </w:rPr>
        <w:t xml:space="preserve"> </w:t>
      </w:r>
      <w:r w:rsidRPr="00E45095">
        <w:rPr>
          <w:rFonts w:ascii="Arial" w:hAnsi="Arial" w:cs="Arial"/>
          <w:b/>
          <w:bCs/>
          <w:color w:val="000000"/>
          <w:sz w:val="20"/>
        </w:rPr>
        <w:t>18</w:t>
      </w:r>
      <w:r w:rsidRPr="00E45095">
        <w:rPr>
          <w:rFonts w:ascii="Arial" w:hAnsi="Arial" w:cs="Arial"/>
          <w:color w:val="000000"/>
          <w:sz w:val="20"/>
        </w:rPr>
        <w:t>, 1–29 (2008).</w:t>
      </w:r>
    </w:p>
    <w:p w14:paraId="78321279"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14. </w:t>
      </w:r>
      <w:r w:rsidRPr="00E45095">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E45095">
        <w:rPr>
          <w:rFonts w:ascii="Arial" w:hAnsi="Arial" w:cs="Arial"/>
          <w:i/>
          <w:iCs/>
          <w:color w:val="000000"/>
          <w:sz w:val="20"/>
        </w:rPr>
        <w:t>Sociological Spectrum</w:t>
      </w:r>
      <w:r w:rsidRPr="00E45095">
        <w:rPr>
          <w:rFonts w:ascii="Arial" w:hAnsi="Arial" w:cs="Arial"/>
          <w:color w:val="000000"/>
          <w:sz w:val="20"/>
        </w:rPr>
        <w:t xml:space="preserve"> </w:t>
      </w:r>
      <w:r w:rsidRPr="00E45095">
        <w:rPr>
          <w:rFonts w:ascii="Arial" w:hAnsi="Arial" w:cs="Arial"/>
          <w:b/>
          <w:bCs/>
          <w:color w:val="000000"/>
          <w:sz w:val="20"/>
        </w:rPr>
        <w:t>27</w:t>
      </w:r>
      <w:r w:rsidRPr="00E45095">
        <w:rPr>
          <w:rFonts w:ascii="Arial" w:hAnsi="Arial" w:cs="Arial"/>
          <w:color w:val="000000"/>
          <w:sz w:val="20"/>
        </w:rPr>
        <w:t>, 767–780 (2007).</w:t>
      </w:r>
    </w:p>
    <w:p w14:paraId="33FBA06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15. </w:t>
      </w:r>
      <w:r w:rsidRPr="00E45095">
        <w:rPr>
          <w:rFonts w:ascii="Arial" w:hAnsi="Arial" w:cs="Arial"/>
          <w:color w:val="000000"/>
          <w:sz w:val="20"/>
        </w:rPr>
        <w:tab/>
        <w:t xml:space="preserve">R. Klein, These Are The Schools That Hurricane Katrina Destroyed. </w:t>
      </w:r>
      <w:r w:rsidRPr="00E45095">
        <w:rPr>
          <w:rFonts w:ascii="Arial" w:hAnsi="Arial" w:cs="Arial"/>
          <w:i/>
          <w:iCs/>
          <w:color w:val="000000"/>
          <w:sz w:val="20"/>
        </w:rPr>
        <w:t>HuffPost Voices</w:t>
      </w:r>
      <w:r w:rsidRPr="00E45095">
        <w:rPr>
          <w:rFonts w:ascii="Arial" w:hAnsi="Arial" w:cs="Arial"/>
          <w:color w:val="000000"/>
          <w:sz w:val="20"/>
        </w:rPr>
        <w:t xml:space="preserve"> (2015) (September 26, 2023).</w:t>
      </w:r>
    </w:p>
    <w:p w14:paraId="5745270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16. </w:t>
      </w:r>
      <w:r w:rsidRPr="00E45095">
        <w:rPr>
          <w:rFonts w:ascii="Arial" w:hAnsi="Arial" w:cs="Arial"/>
          <w:color w:val="000000"/>
          <w:sz w:val="20"/>
        </w:rPr>
        <w:tab/>
        <w:t xml:space="preserve">C. R. Davis, S. R. Cannon, S. C. Fuller, The storm after the storm: the long-term lingering impacts of hurricanes on schools. </w:t>
      </w:r>
      <w:r w:rsidRPr="00E45095">
        <w:rPr>
          <w:rFonts w:ascii="Arial" w:hAnsi="Arial" w:cs="Arial"/>
          <w:i/>
          <w:iCs/>
          <w:color w:val="000000"/>
          <w:sz w:val="20"/>
        </w:rPr>
        <w:t>Disaster Prevention and Management: An International Journal</w:t>
      </w:r>
      <w:r w:rsidRPr="00E45095">
        <w:rPr>
          <w:rFonts w:ascii="Arial" w:hAnsi="Arial" w:cs="Arial"/>
          <w:color w:val="000000"/>
          <w:sz w:val="20"/>
        </w:rPr>
        <w:t xml:space="preserve"> </w:t>
      </w:r>
      <w:r w:rsidRPr="00E45095">
        <w:rPr>
          <w:rFonts w:ascii="Arial" w:hAnsi="Arial" w:cs="Arial"/>
          <w:b/>
          <w:bCs/>
          <w:color w:val="000000"/>
          <w:sz w:val="20"/>
        </w:rPr>
        <w:t>30</w:t>
      </w:r>
      <w:r w:rsidRPr="00E45095">
        <w:rPr>
          <w:rFonts w:ascii="Arial" w:hAnsi="Arial" w:cs="Arial"/>
          <w:color w:val="000000"/>
          <w:sz w:val="20"/>
        </w:rPr>
        <w:t>, 264–278 (2021).</w:t>
      </w:r>
    </w:p>
    <w:p w14:paraId="12F6CCF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lastRenderedPageBreak/>
        <w:t xml:space="preserve">17. </w:t>
      </w:r>
      <w:r w:rsidRPr="00E45095">
        <w:rPr>
          <w:rFonts w:ascii="Arial" w:hAnsi="Arial" w:cs="Arial"/>
          <w:color w:val="000000"/>
          <w:sz w:val="20"/>
        </w:rPr>
        <w:tab/>
        <w:t xml:space="preserve">B. G. Scott, G. E. Lapré, M. A. Marsee, C. F. Weems, Aggressive Behavior and Its Associations With Posttraumatic Stress and Academic Achievement Following a Natural Disaster. </w:t>
      </w:r>
      <w:r w:rsidRPr="00E45095">
        <w:rPr>
          <w:rFonts w:ascii="Arial" w:hAnsi="Arial" w:cs="Arial"/>
          <w:i/>
          <w:iCs/>
          <w:color w:val="000000"/>
          <w:sz w:val="20"/>
        </w:rPr>
        <w:t>Journal of Clinical Child &amp; Adolescent Psychology</w:t>
      </w:r>
      <w:r w:rsidRPr="00E45095">
        <w:rPr>
          <w:rFonts w:ascii="Arial" w:hAnsi="Arial" w:cs="Arial"/>
          <w:color w:val="000000"/>
          <w:sz w:val="20"/>
        </w:rPr>
        <w:t xml:space="preserve"> </w:t>
      </w:r>
      <w:r w:rsidRPr="00E45095">
        <w:rPr>
          <w:rFonts w:ascii="Arial" w:hAnsi="Arial" w:cs="Arial"/>
          <w:b/>
          <w:bCs/>
          <w:color w:val="000000"/>
          <w:sz w:val="20"/>
        </w:rPr>
        <w:t>43</w:t>
      </w:r>
      <w:r w:rsidRPr="00E45095">
        <w:rPr>
          <w:rFonts w:ascii="Arial" w:hAnsi="Arial" w:cs="Arial"/>
          <w:color w:val="000000"/>
          <w:sz w:val="20"/>
        </w:rPr>
        <w:t>, 43–50 (2014).</w:t>
      </w:r>
    </w:p>
    <w:p w14:paraId="2122445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18. </w:t>
      </w:r>
      <w:r w:rsidRPr="00E45095">
        <w:rPr>
          <w:rFonts w:ascii="Arial" w:hAnsi="Arial" w:cs="Arial"/>
          <w:color w:val="000000"/>
          <w:sz w:val="20"/>
        </w:rPr>
        <w:tab/>
        <w:t xml:space="preserve">C. F. Weems, </w:t>
      </w:r>
      <w:r w:rsidRPr="00E45095">
        <w:rPr>
          <w:rFonts w:ascii="Arial" w:hAnsi="Arial" w:cs="Arial"/>
          <w:i/>
          <w:iCs/>
          <w:color w:val="000000"/>
          <w:sz w:val="20"/>
        </w:rPr>
        <w:t>et al.</w:t>
      </w:r>
      <w:r w:rsidRPr="00E45095">
        <w:rPr>
          <w:rFonts w:ascii="Arial" w:hAnsi="Arial" w:cs="Arial"/>
          <w:color w:val="000000"/>
          <w:sz w:val="20"/>
        </w:rPr>
        <w:t xml:space="preserve">, A theoretical model of continuity in anxiety and links to academic achievement in disaster-exposed school children. </w:t>
      </w:r>
      <w:r w:rsidRPr="00E45095">
        <w:rPr>
          <w:rFonts w:ascii="Arial" w:hAnsi="Arial" w:cs="Arial"/>
          <w:i/>
          <w:iCs/>
          <w:color w:val="000000"/>
          <w:sz w:val="20"/>
        </w:rPr>
        <w:t>Dev Psychopathol</w:t>
      </w:r>
      <w:r w:rsidRPr="00E45095">
        <w:rPr>
          <w:rFonts w:ascii="Arial" w:hAnsi="Arial" w:cs="Arial"/>
          <w:color w:val="000000"/>
          <w:sz w:val="20"/>
        </w:rPr>
        <w:t xml:space="preserve"> </w:t>
      </w:r>
      <w:r w:rsidRPr="00E45095">
        <w:rPr>
          <w:rFonts w:ascii="Arial" w:hAnsi="Arial" w:cs="Arial"/>
          <w:b/>
          <w:bCs/>
          <w:color w:val="000000"/>
          <w:sz w:val="20"/>
        </w:rPr>
        <w:t>25</w:t>
      </w:r>
      <w:r w:rsidRPr="00E45095">
        <w:rPr>
          <w:rFonts w:ascii="Arial" w:hAnsi="Arial" w:cs="Arial"/>
          <w:color w:val="000000"/>
          <w:sz w:val="20"/>
        </w:rPr>
        <w:t>, 729–737 (2013).</w:t>
      </w:r>
    </w:p>
    <w:p w14:paraId="3AA4E6A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19. </w:t>
      </w:r>
      <w:r w:rsidRPr="00E45095">
        <w:rPr>
          <w:rFonts w:ascii="Arial" w:hAnsi="Arial" w:cs="Arial"/>
          <w:color w:val="000000"/>
          <w:sz w:val="20"/>
        </w:rPr>
        <w:tab/>
        <w:t xml:space="preserve">M. E. Ward, K. Shelley, K. Kaase, J. F. Pane, Hurricane Katrina: A Longitudinal Study of the Achievement and Behavior of Displaced Students. </w:t>
      </w:r>
      <w:r w:rsidRPr="00E45095">
        <w:rPr>
          <w:rFonts w:ascii="Arial" w:hAnsi="Arial" w:cs="Arial"/>
          <w:i/>
          <w:iCs/>
          <w:color w:val="000000"/>
          <w:sz w:val="20"/>
        </w:rPr>
        <w:t>Journal of Education for Students Placed at Risk (JESPAR)</w:t>
      </w:r>
      <w:r w:rsidRPr="00E45095">
        <w:rPr>
          <w:rFonts w:ascii="Arial" w:hAnsi="Arial" w:cs="Arial"/>
          <w:color w:val="000000"/>
          <w:sz w:val="20"/>
        </w:rPr>
        <w:t xml:space="preserve"> </w:t>
      </w:r>
      <w:r w:rsidRPr="00E45095">
        <w:rPr>
          <w:rFonts w:ascii="Arial" w:hAnsi="Arial" w:cs="Arial"/>
          <w:b/>
          <w:bCs/>
          <w:color w:val="000000"/>
          <w:sz w:val="20"/>
        </w:rPr>
        <w:t>13</w:t>
      </w:r>
      <w:r w:rsidRPr="00E45095">
        <w:rPr>
          <w:rFonts w:ascii="Arial" w:hAnsi="Arial" w:cs="Arial"/>
          <w:color w:val="000000"/>
          <w:sz w:val="20"/>
        </w:rPr>
        <w:t>, 297–317 (2008).</w:t>
      </w:r>
    </w:p>
    <w:p w14:paraId="63311963"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20. </w:t>
      </w:r>
      <w:r w:rsidRPr="00E45095">
        <w:rPr>
          <w:rFonts w:ascii="Arial" w:hAnsi="Arial" w:cs="Arial"/>
          <w:color w:val="000000"/>
          <w:sz w:val="20"/>
        </w:rPr>
        <w:tab/>
        <w:t xml:space="preserve">G. M. Holmes, Effect of Extreme Weather Events on Student Test Performance. </w:t>
      </w:r>
      <w:r w:rsidRPr="00E45095">
        <w:rPr>
          <w:rFonts w:ascii="Arial" w:hAnsi="Arial" w:cs="Arial"/>
          <w:i/>
          <w:iCs/>
          <w:color w:val="000000"/>
          <w:sz w:val="20"/>
        </w:rPr>
        <w:t>Natural Hazards Review</w:t>
      </w:r>
      <w:r w:rsidRPr="00E45095">
        <w:rPr>
          <w:rFonts w:ascii="Arial" w:hAnsi="Arial" w:cs="Arial"/>
          <w:color w:val="000000"/>
          <w:sz w:val="20"/>
        </w:rPr>
        <w:t xml:space="preserve"> </w:t>
      </w:r>
      <w:r w:rsidRPr="00E45095">
        <w:rPr>
          <w:rFonts w:ascii="Arial" w:hAnsi="Arial" w:cs="Arial"/>
          <w:b/>
          <w:bCs/>
          <w:color w:val="000000"/>
          <w:sz w:val="20"/>
        </w:rPr>
        <w:t>3</w:t>
      </w:r>
      <w:r w:rsidRPr="00E45095">
        <w:rPr>
          <w:rFonts w:ascii="Arial" w:hAnsi="Arial" w:cs="Arial"/>
          <w:color w:val="000000"/>
          <w:sz w:val="20"/>
        </w:rPr>
        <w:t>, 82–91 (2002).</w:t>
      </w:r>
    </w:p>
    <w:p w14:paraId="6DA7D5C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21. </w:t>
      </w:r>
      <w:r w:rsidRPr="00E45095">
        <w:rPr>
          <w:rFonts w:ascii="Arial" w:hAnsi="Arial" w:cs="Arial"/>
          <w:color w:val="000000"/>
          <w:sz w:val="20"/>
        </w:rPr>
        <w:tab/>
        <w:t xml:space="preserve">B. S. Lai, A.-M. Esnard, C. Wyczalkowski, R. Savage, H. Shah, Trajectories of School Recovery After a Natural Disaster: Risk and Protective Factors. </w:t>
      </w:r>
      <w:r w:rsidRPr="00E45095">
        <w:rPr>
          <w:rFonts w:ascii="Arial" w:hAnsi="Arial" w:cs="Arial"/>
          <w:i/>
          <w:iCs/>
          <w:color w:val="000000"/>
          <w:sz w:val="20"/>
        </w:rPr>
        <w:t>Risk, Hazards &amp; Crisis in Public Policy</w:t>
      </w:r>
      <w:r w:rsidRPr="00E45095">
        <w:rPr>
          <w:rFonts w:ascii="Arial" w:hAnsi="Arial" w:cs="Arial"/>
          <w:color w:val="000000"/>
          <w:sz w:val="20"/>
        </w:rPr>
        <w:t xml:space="preserve"> </w:t>
      </w:r>
      <w:r w:rsidRPr="00E45095">
        <w:rPr>
          <w:rFonts w:ascii="Arial" w:hAnsi="Arial" w:cs="Arial"/>
          <w:b/>
          <w:bCs/>
          <w:color w:val="000000"/>
          <w:sz w:val="20"/>
        </w:rPr>
        <w:t>10</w:t>
      </w:r>
      <w:r w:rsidRPr="00E45095">
        <w:rPr>
          <w:rFonts w:ascii="Arial" w:hAnsi="Arial" w:cs="Arial"/>
          <w:color w:val="000000"/>
          <w:sz w:val="20"/>
        </w:rPr>
        <w:t>, 32–51 (2019).</w:t>
      </w:r>
    </w:p>
    <w:p w14:paraId="5AC2672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22. </w:t>
      </w:r>
      <w:r w:rsidRPr="00E45095">
        <w:rPr>
          <w:rFonts w:ascii="Arial" w:hAnsi="Arial" w:cs="Arial"/>
          <w:color w:val="000000"/>
          <w:sz w:val="20"/>
        </w:rPr>
        <w:tab/>
        <w:t xml:space="preserve">L. Peek, K. Richardson, In Their Own Words: Displaced Children’s Educational Recovery Needs After Hurricane Katrina. </w:t>
      </w:r>
      <w:r w:rsidRPr="00E45095">
        <w:rPr>
          <w:rFonts w:ascii="Arial" w:hAnsi="Arial" w:cs="Arial"/>
          <w:i/>
          <w:iCs/>
          <w:color w:val="000000"/>
          <w:sz w:val="20"/>
        </w:rPr>
        <w:t>Disaster Medicine and Public Health Preparedness</w:t>
      </w:r>
      <w:r w:rsidRPr="00E45095">
        <w:rPr>
          <w:rFonts w:ascii="Arial" w:hAnsi="Arial" w:cs="Arial"/>
          <w:color w:val="000000"/>
          <w:sz w:val="20"/>
        </w:rPr>
        <w:t xml:space="preserve"> </w:t>
      </w:r>
      <w:r w:rsidRPr="00E45095">
        <w:rPr>
          <w:rFonts w:ascii="Arial" w:hAnsi="Arial" w:cs="Arial"/>
          <w:b/>
          <w:bCs/>
          <w:color w:val="000000"/>
          <w:sz w:val="20"/>
        </w:rPr>
        <w:t>4</w:t>
      </w:r>
      <w:r w:rsidRPr="00E45095">
        <w:rPr>
          <w:rFonts w:ascii="Arial" w:hAnsi="Arial" w:cs="Arial"/>
          <w:color w:val="000000"/>
          <w:sz w:val="20"/>
        </w:rPr>
        <w:t>, S63–S70 (2010).</w:t>
      </w:r>
    </w:p>
    <w:p w14:paraId="6EFC0DD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23. </w:t>
      </w:r>
      <w:r w:rsidRPr="00E45095">
        <w:rPr>
          <w:rFonts w:ascii="Arial" w:hAnsi="Arial" w:cs="Arial"/>
          <w:color w:val="000000"/>
          <w:sz w:val="20"/>
        </w:rPr>
        <w:tab/>
        <w:t xml:space="preserve">B. Pfefferbaum, M. A. Noffsinger, A. K. Jacobs, V. Varma, Children’s Cognitive Functioning in Disasters and Terrorism. </w:t>
      </w:r>
      <w:r w:rsidRPr="00E45095">
        <w:rPr>
          <w:rFonts w:ascii="Arial" w:hAnsi="Arial" w:cs="Arial"/>
          <w:i/>
          <w:iCs/>
          <w:color w:val="000000"/>
          <w:sz w:val="20"/>
        </w:rPr>
        <w:t>Curr Psychiatry Rep</w:t>
      </w:r>
      <w:r w:rsidRPr="00E45095">
        <w:rPr>
          <w:rFonts w:ascii="Arial" w:hAnsi="Arial" w:cs="Arial"/>
          <w:color w:val="000000"/>
          <w:sz w:val="20"/>
        </w:rPr>
        <w:t xml:space="preserve"> </w:t>
      </w:r>
      <w:r w:rsidRPr="00E45095">
        <w:rPr>
          <w:rFonts w:ascii="Arial" w:hAnsi="Arial" w:cs="Arial"/>
          <w:b/>
          <w:bCs/>
          <w:color w:val="000000"/>
          <w:sz w:val="20"/>
        </w:rPr>
        <w:t>18</w:t>
      </w:r>
      <w:r w:rsidRPr="00E45095">
        <w:rPr>
          <w:rFonts w:ascii="Arial" w:hAnsi="Arial" w:cs="Arial"/>
          <w:color w:val="000000"/>
          <w:sz w:val="20"/>
        </w:rPr>
        <w:t>, 48 (2016).</w:t>
      </w:r>
    </w:p>
    <w:p w14:paraId="56AD018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24. </w:t>
      </w:r>
      <w:r w:rsidRPr="00E45095">
        <w:rPr>
          <w:rFonts w:ascii="Arial" w:hAnsi="Arial" w:cs="Arial"/>
          <w:color w:val="000000"/>
          <w:sz w:val="20"/>
        </w:rPr>
        <w:tab/>
        <w:t xml:space="preserve">M. Anderson, More than 2.5 million Florida students have missed school during Hurricane Ian. </w:t>
      </w:r>
      <w:r w:rsidRPr="00E45095">
        <w:rPr>
          <w:rFonts w:ascii="Arial" w:hAnsi="Arial" w:cs="Arial"/>
          <w:i/>
          <w:iCs/>
          <w:color w:val="000000"/>
          <w:sz w:val="20"/>
        </w:rPr>
        <w:t>NPR</w:t>
      </w:r>
      <w:r w:rsidRPr="00E45095">
        <w:rPr>
          <w:rFonts w:ascii="Arial" w:hAnsi="Arial" w:cs="Arial"/>
          <w:color w:val="000000"/>
          <w:sz w:val="20"/>
        </w:rPr>
        <w:t xml:space="preserve"> (2022) (September 29, 2023).</w:t>
      </w:r>
    </w:p>
    <w:p w14:paraId="46203F88"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25. </w:t>
      </w:r>
      <w:r w:rsidRPr="00E45095">
        <w:rPr>
          <w:rFonts w:ascii="Arial" w:hAnsi="Arial" w:cs="Arial"/>
          <w:color w:val="000000"/>
          <w:sz w:val="20"/>
        </w:rPr>
        <w:tab/>
        <w:t xml:space="preserve">J. S. Solochek, Florida school districts consider Idalia makeup days. </w:t>
      </w:r>
      <w:r w:rsidRPr="00E45095">
        <w:rPr>
          <w:rFonts w:ascii="Arial" w:hAnsi="Arial" w:cs="Arial"/>
          <w:i/>
          <w:iCs/>
          <w:color w:val="000000"/>
          <w:sz w:val="20"/>
        </w:rPr>
        <w:t>Tampa Bay Times</w:t>
      </w:r>
      <w:r w:rsidRPr="00E45095">
        <w:rPr>
          <w:rFonts w:ascii="Arial" w:hAnsi="Arial" w:cs="Arial"/>
          <w:color w:val="000000"/>
          <w:sz w:val="20"/>
        </w:rPr>
        <w:t xml:space="preserve"> (September 29, 2023).</w:t>
      </w:r>
    </w:p>
    <w:p w14:paraId="5E3213A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26. </w:t>
      </w:r>
      <w:r w:rsidRPr="00E45095">
        <w:rPr>
          <w:rFonts w:ascii="Arial" w:hAnsi="Arial" w:cs="Arial"/>
          <w:color w:val="000000"/>
          <w:sz w:val="20"/>
        </w:rPr>
        <w:tab/>
        <w:t xml:space="preserve">R. Mack, Texas schools affected by Hurricane Harvey say more resources are needed to help students recover. </w:t>
      </w:r>
      <w:r w:rsidRPr="00E45095">
        <w:rPr>
          <w:rFonts w:ascii="Arial" w:hAnsi="Arial" w:cs="Arial"/>
          <w:i/>
          <w:iCs/>
          <w:color w:val="000000"/>
          <w:sz w:val="20"/>
        </w:rPr>
        <w:t>The Texas Tribune</w:t>
      </w:r>
      <w:r w:rsidRPr="00E45095">
        <w:rPr>
          <w:rFonts w:ascii="Arial" w:hAnsi="Arial" w:cs="Arial"/>
          <w:color w:val="000000"/>
          <w:sz w:val="20"/>
        </w:rPr>
        <w:t xml:space="preserve"> (2018) (October 18, 2023).</w:t>
      </w:r>
    </w:p>
    <w:p w14:paraId="4229DAC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27. ,</w:t>
      </w:r>
      <w:r w:rsidRPr="00E45095">
        <w:rPr>
          <w:rFonts w:ascii="Arial" w:hAnsi="Arial" w:cs="Arial"/>
          <w:color w:val="000000"/>
          <w:sz w:val="20"/>
        </w:rPr>
        <w:tab/>
        <w:t xml:space="preserve"> “Hurricanes Florence and Matthew Research into the Impact of the Storms on Schools” (The Innovation Project, 2019).</w:t>
      </w:r>
    </w:p>
    <w:p w14:paraId="5ABB7CC1"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28. ,</w:t>
      </w:r>
      <w:r w:rsidRPr="00E45095">
        <w:rPr>
          <w:rFonts w:ascii="Arial" w:hAnsi="Arial" w:cs="Arial"/>
          <w:color w:val="000000"/>
          <w:sz w:val="20"/>
        </w:rPr>
        <w:tab/>
        <w:t xml:space="preserve"> Natural Disaster Resources | U.S. Department of Education (October 2, 2023).</w:t>
      </w:r>
    </w:p>
    <w:p w14:paraId="65ADDE3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29. </w:t>
      </w:r>
      <w:r w:rsidRPr="00E45095">
        <w:rPr>
          <w:rFonts w:ascii="Arial" w:hAnsi="Arial" w:cs="Arial"/>
          <w:color w:val="000000"/>
          <w:sz w:val="20"/>
        </w:rPr>
        <w:tab/>
        <w:t xml:space="preserve">E. Fussell, N. Sastry, M. VanLandingham, Race, socioeconomic status, and return migration to New Orleans after Hurricane Katrina. </w:t>
      </w:r>
      <w:r w:rsidRPr="00E45095">
        <w:rPr>
          <w:rFonts w:ascii="Arial" w:hAnsi="Arial" w:cs="Arial"/>
          <w:i/>
          <w:iCs/>
          <w:color w:val="000000"/>
          <w:sz w:val="20"/>
        </w:rPr>
        <w:t>Popul Environ</w:t>
      </w:r>
      <w:r w:rsidRPr="00E45095">
        <w:rPr>
          <w:rFonts w:ascii="Arial" w:hAnsi="Arial" w:cs="Arial"/>
          <w:color w:val="000000"/>
          <w:sz w:val="20"/>
        </w:rPr>
        <w:t xml:space="preserve"> </w:t>
      </w:r>
      <w:r w:rsidRPr="00E45095">
        <w:rPr>
          <w:rFonts w:ascii="Arial" w:hAnsi="Arial" w:cs="Arial"/>
          <w:b/>
          <w:bCs/>
          <w:color w:val="000000"/>
          <w:sz w:val="20"/>
        </w:rPr>
        <w:t>31</w:t>
      </w:r>
      <w:r w:rsidRPr="00E45095">
        <w:rPr>
          <w:rFonts w:ascii="Arial" w:hAnsi="Arial" w:cs="Arial"/>
          <w:color w:val="000000"/>
          <w:sz w:val="20"/>
        </w:rPr>
        <w:t>, 20–42 (2010).</w:t>
      </w:r>
    </w:p>
    <w:p w14:paraId="5A33BA1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30. </w:t>
      </w:r>
      <w:r w:rsidRPr="00E45095">
        <w:rPr>
          <w:rFonts w:ascii="Arial" w:hAnsi="Arial" w:cs="Arial"/>
          <w:color w:val="000000"/>
          <w:sz w:val="20"/>
        </w:rPr>
        <w:tab/>
        <w:t xml:space="preserve">B. Bolin, L. C. Kurtz, “Race, Class, Ethnicity, and Disaster Vulnerability” in </w:t>
      </w:r>
      <w:r w:rsidRPr="00E45095">
        <w:rPr>
          <w:rFonts w:ascii="Arial" w:hAnsi="Arial" w:cs="Arial"/>
          <w:i/>
          <w:iCs/>
          <w:color w:val="000000"/>
          <w:sz w:val="20"/>
        </w:rPr>
        <w:t>Handbook of Disaster Research</w:t>
      </w:r>
      <w:r w:rsidRPr="00E45095">
        <w:rPr>
          <w:rFonts w:ascii="Arial" w:hAnsi="Arial" w:cs="Arial"/>
          <w:color w:val="000000"/>
          <w:sz w:val="20"/>
        </w:rPr>
        <w:t>, Handbooks of Sociology and Social Research., H. Rodríguez, W. Donner, J. E. Trainor, Eds. (Springer International Publishing, 2018), pp. 181–203.</w:t>
      </w:r>
    </w:p>
    <w:p w14:paraId="0D775F8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31. </w:t>
      </w:r>
      <w:r w:rsidRPr="00E45095">
        <w:rPr>
          <w:rFonts w:ascii="Arial" w:hAnsi="Arial" w:cs="Arial"/>
          <w:color w:val="000000"/>
          <w:sz w:val="20"/>
        </w:rPr>
        <w:tab/>
        <w:t xml:space="preserve">J. F. Pane, D. F. McCaffrey, N. Kalra, A. J. Zhou, Effects of Student Displacement in Louisiana During the First Academic Year After the Hurricanes of 2005. </w:t>
      </w:r>
      <w:r w:rsidRPr="00E45095">
        <w:rPr>
          <w:rFonts w:ascii="Arial" w:hAnsi="Arial" w:cs="Arial"/>
          <w:i/>
          <w:iCs/>
          <w:color w:val="000000"/>
          <w:sz w:val="20"/>
        </w:rPr>
        <w:t>Journal of Education for Students Placed at Risk (JESPAR)</w:t>
      </w:r>
      <w:r w:rsidRPr="00E45095">
        <w:rPr>
          <w:rFonts w:ascii="Arial" w:hAnsi="Arial" w:cs="Arial"/>
          <w:color w:val="000000"/>
          <w:sz w:val="20"/>
        </w:rPr>
        <w:t xml:space="preserve"> </w:t>
      </w:r>
      <w:r w:rsidRPr="00E45095">
        <w:rPr>
          <w:rFonts w:ascii="Arial" w:hAnsi="Arial" w:cs="Arial"/>
          <w:b/>
          <w:bCs/>
          <w:color w:val="000000"/>
          <w:sz w:val="20"/>
        </w:rPr>
        <w:t>13</w:t>
      </w:r>
      <w:r w:rsidRPr="00E45095">
        <w:rPr>
          <w:rFonts w:ascii="Arial" w:hAnsi="Arial" w:cs="Arial"/>
          <w:color w:val="000000"/>
          <w:sz w:val="20"/>
        </w:rPr>
        <w:t>, 168–211 (2008).</w:t>
      </w:r>
    </w:p>
    <w:p w14:paraId="3798569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32. </w:t>
      </w:r>
      <w:r w:rsidRPr="00E45095">
        <w:rPr>
          <w:rFonts w:ascii="Arial" w:hAnsi="Arial" w:cs="Arial"/>
          <w:color w:val="000000"/>
          <w:sz w:val="20"/>
        </w:rPr>
        <w:tab/>
        <w:t xml:space="preserve">G. W. White, </w:t>
      </w:r>
      <w:r w:rsidRPr="00E45095">
        <w:rPr>
          <w:rFonts w:ascii="Arial" w:hAnsi="Arial" w:cs="Arial"/>
          <w:i/>
          <w:iCs/>
          <w:color w:val="000000"/>
          <w:sz w:val="20"/>
        </w:rPr>
        <w:t>et al.</w:t>
      </w:r>
      <w:r w:rsidRPr="00E45095">
        <w:rPr>
          <w:rFonts w:ascii="Arial" w:hAnsi="Arial" w:cs="Arial"/>
          <w:color w:val="000000"/>
          <w:sz w:val="20"/>
        </w:rPr>
        <w:t xml:space="preserve">, The increasing impact of socioeconomics and race on standardized academic test scores across elementary, middle, and high school. </w:t>
      </w:r>
      <w:r w:rsidRPr="00E45095">
        <w:rPr>
          <w:rFonts w:ascii="Arial" w:hAnsi="Arial" w:cs="Arial"/>
          <w:i/>
          <w:iCs/>
          <w:color w:val="000000"/>
          <w:sz w:val="20"/>
        </w:rPr>
        <w:t>American Journal of Orthopsychiatry</w:t>
      </w:r>
      <w:r w:rsidRPr="00E45095">
        <w:rPr>
          <w:rFonts w:ascii="Arial" w:hAnsi="Arial" w:cs="Arial"/>
          <w:color w:val="000000"/>
          <w:sz w:val="20"/>
        </w:rPr>
        <w:t xml:space="preserve"> </w:t>
      </w:r>
      <w:r w:rsidRPr="00E45095">
        <w:rPr>
          <w:rFonts w:ascii="Arial" w:hAnsi="Arial" w:cs="Arial"/>
          <w:b/>
          <w:bCs/>
          <w:color w:val="000000"/>
          <w:sz w:val="20"/>
        </w:rPr>
        <w:t>86</w:t>
      </w:r>
      <w:r w:rsidRPr="00E45095">
        <w:rPr>
          <w:rFonts w:ascii="Arial" w:hAnsi="Arial" w:cs="Arial"/>
          <w:color w:val="000000"/>
          <w:sz w:val="20"/>
        </w:rPr>
        <w:t>, 10–23 (2016).</w:t>
      </w:r>
    </w:p>
    <w:p w14:paraId="6A3FDB6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lastRenderedPageBreak/>
        <w:t xml:space="preserve">33. </w:t>
      </w:r>
      <w:r w:rsidRPr="00E45095">
        <w:rPr>
          <w:rFonts w:ascii="Arial" w:hAnsi="Arial" w:cs="Arial"/>
          <w:color w:val="000000"/>
          <w:sz w:val="20"/>
        </w:rPr>
        <w:tab/>
        <w:t xml:space="preserve">M. S. Gordon, M. Cui, The Intersection of Race and Community Poverty and Its Effects on Adolescents’ Academic Achievement. </w:t>
      </w:r>
      <w:r w:rsidRPr="00E45095">
        <w:rPr>
          <w:rFonts w:ascii="Arial" w:hAnsi="Arial" w:cs="Arial"/>
          <w:i/>
          <w:iCs/>
          <w:color w:val="000000"/>
          <w:sz w:val="20"/>
        </w:rPr>
        <w:t>Youth &amp; Society</w:t>
      </w:r>
      <w:r w:rsidRPr="00E45095">
        <w:rPr>
          <w:rFonts w:ascii="Arial" w:hAnsi="Arial" w:cs="Arial"/>
          <w:color w:val="000000"/>
          <w:sz w:val="20"/>
        </w:rPr>
        <w:t xml:space="preserve"> </w:t>
      </w:r>
      <w:r w:rsidRPr="00E45095">
        <w:rPr>
          <w:rFonts w:ascii="Arial" w:hAnsi="Arial" w:cs="Arial"/>
          <w:b/>
          <w:bCs/>
          <w:color w:val="000000"/>
          <w:sz w:val="20"/>
        </w:rPr>
        <w:t>50</w:t>
      </w:r>
      <w:r w:rsidRPr="00E45095">
        <w:rPr>
          <w:rFonts w:ascii="Arial" w:hAnsi="Arial" w:cs="Arial"/>
          <w:color w:val="000000"/>
          <w:sz w:val="20"/>
        </w:rPr>
        <w:t>, 947–965 (2018).</w:t>
      </w:r>
    </w:p>
    <w:p w14:paraId="2ED1608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34. </w:t>
      </w:r>
      <w:r w:rsidRPr="00E45095">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E45095">
        <w:rPr>
          <w:rFonts w:ascii="Arial" w:hAnsi="Arial" w:cs="Arial"/>
          <w:i/>
          <w:iCs/>
          <w:color w:val="000000"/>
          <w:sz w:val="20"/>
        </w:rPr>
        <w:t>The Right Thing to Do, The Smart Thing to Do: Enhancing Diversity in the Health Professions: Summary of the Symposium on Diversity in Health Professions in Honor of Herbert W.Nickens, M.D.</w:t>
      </w:r>
      <w:r w:rsidRPr="00E45095">
        <w:rPr>
          <w:rFonts w:ascii="Arial" w:hAnsi="Arial" w:cs="Arial"/>
          <w:color w:val="000000"/>
          <w:sz w:val="20"/>
        </w:rPr>
        <w:t>, (National Academies Press (US), 2001) (October 2, 2023).</w:t>
      </w:r>
    </w:p>
    <w:p w14:paraId="3171E268"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35. </w:t>
      </w:r>
      <w:r w:rsidRPr="00E45095">
        <w:rPr>
          <w:rFonts w:ascii="Arial" w:hAnsi="Arial" w:cs="Arial"/>
          <w:color w:val="000000"/>
          <w:sz w:val="20"/>
        </w:rPr>
        <w:tab/>
        <w:t xml:space="preserve">A. Hsin, Y. Xie, Explaining Asian Americans’ academic advantage over whites. </w:t>
      </w:r>
      <w:r w:rsidRPr="00E45095">
        <w:rPr>
          <w:rFonts w:ascii="Arial" w:hAnsi="Arial" w:cs="Arial"/>
          <w:i/>
          <w:iCs/>
          <w:color w:val="000000"/>
          <w:sz w:val="20"/>
        </w:rPr>
        <w:t>Proceedings of the National Academy of Sciences</w:t>
      </w:r>
      <w:r w:rsidRPr="00E45095">
        <w:rPr>
          <w:rFonts w:ascii="Arial" w:hAnsi="Arial" w:cs="Arial"/>
          <w:color w:val="000000"/>
          <w:sz w:val="20"/>
        </w:rPr>
        <w:t xml:space="preserve"> </w:t>
      </w:r>
      <w:r w:rsidRPr="00E45095">
        <w:rPr>
          <w:rFonts w:ascii="Arial" w:hAnsi="Arial" w:cs="Arial"/>
          <w:b/>
          <w:bCs/>
          <w:color w:val="000000"/>
          <w:sz w:val="20"/>
        </w:rPr>
        <w:t>111</w:t>
      </w:r>
      <w:r w:rsidRPr="00E45095">
        <w:rPr>
          <w:rFonts w:ascii="Arial" w:hAnsi="Arial" w:cs="Arial"/>
          <w:color w:val="000000"/>
          <w:sz w:val="20"/>
        </w:rPr>
        <w:t>, 8416–8421 (2014).</w:t>
      </w:r>
    </w:p>
    <w:p w14:paraId="790779C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36. </w:t>
      </w:r>
      <w:r w:rsidRPr="00E45095">
        <w:rPr>
          <w:rFonts w:ascii="Arial" w:hAnsi="Arial" w:cs="Arial"/>
          <w:color w:val="000000"/>
          <w:sz w:val="20"/>
        </w:rPr>
        <w:tab/>
        <w:t xml:space="preserve">A. L. Bailey, </w:t>
      </w:r>
      <w:r w:rsidRPr="00E45095">
        <w:rPr>
          <w:rFonts w:ascii="Arial" w:hAnsi="Arial" w:cs="Arial"/>
          <w:i/>
          <w:iCs/>
          <w:color w:val="000000"/>
          <w:sz w:val="20"/>
        </w:rPr>
        <w:t>The Language Demands of School: Putting Academic English to the Test</w:t>
      </w:r>
      <w:r w:rsidRPr="00E45095">
        <w:rPr>
          <w:rFonts w:ascii="Arial" w:hAnsi="Arial" w:cs="Arial"/>
          <w:color w:val="000000"/>
          <w:sz w:val="20"/>
        </w:rPr>
        <w:t xml:space="preserve"> (Yale University Press, 2007).</w:t>
      </w:r>
    </w:p>
    <w:p w14:paraId="2ED8E5B9"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37. </w:t>
      </w:r>
      <w:r w:rsidRPr="00E45095">
        <w:rPr>
          <w:rFonts w:ascii="Arial" w:hAnsi="Arial" w:cs="Arial"/>
          <w:color w:val="000000"/>
          <w:sz w:val="20"/>
        </w:rPr>
        <w:tab/>
        <w:t xml:space="preserve">L. Mohammad, L. Peek, Exposure Outliers: Children, Mothers, and Cumulative Disaster Exposure in Louisiana. </w:t>
      </w:r>
      <w:r w:rsidRPr="00E45095">
        <w:rPr>
          <w:rFonts w:ascii="Arial" w:hAnsi="Arial" w:cs="Arial"/>
          <w:i/>
          <w:iCs/>
          <w:color w:val="000000"/>
          <w:sz w:val="20"/>
        </w:rPr>
        <w:t>Journal of Family Strengths</w:t>
      </w:r>
      <w:r w:rsidRPr="00E45095">
        <w:rPr>
          <w:rFonts w:ascii="Arial" w:hAnsi="Arial" w:cs="Arial"/>
          <w:color w:val="000000"/>
          <w:sz w:val="20"/>
        </w:rPr>
        <w:t xml:space="preserve"> </w:t>
      </w:r>
      <w:r w:rsidRPr="00E45095">
        <w:rPr>
          <w:rFonts w:ascii="Arial" w:hAnsi="Arial" w:cs="Arial"/>
          <w:b/>
          <w:bCs/>
          <w:color w:val="000000"/>
          <w:sz w:val="20"/>
        </w:rPr>
        <w:t>19</w:t>
      </w:r>
      <w:r w:rsidRPr="00E45095">
        <w:rPr>
          <w:rFonts w:ascii="Arial" w:hAnsi="Arial" w:cs="Arial"/>
          <w:color w:val="000000"/>
          <w:sz w:val="20"/>
        </w:rPr>
        <w:t xml:space="preserve"> (2019).</w:t>
      </w:r>
    </w:p>
    <w:p w14:paraId="51F1B6DC"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38. </w:t>
      </w:r>
      <w:r w:rsidRPr="00E45095">
        <w:rPr>
          <w:rFonts w:ascii="Arial" w:hAnsi="Arial" w:cs="Arial"/>
          <w:color w:val="000000"/>
          <w:sz w:val="20"/>
        </w:rPr>
        <w:tab/>
        <w:t>J. A. Boehner, H.R.1 - 107th Congress (2001-2002): No Child Left Behind Act of 2001 (2002) (January 23, 2023).</w:t>
      </w:r>
    </w:p>
    <w:p w14:paraId="4100E8C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39. </w:t>
      </w:r>
      <w:r w:rsidRPr="00E45095">
        <w:rPr>
          <w:rFonts w:ascii="Arial" w:hAnsi="Arial" w:cs="Arial"/>
          <w:color w:val="000000"/>
          <w:sz w:val="20"/>
        </w:rPr>
        <w:tab/>
        <w:t xml:space="preserve">S. F. Reardon, </w:t>
      </w:r>
      <w:r w:rsidRPr="00E45095">
        <w:rPr>
          <w:rFonts w:ascii="Arial" w:hAnsi="Arial" w:cs="Arial"/>
          <w:i/>
          <w:iCs/>
          <w:color w:val="000000"/>
          <w:sz w:val="20"/>
        </w:rPr>
        <w:t>et al.</w:t>
      </w:r>
      <w:r w:rsidRPr="00E45095">
        <w:rPr>
          <w:rFonts w:ascii="Arial" w:hAnsi="Arial" w:cs="Arial"/>
          <w:color w:val="000000"/>
          <w:sz w:val="20"/>
        </w:rPr>
        <w:t>, Stanford Education Data Archive (SEDA) (2022) (January 23, 2023).</w:t>
      </w:r>
    </w:p>
    <w:p w14:paraId="5AEF898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40. </w:t>
      </w:r>
      <w:r w:rsidRPr="00E45095">
        <w:rPr>
          <w:rFonts w:ascii="Arial" w:hAnsi="Arial" w:cs="Arial"/>
          <w:color w:val="000000"/>
          <w:sz w:val="20"/>
        </w:rPr>
        <w:tab/>
        <w:t>H. Sharp, “An Overview of NAEP” (National Center for Education Statistics, 2019).</w:t>
      </w:r>
    </w:p>
    <w:p w14:paraId="327C4C2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41. </w:t>
      </w:r>
      <w:r w:rsidRPr="00E45095">
        <w:rPr>
          <w:rFonts w:ascii="Arial" w:hAnsi="Arial" w:cs="Arial"/>
          <w:color w:val="000000"/>
          <w:sz w:val="20"/>
        </w:rPr>
        <w:tab/>
        <w:t xml:space="preserve">G. B. Anderson, hurricaneexposuredata. </w:t>
      </w:r>
      <w:r w:rsidRPr="00E45095">
        <w:rPr>
          <w:rFonts w:ascii="Arial" w:hAnsi="Arial" w:cs="Arial"/>
          <w:i/>
          <w:iCs/>
          <w:color w:val="000000"/>
          <w:sz w:val="20"/>
        </w:rPr>
        <w:t>GitHub</w:t>
      </w:r>
      <w:r w:rsidRPr="00E45095">
        <w:rPr>
          <w:rFonts w:ascii="Arial" w:hAnsi="Arial" w:cs="Arial"/>
          <w:color w:val="000000"/>
          <w:sz w:val="20"/>
        </w:rPr>
        <w:t xml:space="preserve"> (January 25, 2023).</w:t>
      </w:r>
    </w:p>
    <w:p w14:paraId="65821F8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42. </w:t>
      </w:r>
      <w:r w:rsidRPr="00E45095">
        <w:rPr>
          <w:rFonts w:ascii="Arial" w:hAnsi="Arial" w:cs="Arial"/>
          <w:color w:val="000000"/>
          <w:sz w:val="20"/>
        </w:rPr>
        <w:tab/>
        <w:t xml:space="preserve">G. B. Anderson, D. Eddelbuettel, Hosting Data Packages via drat: A Case Study with Hurricane Exposure Data. </w:t>
      </w:r>
      <w:r w:rsidRPr="00E45095">
        <w:rPr>
          <w:rFonts w:ascii="Arial" w:hAnsi="Arial" w:cs="Arial"/>
          <w:i/>
          <w:iCs/>
          <w:color w:val="000000"/>
          <w:sz w:val="20"/>
        </w:rPr>
        <w:t>R J</w:t>
      </w:r>
      <w:r w:rsidRPr="00E45095">
        <w:rPr>
          <w:rFonts w:ascii="Arial" w:hAnsi="Arial" w:cs="Arial"/>
          <w:color w:val="000000"/>
          <w:sz w:val="20"/>
        </w:rPr>
        <w:t xml:space="preserve"> </w:t>
      </w:r>
      <w:r w:rsidRPr="00E45095">
        <w:rPr>
          <w:rFonts w:ascii="Arial" w:hAnsi="Arial" w:cs="Arial"/>
          <w:b/>
          <w:bCs/>
          <w:color w:val="000000"/>
          <w:sz w:val="20"/>
        </w:rPr>
        <w:t>9</w:t>
      </w:r>
      <w:r w:rsidRPr="00E45095">
        <w:rPr>
          <w:rFonts w:ascii="Arial" w:hAnsi="Arial" w:cs="Arial"/>
          <w:color w:val="000000"/>
          <w:sz w:val="20"/>
        </w:rPr>
        <w:t>, 486–497 (2017).</w:t>
      </w:r>
    </w:p>
    <w:p w14:paraId="4C014494"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43. </w:t>
      </w:r>
      <w:r w:rsidRPr="00E45095">
        <w:rPr>
          <w:rFonts w:ascii="Arial" w:hAnsi="Arial" w:cs="Arial"/>
          <w:color w:val="000000"/>
          <w:sz w:val="20"/>
        </w:rPr>
        <w:tab/>
        <w:t xml:space="preserve">G. B. Anderson, </w:t>
      </w:r>
      <w:r w:rsidRPr="00E45095">
        <w:rPr>
          <w:rFonts w:ascii="Arial" w:hAnsi="Arial" w:cs="Arial"/>
          <w:i/>
          <w:iCs/>
          <w:color w:val="000000"/>
          <w:sz w:val="20"/>
        </w:rPr>
        <w:t>et al.</w:t>
      </w:r>
      <w:r w:rsidRPr="00E45095">
        <w:rPr>
          <w:rFonts w:ascii="Arial" w:hAnsi="Arial" w:cs="Arial"/>
          <w:color w:val="000000"/>
          <w:sz w:val="20"/>
        </w:rPr>
        <w:t xml:space="preserve">, Assessing United States County-Level Exposure for Research on Tropical Cyclones and Human Health. </w:t>
      </w:r>
      <w:r w:rsidRPr="00E45095">
        <w:rPr>
          <w:rFonts w:ascii="Arial" w:hAnsi="Arial" w:cs="Arial"/>
          <w:i/>
          <w:iCs/>
          <w:color w:val="000000"/>
          <w:sz w:val="20"/>
        </w:rPr>
        <w:t>Environmental Health Perspectives</w:t>
      </w:r>
      <w:r w:rsidRPr="00E45095">
        <w:rPr>
          <w:rFonts w:ascii="Arial" w:hAnsi="Arial" w:cs="Arial"/>
          <w:color w:val="000000"/>
          <w:sz w:val="20"/>
        </w:rPr>
        <w:t xml:space="preserve"> </w:t>
      </w:r>
      <w:r w:rsidRPr="00E45095">
        <w:rPr>
          <w:rFonts w:ascii="Arial" w:hAnsi="Arial" w:cs="Arial"/>
          <w:b/>
          <w:bCs/>
          <w:color w:val="000000"/>
          <w:sz w:val="20"/>
        </w:rPr>
        <w:t>128</w:t>
      </w:r>
      <w:r w:rsidRPr="00E45095">
        <w:rPr>
          <w:rFonts w:ascii="Arial" w:hAnsi="Arial" w:cs="Arial"/>
          <w:color w:val="000000"/>
          <w:sz w:val="20"/>
        </w:rPr>
        <w:t>, 107009.</w:t>
      </w:r>
    </w:p>
    <w:p w14:paraId="67B0D23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44. </w:t>
      </w:r>
      <w:r w:rsidRPr="00E45095">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E45095">
        <w:rPr>
          <w:rFonts w:ascii="Arial" w:hAnsi="Arial" w:cs="Arial"/>
          <w:i/>
          <w:iCs/>
          <w:color w:val="000000"/>
          <w:sz w:val="20"/>
        </w:rPr>
        <w:t>Environmental Epidemiology</w:t>
      </w:r>
      <w:r w:rsidRPr="00E45095">
        <w:rPr>
          <w:rFonts w:ascii="Arial" w:hAnsi="Arial" w:cs="Arial"/>
          <w:color w:val="000000"/>
          <w:sz w:val="20"/>
        </w:rPr>
        <w:t xml:space="preserve"> </w:t>
      </w:r>
      <w:r w:rsidRPr="00E45095">
        <w:rPr>
          <w:rFonts w:ascii="Arial" w:hAnsi="Arial" w:cs="Arial"/>
          <w:b/>
          <w:bCs/>
          <w:color w:val="000000"/>
          <w:sz w:val="20"/>
        </w:rPr>
        <w:t>5</w:t>
      </w:r>
      <w:r w:rsidRPr="00E45095">
        <w:rPr>
          <w:rFonts w:ascii="Arial" w:hAnsi="Arial" w:cs="Arial"/>
          <w:color w:val="000000"/>
          <w:sz w:val="20"/>
        </w:rPr>
        <w:t>, e174 (2021).</w:t>
      </w:r>
    </w:p>
    <w:p w14:paraId="057E13E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45. </w:t>
      </w:r>
      <w:r w:rsidRPr="00E45095">
        <w:rPr>
          <w:rFonts w:ascii="Arial" w:hAnsi="Arial" w:cs="Arial"/>
          <w:color w:val="000000"/>
          <w:sz w:val="20"/>
        </w:rPr>
        <w:tab/>
        <w:t xml:space="preserve">J. Wen, M. Burke, Lower test scores from wildfire smoke exposure. </w:t>
      </w:r>
      <w:r w:rsidRPr="00E45095">
        <w:rPr>
          <w:rFonts w:ascii="Arial" w:hAnsi="Arial" w:cs="Arial"/>
          <w:i/>
          <w:iCs/>
          <w:color w:val="000000"/>
          <w:sz w:val="20"/>
        </w:rPr>
        <w:t>Nat Sustain</w:t>
      </w:r>
      <w:r w:rsidRPr="00E45095">
        <w:rPr>
          <w:rFonts w:ascii="Arial" w:hAnsi="Arial" w:cs="Arial"/>
          <w:color w:val="000000"/>
          <w:sz w:val="20"/>
        </w:rPr>
        <w:t xml:space="preserve"> </w:t>
      </w:r>
      <w:r w:rsidRPr="00E45095">
        <w:rPr>
          <w:rFonts w:ascii="Arial" w:hAnsi="Arial" w:cs="Arial"/>
          <w:b/>
          <w:bCs/>
          <w:color w:val="000000"/>
          <w:sz w:val="20"/>
        </w:rPr>
        <w:t>5</w:t>
      </w:r>
      <w:r w:rsidRPr="00E45095">
        <w:rPr>
          <w:rFonts w:ascii="Arial" w:hAnsi="Arial" w:cs="Arial"/>
          <w:color w:val="000000"/>
          <w:sz w:val="20"/>
        </w:rPr>
        <w:t>, 947–955 (2022).</w:t>
      </w:r>
    </w:p>
    <w:p w14:paraId="50CF338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46. </w:t>
      </w:r>
      <w:r w:rsidRPr="00E45095">
        <w:rPr>
          <w:rFonts w:ascii="Arial" w:hAnsi="Arial" w:cs="Arial"/>
          <w:color w:val="000000"/>
          <w:sz w:val="20"/>
        </w:rPr>
        <w:tab/>
        <w:t xml:space="preserve">A. Gelman, </w:t>
      </w:r>
      <w:r w:rsidRPr="00E45095">
        <w:rPr>
          <w:rFonts w:ascii="Arial" w:hAnsi="Arial" w:cs="Arial"/>
          <w:i/>
          <w:iCs/>
          <w:color w:val="000000"/>
          <w:sz w:val="20"/>
        </w:rPr>
        <w:t>et al.</w:t>
      </w:r>
      <w:r w:rsidRPr="00E45095">
        <w:rPr>
          <w:rFonts w:ascii="Arial" w:hAnsi="Arial" w:cs="Arial"/>
          <w:color w:val="000000"/>
          <w:sz w:val="20"/>
        </w:rPr>
        <w:t xml:space="preserve">, </w:t>
      </w:r>
      <w:r w:rsidRPr="00E45095">
        <w:rPr>
          <w:rFonts w:ascii="Arial" w:hAnsi="Arial" w:cs="Arial"/>
          <w:i/>
          <w:iCs/>
          <w:color w:val="000000"/>
          <w:sz w:val="20"/>
        </w:rPr>
        <w:t>Bayesian Data Analysis</w:t>
      </w:r>
      <w:r w:rsidRPr="00E45095">
        <w:rPr>
          <w:rFonts w:ascii="Arial" w:hAnsi="Arial" w:cs="Arial"/>
          <w:color w:val="000000"/>
          <w:sz w:val="20"/>
        </w:rPr>
        <w:t>, 3rd Ed. (Chapman and Hall/CRC, 2015) https:/doi.org/10.1201/b16018.</w:t>
      </w:r>
    </w:p>
    <w:p w14:paraId="223C2956" w14:textId="1284F908" w:rsidR="002C4340" w:rsidRPr="003006BB" w:rsidRDefault="00205050" w:rsidP="003006BB">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fldChar w:fldCharType="end"/>
      </w:r>
    </w:p>
    <w:p w14:paraId="46697C43" w14:textId="77777777" w:rsidR="003006BB" w:rsidRDefault="003006BB" w:rsidP="00E6133D">
      <w:pPr>
        <w:keepNext/>
        <w:pBdr>
          <w:top w:val="nil"/>
          <w:left w:val="nil"/>
          <w:bottom w:val="nil"/>
          <w:right w:val="nil"/>
          <w:between w:val="nil"/>
        </w:pBdr>
        <w:spacing w:before="240" w:after="60"/>
        <w:contextualSpacing/>
        <w:jc w:val="both"/>
        <w:rPr>
          <w:rFonts w:ascii="Arial" w:hAnsi="Arial" w:cs="Arial"/>
          <w:b/>
          <w:color w:val="000000"/>
          <w:sz w:val="20"/>
          <w:szCs w:val="20"/>
        </w:rPr>
        <w:sectPr w:rsidR="003006BB" w:rsidSect="00055E86">
          <w:headerReference w:type="default" r:id="rId13"/>
          <w:footerReference w:type="default" r:id="rId14"/>
          <w:type w:val="continuous"/>
          <w:pgSz w:w="12240" w:h="15840"/>
          <w:pgMar w:top="1440" w:right="1440" w:bottom="1440" w:left="1440" w:header="720" w:footer="720" w:gutter="0"/>
          <w:cols w:space="720"/>
          <w:docGrid w:linePitch="299"/>
        </w:sectPr>
      </w:pP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1CF95BED"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00210">
        <w:rPr>
          <w:rFonts w:ascii="Arial" w:hAnsi="Arial" w:cs="Arial"/>
          <w:color w:val="000000"/>
          <w:sz w:val="20"/>
          <w:szCs w:val="20"/>
        </w:rPr>
        <w:t>Counties exposed to hurricane-force tropical cyclones during</w:t>
      </w:r>
      <w:r w:rsidR="006A327D">
        <w:rPr>
          <w:rFonts w:ascii="Arial" w:hAnsi="Arial" w:cs="Arial"/>
          <w:color w:val="000000"/>
          <w:sz w:val="20"/>
          <w:szCs w:val="20"/>
        </w:rPr>
        <w:t xml:space="preserve"> 2009-2018</w:t>
      </w:r>
      <w:ins w:id="17" w:author="Parks, Robbie M" w:date="2023-11-10T15:11:00Z">
        <w:r w:rsidR="00E53538">
          <w:rPr>
            <w:rFonts w:ascii="Arial" w:hAnsi="Arial" w:cs="Arial"/>
            <w:color w:val="000000"/>
            <w:sz w:val="20"/>
            <w:szCs w:val="20"/>
          </w:rPr>
          <w:t>.</w:t>
        </w:r>
      </w:ins>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2268D242" w:rsidR="007701F7" w:rsidRDefault="00A3694C"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4384" behindDoc="0" locked="0" layoutInCell="1" allowOverlap="1" wp14:anchorId="48A219BC" wp14:editId="26925A6B">
                <wp:simplePos x="0" y="0"/>
                <wp:positionH relativeFrom="column">
                  <wp:posOffset>5806166</wp:posOffset>
                </wp:positionH>
                <wp:positionV relativeFrom="paragraph">
                  <wp:posOffset>-277512</wp:posOffset>
                </wp:positionV>
                <wp:extent cx="287020" cy="260985"/>
                <wp:effectExtent l="0" t="0" r="17780" b="18415"/>
                <wp:wrapNone/>
                <wp:docPr id="251011687" name="Text Box 2"/>
                <wp:cNvGraphicFramePr/>
                <a:graphic xmlns:a="http://schemas.openxmlformats.org/drawingml/2006/main">
                  <a:graphicData uri="http://schemas.microsoft.com/office/word/2010/wordprocessingShape">
                    <wps:wsp>
                      <wps:cNvSpPr txBox="1"/>
                      <wps:spPr>
                        <a:xfrm>
                          <a:off x="0" y="0"/>
                          <a:ext cx="287020" cy="260985"/>
                        </a:xfrm>
                        <a:prstGeom prst="rect">
                          <a:avLst/>
                        </a:prstGeom>
                        <a:solidFill>
                          <a:schemeClr val="lt1"/>
                        </a:solidFill>
                        <a:ln w="6350">
                          <a:solidFill>
                            <a:prstClr val="black"/>
                          </a:solidFill>
                        </a:ln>
                      </wps:spPr>
                      <wps:txb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219BC" id="_x0000_t202" coordsize="21600,21600" o:spt="202" path="m,l,21600r21600,l21600,xe">
                <v:stroke joinstyle="miter"/>
                <v:path gradientshapeok="t" o:connecttype="rect"/>
              </v:shapetype>
              <v:shape id="Text Box 2" o:spid="_x0000_s1026" type="#_x0000_t202" style="position:absolute;margin-left:457.2pt;margin-top:-21.85pt;width:22.6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DcNgIAAHs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Hs5t0hB6OrtE0vZ1NAkpyuWys818F1CQYObXYlUgW&#13;&#10;Ozw434WeQsJbDlRVrCul4iYoQayUJQeGPVQ+pojgb6KUJk1Op58naQR+4wvQ5/tbxfiPPr2rKMRT&#13;&#10;GnO+lB4s327bno8tFEekyUKnIGf4ukLcB+b8M7MoGawfx8A/4SIVYDLQW5SUYH/97TzEYyfRS0mD&#13;&#10;Esyp+7lnVlCivmns8e1wPA6ajZvx5CZwbK8922uP3tcrQIaGOHCGRzPEe3UypYX6FadlGV5FF9Mc&#13;&#10;386pP5kr3w0GThsXy2UMQpUa5h/0xvAAHToS+HxpX5k1fT89CuERTmJl2bu2drHhpobl3oOsYs8D&#13;&#10;wR2rPe+o8KiafhrDCF3vY9Tln7H4DQAA//8DAFBLAwQUAAYACAAAACEAxv0m3uIAAAAPAQAADwAA&#13;&#10;AGRycy9kb3ducmV2LnhtbExPy07DMBC8I/EP1iJxa52WEJI0TsWjcOFEQZy3setYxHZku2n4e5YT&#13;&#10;XFbandl5NNvZDmxSIRrvBKyWGTDlOi+N0wI+3p8XJbCY0EkcvFMCvlWEbXt50WAt/dm9qWmfNCMR&#13;&#10;F2sU0Kc01pzHrlcW49KPyhF29MFiojVoLgOeSdwOfJ1lBbdoHDn0OKrHXnVf+5MVsHvQle5KDP2u&#13;&#10;lMZM8+fxVb8IcX01P21o3G+AJTWnvw/47UD5oaVgB39yMrJBQLXKc6IKWOQ3d8CIUd1WBbADXdYF&#13;&#10;8Lbh/3u0PwAAAP//AwBQSwECLQAUAAYACAAAACEAtoM4kv4AAADhAQAAEwAAAAAAAAAAAAAAAAAA&#13;&#10;AAAAW0NvbnRlbnRfVHlwZXNdLnhtbFBLAQItABQABgAIAAAAIQA4/SH/1gAAAJQBAAALAAAAAAAA&#13;&#10;AAAAAAAAAC8BAABfcmVscy8ucmVsc1BLAQItABQABgAIAAAAIQCOgLDcNgIAAHsEAAAOAAAAAAAA&#13;&#10;AAAAAAAAAC4CAABkcnMvZTJvRG9jLnhtbFBLAQItABQABgAIAAAAIQDG/Sbe4gAAAA8BAAAPAAAA&#13;&#10;AAAAAAAAAAAAAJAEAABkcnMvZG93bnJldi54bWxQSwUGAAAAAAQABADzAAAAnwUAAAAA&#13;&#10;" fillcolor="white [3201]" strokeweight=".5pt">
                <v:textbo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176B856B">
                <wp:simplePos x="0" y="0"/>
                <wp:positionH relativeFrom="column">
                  <wp:posOffset>2267396</wp:posOffset>
                </wp:positionH>
                <wp:positionV relativeFrom="paragraph">
                  <wp:posOffset>-288925</wp:posOffset>
                </wp:positionV>
                <wp:extent cx="287383" cy="261257"/>
                <wp:effectExtent l="0" t="0" r="17780" b="18415"/>
                <wp:wrapNone/>
                <wp:docPr id="1707862761" name="Text Box 2"/>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_x0000_s1027" type="#_x0000_t202" style="position:absolute;margin-left:178.5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B4ZeYviAAAADwEA&#13;&#10;AA8AAABkcnMvZG93bnJldi54bWxMT8tOwzAQvCPxD9YicWudlgRCGqfi0XLhREGc3XjrWMR2ZLtp&#13;&#10;+Hu2p3JZaXdm51GvJ9uzEUM03glYzDNg6FqvjNMCvj63sxJYTNIp2XuHAn4xwrq5vqplpfzJfeC4&#13;&#10;S5qRiIuVFNClNFScx7ZDK+PcD+gIO/hgZaI1aK6CPJG47fkyy+65lcaRQycHfOmw/dkdrYDNs37U&#13;&#10;bSlDtymVMeP0fXjXb0Lc3kyvKxpPK2AJp3T5gHMHyg8NBdv7o1OR9QLuiocFUQXM8qIARow8W+bA&#13;&#10;9udLDryp+f8ezR8AAAD//wMAUEsBAi0AFAAGAAgAAAAhALaDOJL+AAAA4QEAABMAAAAAAAAAAAAA&#13;&#10;AAAAAAAAAFtDb250ZW50X1R5cGVzXS54bWxQSwECLQAUAAYACAAAACEAOP0h/9YAAACUAQAACwAA&#13;&#10;AAAAAAAAAAAAAAAvAQAAX3JlbHMvLnJlbHNQSwECLQAUAAYACAAAACEAqlSkJjoCAACCBAAADgAA&#13;&#10;AAAAAAAAAAAAAAAuAgAAZHJzL2Uyb0RvYy54bWxQSwECLQAUAAYACAAAACEAHhl5i+IAAAAPAQAA&#13;&#10;DwAAAAAAAAAAAAAAAACUBAAAZHJzL2Rvd25yZXYueG1sUEsFBgAAAAAEAAQA8wAAAKMFAAAAAA==&#13;&#10;" fillcolor="white [3201]" strokeweight=".5pt">
                <v:textbo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v:textbox>
              </v:shape>
            </w:pict>
          </mc:Fallback>
        </mc:AlternateContent>
      </w:r>
      <w:commentRangeStart w:id="18"/>
      <w:r w:rsidR="00912A4C" w:rsidRPr="007701F7">
        <w:rPr>
          <w:rFonts w:ascii="Arial" w:hAnsi="Arial" w:cs="Arial"/>
          <w:noProof/>
          <w:sz w:val="20"/>
          <w:szCs w:val="20"/>
        </w:rPr>
        <w:drawing>
          <wp:inline distT="0" distB="0" distL="0" distR="0" wp14:anchorId="1D2B6359" wp14:editId="25D3BAF9">
            <wp:extent cx="3830595" cy="3830595"/>
            <wp:effectExtent l="0" t="0" r="5080" b="5080"/>
            <wp:docPr id="8" name="Picture 7">
              <a:extLst xmlns:a="http://schemas.openxmlformats.org/drawingml/2006/main">
                <a:ext uri="{FF2B5EF4-FFF2-40B4-BE49-F238E27FC236}">
                  <a16:creationId xmlns:a16="http://schemas.microsoft.com/office/drawing/2014/main" id="{A346D119-A355-49D5-9C25-8E8809BCBC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346D119-A355-49D5-9C25-8E8809BCBCA1}"/>
                        </a:ext>
                      </a:extLst>
                    </pic:cNvPr>
                    <pic:cNvPicPr>
                      <a:picLocks noChangeAspect="1"/>
                    </pic:cNvPicPr>
                  </pic:nvPicPr>
                  <pic:blipFill>
                    <a:blip r:embed="rId16"/>
                    <a:stretch>
                      <a:fillRect/>
                    </a:stretch>
                  </pic:blipFill>
                  <pic:spPr>
                    <a:xfrm>
                      <a:off x="0" y="0"/>
                      <a:ext cx="3868607" cy="3868607"/>
                    </a:xfrm>
                    <a:prstGeom prst="rect">
                      <a:avLst/>
                    </a:prstGeom>
                  </pic:spPr>
                </pic:pic>
              </a:graphicData>
            </a:graphic>
          </wp:inline>
        </w:drawing>
      </w:r>
      <w:commentRangeEnd w:id="18"/>
      <w:r w:rsidR="00E53538">
        <w:rPr>
          <w:rStyle w:val="CommentReference"/>
          <w:rFonts w:ascii="Times New Roman" w:eastAsia="Times New Roman" w:hAnsi="Times New Roman" w:cs="Times New Roman"/>
        </w:rPr>
        <w:commentReference w:id="18"/>
      </w:r>
      <w:r w:rsidR="00912A4C" w:rsidRPr="007701F7">
        <w:rPr>
          <w:rFonts w:ascii="Arial" w:hAnsi="Arial" w:cs="Arial"/>
          <w:noProof/>
          <w:sz w:val="20"/>
          <w:szCs w:val="20"/>
        </w:rPr>
        <w:drawing>
          <wp:inline distT="0" distB="0" distL="0" distR="0" wp14:anchorId="6DEDFD12" wp14:editId="0502EBB7">
            <wp:extent cx="3797644" cy="3797644"/>
            <wp:effectExtent l="0" t="0" r="0" b="0"/>
            <wp:docPr id="10" name="Picture 9">
              <a:extLst xmlns:a="http://schemas.openxmlformats.org/drawingml/2006/main">
                <a:ext uri="{FF2B5EF4-FFF2-40B4-BE49-F238E27FC236}">
                  <a16:creationId xmlns:a16="http://schemas.microsoft.com/office/drawing/2014/main" id="{E567C2D2-205D-EB35-3A03-E6D4567AD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567C2D2-205D-EB35-3A03-E6D4567AD3D8}"/>
                        </a:ext>
                      </a:extLst>
                    </pic:cNvPr>
                    <pic:cNvPicPr>
                      <a:picLocks noChangeAspect="1"/>
                    </pic:cNvPicPr>
                  </pic:nvPicPr>
                  <pic:blipFill>
                    <a:blip r:embed="rId17"/>
                    <a:stretch>
                      <a:fillRect/>
                    </a:stretch>
                  </pic:blipFill>
                  <pic:spPr>
                    <a:xfrm>
                      <a:off x="0" y="0"/>
                      <a:ext cx="3804929" cy="3804929"/>
                    </a:xfrm>
                    <a:prstGeom prst="rect">
                      <a:avLst/>
                    </a:prstGeom>
                  </pic:spPr>
                </pic:pic>
              </a:graphicData>
            </a:graphic>
          </wp:inline>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3111186C"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w:t>
      </w:r>
      <w:r w:rsidR="007A7323">
        <w:rPr>
          <w:rFonts w:ascii="Arial" w:hAnsi="Arial" w:cs="Arial"/>
          <w:color w:val="000000"/>
          <w:sz w:val="20"/>
          <w:szCs w:val="20"/>
        </w:rPr>
        <w:t xml:space="preserve"> </w:t>
      </w:r>
      <w:r w:rsidR="00093CA1">
        <w:rPr>
          <w:rFonts w:ascii="Arial" w:hAnsi="Arial" w:cs="Arial"/>
          <w:color w:val="000000"/>
          <w:sz w:val="20"/>
          <w:szCs w:val="20"/>
        </w:rPr>
        <w:t xml:space="preserv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w:t>
      </w:r>
      <w:r w:rsidR="007A7323">
        <w:rPr>
          <w:rFonts w:ascii="Arial" w:hAnsi="Arial" w:cs="Arial"/>
          <w:sz w:val="20"/>
          <w:szCs w:val="20"/>
        </w:rPr>
        <w:t xml:space="preserve"> </w:t>
      </w:r>
      <w:r w:rsidR="00093CA1">
        <w:rPr>
          <w:rFonts w:ascii="Arial" w:hAnsi="Arial" w:cs="Arial"/>
          <w:sz w:val="20"/>
          <w:szCs w:val="20"/>
        </w:rPr>
        <w:t>cohort race/ethnicity, Green = grade</w:t>
      </w:r>
      <w:r w:rsidR="007A7323">
        <w:rPr>
          <w:rFonts w:ascii="Arial" w:hAnsi="Arial" w:cs="Arial"/>
          <w:sz w:val="20"/>
          <w:szCs w:val="20"/>
        </w:rPr>
        <w:t xml:space="preserve"> </w:t>
      </w:r>
      <w:r w:rsidR="00093CA1">
        <w:rPr>
          <w:rFonts w:ascii="Arial" w:hAnsi="Arial" w:cs="Arial"/>
          <w:sz w:val="20"/>
          <w:szCs w:val="20"/>
        </w:rPr>
        <w:t>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ins w:id="19" w:author="Parks, Robbie M" w:date="2023-11-10T15:11:00Z">
        <w:r w:rsidR="00BA409B">
          <w:rPr>
            <w:rFonts w:ascii="Arial" w:hAnsi="Arial" w:cs="Arial"/>
            <w:sz w:val="20"/>
            <w:szCs w:val="20"/>
          </w:rPr>
          <w:t>.</w:t>
        </w:r>
      </w:ins>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08040A7B" w:rsidR="00F249BB" w:rsidRDefault="009450B4" w:rsidP="009450B4">
      <w:pPr>
        <w:ind w:left="-540"/>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commentRangeStart w:id="20"/>
      <w:r w:rsidR="00F249BB" w:rsidRPr="00F249BB">
        <w:rPr>
          <w:rFonts w:ascii="Arial" w:hAnsi="Arial" w:cs="Arial"/>
          <w:noProof/>
          <w:color w:val="000000"/>
          <w:sz w:val="20"/>
          <w:szCs w:val="20"/>
        </w:rPr>
        <w:drawing>
          <wp:inline distT="0" distB="0" distL="0" distR="0" wp14:anchorId="56412FA9" wp14:editId="50E111C8">
            <wp:extent cx="4279392" cy="4279392"/>
            <wp:effectExtent l="0" t="0" r="635" b="635"/>
            <wp:docPr id="4" name="Picture 3">
              <a:extLst xmlns:a="http://schemas.openxmlformats.org/drawingml/2006/main">
                <a:ext uri="{FF2B5EF4-FFF2-40B4-BE49-F238E27FC236}">
                  <a16:creationId xmlns:a16="http://schemas.microsoft.com/office/drawing/2014/main" id="{35B88783-C8B9-28BB-E99B-C549CE72F2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B88783-C8B9-28BB-E99B-C549CE72F24E}"/>
                        </a:ext>
                      </a:extLst>
                    </pic:cNvPr>
                    <pic:cNvPicPr>
                      <a:picLocks noChangeAspect="1"/>
                    </pic:cNvPicPr>
                  </pic:nvPicPr>
                  <pic:blipFill>
                    <a:blip r:embed="rId18"/>
                    <a:stretch>
                      <a:fillRect/>
                    </a:stretch>
                  </pic:blipFill>
                  <pic:spPr>
                    <a:xfrm>
                      <a:off x="0" y="0"/>
                      <a:ext cx="4279392" cy="4279392"/>
                    </a:xfrm>
                    <a:prstGeom prst="rect">
                      <a:avLst/>
                    </a:prstGeom>
                  </pic:spPr>
                </pic:pic>
              </a:graphicData>
            </a:graphic>
          </wp:inline>
        </w:drawing>
      </w:r>
      <w:commentRangeEnd w:id="20"/>
      <w:r w:rsidR="00E53538">
        <w:rPr>
          <w:rStyle w:val="CommentReference"/>
          <w:rFonts w:ascii="Times New Roman" w:eastAsia="Times New Roman" w:hAnsi="Times New Roman" w:cs="Times New Roman"/>
        </w:rPr>
        <w:commentReference w:id="20"/>
      </w:r>
      <w:r w:rsidR="00F249BB" w:rsidRPr="00F249BB">
        <w:rPr>
          <w:rFonts w:ascii="Arial" w:hAnsi="Arial" w:cs="Arial"/>
          <w:noProof/>
          <w:color w:val="000000"/>
          <w:sz w:val="20"/>
          <w:szCs w:val="20"/>
        </w:rPr>
        <w:drawing>
          <wp:inline distT="0" distB="0" distL="0" distR="0" wp14:anchorId="593042B2" wp14:editId="052AD141">
            <wp:extent cx="4279447" cy="4279447"/>
            <wp:effectExtent l="0" t="0" r="635" b="635"/>
            <wp:docPr id="2074262378" name="Picture 2074262378">
              <a:extLst xmlns:a="http://schemas.openxmlformats.org/drawingml/2006/main">
                <a:ext uri="{FF2B5EF4-FFF2-40B4-BE49-F238E27FC236}">
                  <a16:creationId xmlns:a16="http://schemas.microsoft.com/office/drawing/2014/main" id="{47EF29F3-04F5-873B-1F0F-3939E2B57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7EF29F3-04F5-873B-1F0F-3939E2B572D8}"/>
                        </a:ext>
                      </a:extLst>
                    </pic:cNvPr>
                    <pic:cNvPicPr>
                      <a:picLocks noChangeAspect="1"/>
                    </pic:cNvPicPr>
                  </pic:nvPicPr>
                  <pic:blipFill>
                    <a:blip r:embed="rId19"/>
                    <a:stretch>
                      <a:fillRect/>
                    </a:stretch>
                  </pic:blipFill>
                  <pic:spPr>
                    <a:xfrm>
                      <a:off x="0" y="0"/>
                      <a:ext cx="4279447" cy="4279447"/>
                    </a:xfrm>
                    <a:prstGeom prst="rect">
                      <a:avLst/>
                    </a:prstGeom>
                  </pic:spPr>
                </pic:pic>
              </a:graphicData>
            </a:graphic>
          </wp:inline>
        </w:drawing>
      </w:r>
    </w:p>
    <w:p w14:paraId="312D4D99" w14:textId="039CCD1C"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w:t>
      </w:r>
      <w:r w:rsidR="007A7323">
        <w:rPr>
          <w:rFonts w:ascii="Arial" w:hAnsi="Arial" w:cs="Arial"/>
          <w:color w:val="000000"/>
          <w:sz w:val="20"/>
          <w:szCs w:val="20"/>
        </w:rPr>
        <w:t xml:space="preserve"> </w:t>
      </w:r>
      <w:r>
        <w:rPr>
          <w:rFonts w:ascii="Arial" w:hAnsi="Arial" w:cs="Arial"/>
          <w:color w:val="000000"/>
          <w:sz w:val="20"/>
          <w:szCs w:val="20"/>
        </w:rPr>
        <w:t>Cohort and County Sociodemographic Factors and 2009-2018 Average Standardized RLA Grade Scores [</w:t>
      </w:r>
      <w:r>
        <w:rPr>
          <w:rFonts w:ascii="Arial" w:hAnsi="Arial" w:cs="Arial"/>
          <w:sz w:val="20"/>
          <w:szCs w:val="20"/>
        </w:rPr>
        <w:t>Blue = grade</w:t>
      </w:r>
      <w:r w:rsidR="007A7323">
        <w:rPr>
          <w:rFonts w:ascii="Arial" w:hAnsi="Arial" w:cs="Arial"/>
          <w:sz w:val="20"/>
          <w:szCs w:val="20"/>
        </w:rPr>
        <w:t xml:space="preserve"> </w:t>
      </w:r>
      <w:r>
        <w:rPr>
          <w:rFonts w:ascii="Arial" w:hAnsi="Arial" w:cs="Arial"/>
          <w:sz w:val="20"/>
          <w:szCs w:val="20"/>
        </w:rPr>
        <w:t>cohort race/ethnicity, Green = grade</w:t>
      </w:r>
      <w:r w:rsidR="007A7323">
        <w:rPr>
          <w:rFonts w:ascii="Arial" w:hAnsi="Arial" w:cs="Arial"/>
          <w:sz w:val="20"/>
          <w:szCs w:val="20"/>
        </w:rPr>
        <w:t xml:space="preserve"> </w:t>
      </w:r>
      <w:r>
        <w:rPr>
          <w:rFonts w:ascii="Arial" w:hAnsi="Arial" w:cs="Arial"/>
          <w:sz w:val="20"/>
          <w:szCs w:val="20"/>
        </w:rPr>
        <w:t xml:space="preserv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ins w:id="21" w:author="Parks, Robbie M" w:date="2023-11-10T15:11:00Z">
        <w:r w:rsidR="00BA409B">
          <w:rPr>
            <w:rFonts w:ascii="Arial" w:hAnsi="Arial" w:cs="Arial"/>
            <w:sz w:val="20"/>
            <w:szCs w:val="20"/>
          </w:rPr>
          <w:t>.</w:t>
        </w:r>
      </w:ins>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4662053C" w:rsidR="00D17A73" w:rsidRPr="007701F7" w:rsidRDefault="00D17A73" w:rsidP="004A585E">
            <w:pPr>
              <w:jc w:val="center"/>
              <w:rPr>
                <w:rFonts w:ascii="Arial" w:hAnsi="Arial" w:cs="Arial"/>
                <w:sz w:val="20"/>
                <w:szCs w:val="20"/>
              </w:rPr>
            </w:pPr>
            <w:r w:rsidRPr="007701F7">
              <w:rPr>
                <w:rFonts w:ascii="Arial" w:hAnsi="Arial" w:cs="Arial"/>
                <w:sz w:val="20"/>
                <w:szCs w:val="20"/>
              </w:rPr>
              <w:t>Grade</w:t>
            </w:r>
            <w:r w:rsidR="007A7323">
              <w:rPr>
                <w:rFonts w:ascii="Arial" w:hAnsi="Arial" w:cs="Arial"/>
                <w:sz w:val="20"/>
                <w:szCs w:val="20"/>
              </w:rPr>
              <w:t xml:space="preserve"> </w:t>
            </w:r>
            <w:r w:rsidRPr="007701F7">
              <w:rPr>
                <w:rFonts w:ascii="Arial" w:hAnsi="Arial" w:cs="Arial"/>
                <w:sz w:val="20"/>
                <w:szCs w:val="20"/>
              </w:rPr>
              <w:t>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arks, Robbie M" w:date="2023-11-10T14:48:00Z" w:initials="RP">
    <w:p w14:paraId="7EBCC649" w14:textId="77777777" w:rsidR="00A5261E" w:rsidRDefault="00A5261E" w:rsidP="00E928FE">
      <w:r>
        <w:rPr>
          <w:rStyle w:val="CommentReference"/>
        </w:rPr>
        <w:annotationRef/>
      </w:r>
      <w:r>
        <w:rPr>
          <w:rFonts w:ascii="Times New Roman" w:eastAsia="Times New Roman" w:hAnsi="Times New Roman" w:cs="Times New Roman"/>
          <w:sz w:val="20"/>
          <w:szCs w:val="20"/>
        </w:rPr>
        <w:t>Can we ask Jared if this is just by definition, i.e., it’s a relative measure?</w:t>
      </w:r>
    </w:p>
  </w:comment>
  <w:comment w:id="8" w:author="Parks, Robbie M" w:date="2023-11-10T14:49:00Z" w:initials="RP">
    <w:p w14:paraId="57A0F266" w14:textId="77777777" w:rsidR="004B615D" w:rsidRDefault="004B615D" w:rsidP="00ED7938">
      <w:r>
        <w:rPr>
          <w:rStyle w:val="CommentReference"/>
        </w:rPr>
        <w:annotationRef/>
      </w:r>
      <w:r>
        <w:rPr>
          <w:rFonts w:ascii="Times New Roman" w:eastAsia="Times New Roman" w:hAnsi="Times New Roman" w:cs="Times New Roman"/>
          <w:sz w:val="20"/>
          <w:szCs w:val="20"/>
        </w:rPr>
        <w:t>You can’t start a sentence with a number in general.</w:t>
      </w:r>
    </w:p>
  </w:comment>
  <w:comment w:id="12" w:author="Parks, Robbie M" w:date="2023-11-10T15:02:00Z" w:initials="RP">
    <w:p w14:paraId="08726F21" w14:textId="77777777" w:rsidR="009D06B6" w:rsidRDefault="009D06B6" w:rsidP="00FC64DB">
      <w:r>
        <w:rPr>
          <w:rStyle w:val="CommentReference"/>
        </w:rPr>
        <w:annotationRef/>
      </w:r>
      <w:r>
        <w:rPr>
          <w:rFonts w:ascii="Times New Roman" w:eastAsia="Times New Roman" w:hAnsi="Times New Roman" w:cs="Times New Roman"/>
          <w:sz w:val="20"/>
          <w:szCs w:val="20"/>
        </w:rPr>
        <w:t>Please cite:</w:t>
      </w:r>
    </w:p>
    <w:p w14:paraId="291E0368" w14:textId="77777777" w:rsidR="009D06B6" w:rsidRDefault="009D06B6" w:rsidP="00FC64DB"/>
    <w:p w14:paraId="7E0324AF" w14:textId="77777777" w:rsidR="009D06B6" w:rsidRDefault="009D06B6" w:rsidP="00FC64DB">
      <w:r>
        <w:rPr>
          <w:rFonts w:ascii="Times New Roman" w:eastAsia="Times New Roman" w:hAnsi="Times New Roman" w:cs="Times New Roman"/>
          <w:sz w:val="20"/>
          <w:szCs w:val="20"/>
        </w:rPr>
        <w:t>https://direct.mit.edu/rest/article/89/2/221/57678/Inference-with-Difference-in-Differences-and-Other</w:t>
      </w:r>
    </w:p>
  </w:comment>
  <w:comment w:id="13" w:author="Parks, Robbie M" w:date="2023-11-10T15:03:00Z" w:initials="RP">
    <w:p w14:paraId="68A21965" w14:textId="77777777" w:rsidR="009D06B6" w:rsidRDefault="009D06B6" w:rsidP="00A60CAF">
      <w:r>
        <w:rPr>
          <w:rStyle w:val="CommentReference"/>
        </w:rPr>
        <w:annotationRef/>
      </w:r>
      <w:r>
        <w:rPr>
          <w:rFonts w:ascii="Times New Roman" w:eastAsia="Times New Roman" w:hAnsi="Times New Roman" w:cs="Times New Roman"/>
          <w:sz w:val="20"/>
          <w:szCs w:val="20"/>
        </w:rPr>
        <w:t>And also cite:</w:t>
      </w:r>
    </w:p>
    <w:p w14:paraId="2DB532F3" w14:textId="77777777" w:rsidR="009D06B6" w:rsidRDefault="009D06B6" w:rsidP="00A60CAF"/>
    <w:p w14:paraId="4B8E654F" w14:textId="77777777" w:rsidR="009D06B6" w:rsidRDefault="009D06B6" w:rsidP="00A60CAF">
      <w:r>
        <w:rPr>
          <w:rFonts w:ascii="Times New Roman" w:eastAsia="Times New Roman" w:hAnsi="Times New Roman" w:cs="Times New Roman"/>
          <w:sz w:val="20"/>
          <w:szCs w:val="20"/>
        </w:rPr>
        <w:t>https://www.taylorfrancis.com/books/mono/10.1201/9781315372495/statistical-rethinking-richard-mcelreath</w:t>
      </w:r>
    </w:p>
  </w:comment>
  <w:comment w:id="15" w:author="Gabriella Meltzer" w:date="2023-10-24T21:32:00Z" w:initials="GM">
    <w:p w14:paraId="2DAA9778" w14:textId="421533E4" w:rsidR="007A7323" w:rsidRDefault="007A7323" w:rsidP="002407DB">
      <w:r>
        <w:rPr>
          <w:rStyle w:val="CommentReference"/>
        </w:rPr>
        <w:annotationRef/>
      </w:r>
      <w:r>
        <w:rPr>
          <w:rFonts w:ascii="Times New Roman" w:eastAsia="Times New Roman" w:hAnsi="Times New Roman" w:cs="Times New Roman"/>
          <w:color w:val="000000"/>
          <w:sz w:val="20"/>
          <w:szCs w:val="20"/>
        </w:rPr>
        <w:t>Should this term have an s for state also?</w:t>
      </w:r>
    </w:p>
  </w:comment>
  <w:comment w:id="16" w:author="Parks, Robbie M" w:date="2023-11-10T14:44:00Z" w:initials="RP">
    <w:p w14:paraId="6E1EBFAA" w14:textId="77777777" w:rsidR="00107814" w:rsidRDefault="00107814" w:rsidP="00BA0044">
      <w:r>
        <w:rPr>
          <w:rStyle w:val="CommentReference"/>
        </w:rPr>
        <w:annotationRef/>
      </w:r>
      <w:r>
        <w:rPr>
          <w:rFonts w:ascii="Times New Roman" w:eastAsia="Times New Roman" w:hAnsi="Times New Roman" w:cs="Times New Roman"/>
          <w:sz w:val="20"/>
          <w:szCs w:val="20"/>
        </w:rPr>
        <w:t>In co-author feedback, please make a comment here for co-authors to add their funding.</w:t>
      </w:r>
    </w:p>
  </w:comment>
  <w:comment w:id="18" w:author="Parks, Robbie M" w:date="2023-11-10T15:11:00Z" w:initials="RP">
    <w:p w14:paraId="0CF304EF" w14:textId="77777777" w:rsidR="00E53538" w:rsidRDefault="00E53538" w:rsidP="009A08E1">
      <w:r>
        <w:rPr>
          <w:rStyle w:val="CommentReference"/>
        </w:rPr>
        <w:annotationRef/>
      </w:r>
      <w:r>
        <w:rPr>
          <w:rFonts w:ascii="Times New Roman" w:eastAsia="Times New Roman" w:hAnsi="Times New Roman" w:cs="Times New Roman"/>
          <w:sz w:val="20"/>
          <w:szCs w:val="20"/>
        </w:rPr>
        <w:t>Can you please make the x-axis titles for these to be :</w:t>
      </w:r>
    </w:p>
    <w:p w14:paraId="6210F407" w14:textId="77777777" w:rsidR="00E53538" w:rsidRDefault="00E53538" w:rsidP="009A08E1"/>
    <w:p w14:paraId="3F6E9B04" w14:textId="77777777" w:rsidR="00E53538" w:rsidRDefault="00E53538" w:rsidP="009A08E1"/>
    <w:p w14:paraId="113DC691" w14:textId="77777777" w:rsidR="00E53538" w:rsidRDefault="00E53538" w:rsidP="009A08E1">
      <w:r>
        <w:rPr>
          <w:rFonts w:ascii="Times New Roman" w:eastAsia="Times New Roman" w:hAnsi="Times New Roman" w:cs="Times New Roman"/>
          <w:sz w:val="20"/>
          <w:szCs w:val="20"/>
        </w:rPr>
        <w:t>Estimated Association with Average Grace Scores (95% CrI)</w:t>
      </w:r>
    </w:p>
    <w:p w14:paraId="09F7618D" w14:textId="77777777" w:rsidR="00E53538" w:rsidRDefault="00E53538" w:rsidP="009A08E1"/>
    <w:p w14:paraId="16C239E3" w14:textId="77777777" w:rsidR="00E53538" w:rsidRDefault="00E53538" w:rsidP="009A08E1">
      <w:r>
        <w:rPr>
          <w:rFonts w:ascii="Times New Roman" w:eastAsia="Times New Roman" w:hAnsi="Times New Roman" w:cs="Times New Roman"/>
          <w:sz w:val="20"/>
          <w:szCs w:val="20"/>
        </w:rPr>
        <w:t>Please?</w:t>
      </w:r>
    </w:p>
  </w:comment>
  <w:comment w:id="20" w:author="Parks, Robbie M" w:date="2023-11-10T15:11:00Z" w:initials="RP">
    <w:p w14:paraId="7049D7CC" w14:textId="77777777" w:rsidR="00E53538" w:rsidRDefault="00E53538" w:rsidP="008B40C4">
      <w:r>
        <w:rPr>
          <w:rStyle w:val="CommentReference"/>
        </w:rPr>
        <w:annotationRef/>
      </w:r>
      <w:r>
        <w:rPr>
          <w:rFonts w:ascii="Times New Roman" w:eastAsia="Times New Roman" w:hAnsi="Times New Roman" w:cs="Times New Roman"/>
          <w:sz w:val="20"/>
          <w:szCs w:val="20"/>
        </w:rPr>
        <w:t>See comment on Figure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BCC649" w15:done="0"/>
  <w15:commentEx w15:paraId="57A0F266" w15:done="0"/>
  <w15:commentEx w15:paraId="7E0324AF" w15:done="0"/>
  <w15:commentEx w15:paraId="4B8E654F" w15:paraIdParent="7E0324AF" w15:done="0"/>
  <w15:commentEx w15:paraId="2DAA9778" w15:done="0"/>
  <w15:commentEx w15:paraId="6E1EBFAA" w15:done="0"/>
  <w15:commentEx w15:paraId="16C239E3" w15:done="0"/>
  <w15:commentEx w15:paraId="7049D7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ED78835" w16cex:dateUtc="2023-11-10T19:48:00Z"/>
  <w16cex:commentExtensible w16cex:durableId="183F278B" w16cex:dateUtc="2023-11-10T19:49:00Z"/>
  <w16cex:commentExtensible w16cex:durableId="43049446" w16cex:dateUtc="2023-11-10T20:02:00Z"/>
  <w16cex:commentExtensible w16cex:durableId="2BD8FE62" w16cex:dateUtc="2023-11-10T20:03:00Z"/>
  <w16cex:commentExtensible w16cex:durableId="3EFEA29F" w16cex:dateUtc="2023-10-25T01:32:00Z"/>
  <w16cex:commentExtensible w16cex:durableId="6F4FC05B" w16cex:dateUtc="2023-11-10T19:44:00Z"/>
  <w16cex:commentExtensible w16cex:durableId="63FD98DB" w16cex:dateUtc="2023-11-10T20:11:00Z"/>
  <w16cex:commentExtensible w16cex:durableId="7401631B" w16cex:dateUtc="2023-11-10T2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BCC649" w16cid:durableId="6ED78835"/>
  <w16cid:commentId w16cid:paraId="57A0F266" w16cid:durableId="183F278B"/>
  <w16cid:commentId w16cid:paraId="7E0324AF" w16cid:durableId="43049446"/>
  <w16cid:commentId w16cid:paraId="4B8E654F" w16cid:durableId="2BD8FE62"/>
  <w16cid:commentId w16cid:paraId="2DAA9778" w16cid:durableId="3EFEA29F"/>
  <w16cid:commentId w16cid:paraId="6E1EBFAA" w16cid:durableId="6F4FC05B"/>
  <w16cid:commentId w16cid:paraId="16C239E3" w16cid:durableId="63FD98DB"/>
  <w16cid:commentId w16cid:paraId="7049D7CC" w16cid:durableId="740163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0D460" w14:textId="77777777" w:rsidR="006302C4" w:rsidRDefault="006302C4">
      <w:pPr>
        <w:spacing w:after="0"/>
      </w:pPr>
      <w:r>
        <w:separator/>
      </w:r>
    </w:p>
  </w:endnote>
  <w:endnote w:type="continuationSeparator" w:id="0">
    <w:p w14:paraId="794AD846" w14:textId="77777777" w:rsidR="006302C4" w:rsidRDefault="006302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8C0CC" w14:textId="77777777" w:rsidR="006302C4" w:rsidRDefault="006302C4">
      <w:pPr>
        <w:spacing w:after="0"/>
      </w:pPr>
      <w:r>
        <w:separator/>
      </w:r>
    </w:p>
  </w:footnote>
  <w:footnote w:type="continuationSeparator" w:id="0">
    <w:p w14:paraId="5200D2CA" w14:textId="77777777" w:rsidR="006302C4" w:rsidRDefault="006302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Gabriella Meltzer">
    <w15:presenceInfo w15:providerId="Windows Live" w15:userId="1922e6e6f0c2c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39EA"/>
    <w:rsid w:val="000078A0"/>
    <w:rsid w:val="000117DB"/>
    <w:rsid w:val="00012E11"/>
    <w:rsid w:val="00022108"/>
    <w:rsid w:val="00025136"/>
    <w:rsid w:val="00034318"/>
    <w:rsid w:val="0003701D"/>
    <w:rsid w:val="00045D1F"/>
    <w:rsid w:val="00052FC2"/>
    <w:rsid w:val="00055E86"/>
    <w:rsid w:val="00056E22"/>
    <w:rsid w:val="00064E8C"/>
    <w:rsid w:val="00070377"/>
    <w:rsid w:val="00070F2A"/>
    <w:rsid w:val="000815ED"/>
    <w:rsid w:val="00086D51"/>
    <w:rsid w:val="00091E90"/>
    <w:rsid w:val="00093CA1"/>
    <w:rsid w:val="000A1489"/>
    <w:rsid w:val="000A6242"/>
    <w:rsid w:val="000B2DC3"/>
    <w:rsid w:val="000B336D"/>
    <w:rsid w:val="000B54FF"/>
    <w:rsid w:val="000B6D55"/>
    <w:rsid w:val="000C3044"/>
    <w:rsid w:val="000C5481"/>
    <w:rsid w:val="000C5AAF"/>
    <w:rsid w:val="000C7038"/>
    <w:rsid w:val="000D5F9D"/>
    <w:rsid w:val="000E1872"/>
    <w:rsid w:val="000E3180"/>
    <w:rsid w:val="000E3957"/>
    <w:rsid w:val="000F4A0E"/>
    <w:rsid w:val="000F5B21"/>
    <w:rsid w:val="000F7B91"/>
    <w:rsid w:val="00101179"/>
    <w:rsid w:val="00103924"/>
    <w:rsid w:val="00107814"/>
    <w:rsid w:val="00110D26"/>
    <w:rsid w:val="001115DD"/>
    <w:rsid w:val="00115DC9"/>
    <w:rsid w:val="001205C1"/>
    <w:rsid w:val="00130F53"/>
    <w:rsid w:val="00133F46"/>
    <w:rsid w:val="00143A69"/>
    <w:rsid w:val="0014782F"/>
    <w:rsid w:val="00157ABA"/>
    <w:rsid w:val="001642CE"/>
    <w:rsid w:val="001705FD"/>
    <w:rsid w:val="00173221"/>
    <w:rsid w:val="0017388E"/>
    <w:rsid w:val="00183153"/>
    <w:rsid w:val="00184190"/>
    <w:rsid w:val="00192DF0"/>
    <w:rsid w:val="00194893"/>
    <w:rsid w:val="00194FFD"/>
    <w:rsid w:val="001A4247"/>
    <w:rsid w:val="001A42B4"/>
    <w:rsid w:val="001A7C43"/>
    <w:rsid w:val="001B751B"/>
    <w:rsid w:val="001C4F31"/>
    <w:rsid w:val="001D146F"/>
    <w:rsid w:val="001D47B3"/>
    <w:rsid w:val="001D4C06"/>
    <w:rsid w:val="001D6035"/>
    <w:rsid w:val="001D735D"/>
    <w:rsid w:val="001E3D9A"/>
    <w:rsid w:val="001F061A"/>
    <w:rsid w:val="00203C57"/>
    <w:rsid w:val="00205050"/>
    <w:rsid w:val="00210C97"/>
    <w:rsid w:val="00214938"/>
    <w:rsid w:val="00217AAE"/>
    <w:rsid w:val="002228A2"/>
    <w:rsid w:val="00223795"/>
    <w:rsid w:val="00223F01"/>
    <w:rsid w:val="00225387"/>
    <w:rsid w:val="00226032"/>
    <w:rsid w:val="0023473B"/>
    <w:rsid w:val="00242DF6"/>
    <w:rsid w:val="00244C88"/>
    <w:rsid w:val="00254D28"/>
    <w:rsid w:val="00257A75"/>
    <w:rsid w:val="00262044"/>
    <w:rsid w:val="00270945"/>
    <w:rsid w:val="00270E55"/>
    <w:rsid w:val="002729D5"/>
    <w:rsid w:val="00274D3C"/>
    <w:rsid w:val="00277E05"/>
    <w:rsid w:val="00285EE5"/>
    <w:rsid w:val="00290354"/>
    <w:rsid w:val="00290EAA"/>
    <w:rsid w:val="00291546"/>
    <w:rsid w:val="00294793"/>
    <w:rsid w:val="002948E9"/>
    <w:rsid w:val="00295AEB"/>
    <w:rsid w:val="002A41F3"/>
    <w:rsid w:val="002A7053"/>
    <w:rsid w:val="002B1A3A"/>
    <w:rsid w:val="002B2848"/>
    <w:rsid w:val="002C22F7"/>
    <w:rsid w:val="002C2972"/>
    <w:rsid w:val="002C2E6C"/>
    <w:rsid w:val="002C4340"/>
    <w:rsid w:val="002C6E7F"/>
    <w:rsid w:val="002E4F31"/>
    <w:rsid w:val="002E5A3E"/>
    <w:rsid w:val="002E7CBC"/>
    <w:rsid w:val="002E7E14"/>
    <w:rsid w:val="002F0A6D"/>
    <w:rsid w:val="002F6C6B"/>
    <w:rsid w:val="003006BB"/>
    <w:rsid w:val="003019D2"/>
    <w:rsid w:val="003033B1"/>
    <w:rsid w:val="00305C5A"/>
    <w:rsid w:val="00310D9F"/>
    <w:rsid w:val="00311387"/>
    <w:rsid w:val="00312B2A"/>
    <w:rsid w:val="003209BE"/>
    <w:rsid w:val="00323070"/>
    <w:rsid w:val="00326F9A"/>
    <w:rsid w:val="003334DF"/>
    <w:rsid w:val="00333F4D"/>
    <w:rsid w:val="00334A29"/>
    <w:rsid w:val="003407DE"/>
    <w:rsid w:val="003440D6"/>
    <w:rsid w:val="00354ABE"/>
    <w:rsid w:val="003579FC"/>
    <w:rsid w:val="00370360"/>
    <w:rsid w:val="0037463A"/>
    <w:rsid w:val="00375715"/>
    <w:rsid w:val="00376B5E"/>
    <w:rsid w:val="003830A5"/>
    <w:rsid w:val="00393E16"/>
    <w:rsid w:val="00393FBC"/>
    <w:rsid w:val="00394E68"/>
    <w:rsid w:val="003B1ADF"/>
    <w:rsid w:val="003B2DDA"/>
    <w:rsid w:val="003B3B20"/>
    <w:rsid w:val="003B4760"/>
    <w:rsid w:val="003C1C86"/>
    <w:rsid w:val="003D0FB5"/>
    <w:rsid w:val="003D4B41"/>
    <w:rsid w:val="003D5B21"/>
    <w:rsid w:val="003E02AC"/>
    <w:rsid w:val="003E4478"/>
    <w:rsid w:val="003E4BD5"/>
    <w:rsid w:val="003E61B0"/>
    <w:rsid w:val="003F29D3"/>
    <w:rsid w:val="003F4D66"/>
    <w:rsid w:val="003F6B0D"/>
    <w:rsid w:val="0040396E"/>
    <w:rsid w:val="00433AAB"/>
    <w:rsid w:val="004469FA"/>
    <w:rsid w:val="004740C6"/>
    <w:rsid w:val="00474D11"/>
    <w:rsid w:val="004768C8"/>
    <w:rsid w:val="00483D1D"/>
    <w:rsid w:val="00484379"/>
    <w:rsid w:val="00493805"/>
    <w:rsid w:val="004A7AE2"/>
    <w:rsid w:val="004B135C"/>
    <w:rsid w:val="004B22C6"/>
    <w:rsid w:val="004B615D"/>
    <w:rsid w:val="004C116D"/>
    <w:rsid w:val="004C72F2"/>
    <w:rsid w:val="004C7F45"/>
    <w:rsid w:val="004D4149"/>
    <w:rsid w:val="004D6464"/>
    <w:rsid w:val="004E14D3"/>
    <w:rsid w:val="004E50AD"/>
    <w:rsid w:val="004E7744"/>
    <w:rsid w:val="0050144B"/>
    <w:rsid w:val="00502BC3"/>
    <w:rsid w:val="00504FAC"/>
    <w:rsid w:val="00511CDA"/>
    <w:rsid w:val="00512EEE"/>
    <w:rsid w:val="0051542A"/>
    <w:rsid w:val="0051587B"/>
    <w:rsid w:val="00521B6F"/>
    <w:rsid w:val="00522AF9"/>
    <w:rsid w:val="00532769"/>
    <w:rsid w:val="005441A9"/>
    <w:rsid w:val="00545B4E"/>
    <w:rsid w:val="0055165B"/>
    <w:rsid w:val="005522A2"/>
    <w:rsid w:val="005553A8"/>
    <w:rsid w:val="00556E5F"/>
    <w:rsid w:val="00561E5F"/>
    <w:rsid w:val="00562263"/>
    <w:rsid w:val="0056273A"/>
    <w:rsid w:val="00562CD8"/>
    <w:rsid w:val="005754A3"/>
    <w:rsid w:val="00585875"/>
    <w:rsid w:val="00587C18"/>
    <w:rsid w:val="005948E6"/>
    <w:rsid w:val="00594A4C"/>
    <w:rsid w:val="005A1444"/>
    <w:rsid w:val="005A78D5"/>
    <w:rsid w:val="005B1E2E"/>
    <w:rsid w:val="005B4FE3"/>
    <w:rsid w:val="005C7DD7"/>
    <w:rsid w:val="005D239F"/>
    <w:rsid w:val="005E34FA"/>
    <w:rsid w:val="005E7257"/>
    <w:rsid w:val="005F2B9D"/>
    <w:rsid w:val="005F3F05"/>
    <w:rsid w:val="005F6629"/>
    <w:rsid w:val="00600210"/>
    <w:rsid w:val="00603353"/>
    <w:rsid w:val="00607515"/>
    <w:rsid w:val="00615A6E"/>
    <w:rsid w:val="006205B0"/>
    <w:rsid w:val="006215D6"/>
    <w:rsid w:val="00621AD9"/>
    <w:rsid w:val="00623869"/>
    <w:rsid w:val="00626135"/>
    <w:rsid w:val="006302C4"/>
    <w:rsid w:val="0063442F"/>
    <w:rsid w:val="00641182"/>
    <w:rsid w:val="00641F52"/>
    <w:rsid w:val="006438CF"/>
    <w:rsid w:val="00644172"/>
    <w:rsid w:val="00652A55"/>
    <w:rsid w:val="00665F29"/>
    <w:rsid w:val="00670448"/>
    <w:rsid w:val="006712A7"/>
    <w:rsid w:val="00671320"/>
    <w:rsid w:val="006714C2"/>
    <w:rsid w:val="00672B7B"/>
    <w:rsid w:val="00674B6F"/>
    <w:rsid w:val="006762E4"/>
    <w:rsid w:val="00686511"/>
    <w:rsid w:val="006A327D"/>
    <w:rsid w:val="006A3FD4"/>
    <w:rsid w:val="006A4EBC"/>
    <w:rsid w:val="006A6BF8"/>
    <w:rsid w:val="006B0D43"/>
    <w:rsid w:val="006B5D26"/>
    <w:rsid w:val="006B7312"/>
    <w:rsid w:val="006C113B"/>
    <w:rsid w:val="006C4644"/>
    <w:rsid w:val="006D7A16"/>
    <w:rsid w:val="006E20CF"/>
    <w:rsid w:val="006F2689"/>
    <w:rsid w:val="006F5F2D"/>
    <w:rsid w:val="007044A9"/>
    <w:rsid w:val="00707C7F"/>
    <w:rsid w:val="007120BB"/>
    <w:rsid w:val="00713EDD"/>
    <w:rsid w:val="0071400E"/>
    <w:rsid w:val="007212B3"/>
    <w:rsid w:val="00724F22"/>
    <w:rsid w:val="00735BBE"/>
    <w:rsid w:val="00735F2A"/>
    <w:rsid w:val="00736CE3"/>
    <w:rsid w:val="0074570B"/>
    <w:rsid w:val="007458B6"/>
    <w:rsid w:val="007500CC"/>
    <w:rsid w:val="007527BE"/>
    <w:rsid w:val="007548A2"/>
    <w:rsid w:val="00761B85"/>
    <w:rsid w:val="007701F7"/>
    <w:rsid w:val="007727C3"/>
    <w:rsid w:val="00772972"/>
    <w:rsid w:val="00775122"/>
    <w:rsid w:val="007757E6"/>
    <w:rsid w:val="0078192F"/>
    <w:rsid w:val="007840BE"/>
    <w:rsid w:val="00784DDF"/>
    <w:rsid w:val="00786634"/>
    <w:rsid w:val="0079248B"/>
    <w:rsid w:val="007A7323"/>
    <w:rsid w:val="007B0413"/>
    <w:rsid w:val="007B3239"/>
    <w:rsid w:val="007E1E31"/>
    <w:rsid w:val="007E2704"/>
    <w:rsid w:val="007E4B5B"/>
    <w:rsid w:val="007E6A82"/>
    <w:rsid w:val="007F1955"/>
    <w:rsid w:val="007F2252"/>
    <w:rsid w:val="00802920"/>
    <w:rsid w:val="00804304"/>
    <w:rsid w:val="00806C72"/>
    <w:rsid w:val="0081375A"/>
    <w:rsid w:val="0081454A"/>
    <w:rsid w:val="008174CC"/>
    <w:rsid w:val="00831270"/>
    <w:rsid w:val="00833102"/>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76EC9"/>
    <w:rsid w:val="0088366A"/>
    <w:rsid w:val="00885B55"/>
    <w:rsid w:val="008877F0"/>
    <w:rsid w:val="00891209"/>
    <w:rsid w:val="00895B4F"/>
    <w:rsid w:val="00897D7E"/>
    <w:rsid w:val="008A0297"/>
    <w:rsid w:val="008A0D0E"/>
    <w:rsid w:val="008A5CBB"/>
    <w:rsid w:val="008B0F51"/>
    <w:rsid w:val="008B3C31"/>
    <w:rsid w:val="008B3D11"/>
    <w:rsid w:val="008B6E2D"/>
    <w:rsid w:val="008C0996"/>
    <w:rsid w:val="008C2990"/>
    <w:rsid w:val="008D0177"/>
    <w:rsid w:val="008D26C1"/>
    <w:rsid w:val="008D2D01"/>
    <w:rsid w:val="008D4AB3"/>
    <w:rsid w:val="008E46CD"/>
    <w:rsid w:val="008E6DB8"/>
    <w:rsid w:val="00902D7D"/>
    <w:rsid w:val="00904829"/>
    <w:rsid w:val="00904FBD"/>
    <w:rsid w:val="00906F11"/>
    <w:rsid w:val="00912A4C"/>
    <w:rsid w:val="009234ED"/>
    <w:rsid w:val="00927CD7"/>
    <w:rsid w:val="00931B05"/>
    <w:rsid w:val="009325E8"/>
    <w:rsid w:val="009427D0"/>
    <w:rsid w:val="009450B4"/>
    <w:rsid w:val="00947530"/>
    <w:rsid w:val="00952C5E"/>
    <w:rsid w:val="00953357"/>
    <w:rsid w:val="00955133"/>
    <w:rsid w:val="00960B4B"/>
    <w:rsid w:val="00961B55"/>
    <w:rsid w:val="009626D1"/>
    <w:rsid w:val="00966168"/>
    <w:rsid w:val="00971BE3"/>
    <w:rsid w:val="009726BB"/>
    <w:rsid w:val="00980C22"/>
    <w:rsid w:val="00980F39"/>
    <w:rsid w:val="0098266C"/>
    <w:rsid w:val="009841A5"/>
    <w:rsid w:val="00984F4B"/>
    <w:rsid w:val="00986196"/>
    <w:rsid w:val="009874AC"/>
    <w:rsid w:val="0099263F"/>
    <w:rsid w:val="0099570D"/>
    <w:rsid w:val="009A24C4"/>
    <w:rsid w:val="009A5ED9"/>
    <w:rsid w:val="009B5454"/>
    <w:rsid w:val="009D06B6"/>
    <w:rsid w:val="009D7561"/>
    <w:rsid w:val="009E013B"/>
    <w:rsid w:val="009E6F98"/>
    <w:rsid w:val="009E70D4"/>
    <w:rsid w:val="009F52EA"/>
    <w:rsid w:val="009F66BE"/>
    <w:rsid w:val="00A021E2"/>
    <w:rsid w:val="00A02363"/>
    <w:rsid w:val="00A03ABD"/>
    <w:rsid w:val="00A042E9"/>
    <w:rsid w:val="00A102FA"/>
    <w:rsid w:val="00A110F9"/>
    <w:rsid w:val="00A1310C"/>
    <w:rsid w:val="00A13743"/>
    <w:rsid w:val="00A1401C"/>
    <w:rsid w:val="00A146A3"/>
    <w:rsid w:val="00A2116E"/>
    <w:rsid w:val="00A2217E"/>
    <w:rsid w:val="00A340AE"/>
    <w:rsid w:val="00A34EBD"/>
    <w:rsid w:val="00A3694C"/>
    <w:rsid w:val="00A37BE5"/>
    <w:rsid w:val="00A4014A"/>
    <w:rsid w:val="00A46EDD"/>
    <w:rsid w:val="00A501F1"/>
    <w:rsid w:val="00A508E1"/>
    <w:rsid w:val="00A511B7"/>
    <w:rsid w:val="00A5261E"/>
    <w:rsid w:val="00A53343"/>
    <w:rsid w:val="00A53F8F"/>
    <w:rsid w:val="00A635A9"/>
    <w:rsid w:val="00A73CD7"/>
    <w:rsid w:val="00A757D3"/>
    <w:rsid w:val="00A80063"/>
    <w:rsid w:val="00A80FF3"/>
    <w:rsid w:val="00A85CC3"/>
    <w:rsid w:val="00A9094A"/>
    <w:rsid w:val="00A90B3C"/>
    <w:rsid w:val="00A95677"/>
    <w:rsid w:val="00A95E05"/>
    <w:rsid w:val="00A9663D"/>
    <w:rsid w:val="00AA004D"/>
    <w:rsid w:val="00AA0072"/>
    <w:rsid w:val="00AA0568"/>
    <w:rsid w:val="00AA7F09"/>
    <w:rsid w:val="00AB0589"/>
    <w:rsid w:val="00AB0C95"/>
    <w:rsid w:val="00AB640C"/>
    <w:rsid w:val="00AC68A4"/>
    <w:rsid w:val="00AD084C"/>
    <w:rsid w:val="00AD4592"/>
    <w:rsid w:val="00AD6149"/>
    <w:rsid w:val="00AD76C5"/>
    <w:rsid w:val="00AE32AA"/>
    <w:rsid w:val="00AE60EF"/>
    <w:rsid w:val="00AF0CF1"/>
    <w:rsid w:val="00AF1B58"/>
    <w:rsid w:val="00B03EA2"/>
    <w:rsid w:val="00B1117A"/>
    <w:rsid w:val="00B1215E"/>
    <w:rsid w:val="00B14937"/>
    <w:rsid w:val="00B14B2C"/>
    <w:rsid w:val="00B21F63"/>
    <w:rsid w:val="00B24DCE"/>
    <w:rsid w:val="00B25C33"/>
    <w:rsid w:val="00B264CD"/>
    <w:rsid w:val="00B26D54"/>
    <w:rsid w:val="00B30924"/>
    <w:rsid w:val="00B35C9B"/>
    <w:rsid w:val="00B35F39"/>
    <w:rsid w:val="00B407ED"/>
    <w:rsid w:val="00B4169B"/>
    <w:rsid w:val="00B507A6"/>
    <w:rsid w:val="00B5616F"/>
    <w:rsid w:val="00B6211C"/>
    <w:rsid w:val="00B625BE"/>
    <w:rsid w:val="00B67703"/>
    <w:rsid w:val="00B8635F"/>
    <w:rsid w:val="00B867D3"/>
    <w:rsid w:val="00B87249"/>
    <w:rsid w:val="00B90723"/>
    <w:rsid w:val="00B9147E"/>
    <w:rsid w:val="00B929E4"/>
    <w:rsid w:val="00B93638"/>
    <w:rsid w:val="00B97984"/>
    <w:rsid w:val="00BA1ABB"/>
    <w:rsid w:val="00BA409B"/>
    <w:rsid w:val="00BA5A5E"/>
    <w:rsid w:val="00BA705A"/>
    <w:rsid w:val="00BB4057"/>
    <w:rsid w:val="00BB58C5"/>
    <w:rsid w:val="00BB67D0"/>
    <w:rsid w:val="00BE275F"/>
    <w:rsid w:val="00BE48E6"/>
    <w:rsid w:val="00BF04C3"/>
    <w:rsid w:val="00BF4C57"/>
    <w:rsid w:val="00BF4CD4"/>
    <w:rsid w:val="00C01B62"/>
    <w:rsid w:val="00C03A00"/>
    <w:rsid w:val="00C03C79"/>
    <w:rsid w:val="00C074E4"/>
    <w:rsid w:val="00C10098"/>
    <w:rsid w:val="00C14A3C"/>
    <w:rsid w:val="00C14DB0"/>
    <w:rsid w:val="00C16083"/>
    <w:rsid w:val="00C273D0"/>
    <w:rsid w:val="00C3025A"/>
    <w:rsid w:val="00C310BC"/>
    <w:rsid w:val="00C33D27"/>
    <w:rsid w:val="00C34DF7"/>
    <w:rsid w:val="00C439EC"/>
    <w:rsid w:val="00C43A0D"/>
    <w:rsid w:val="00C446D5"/>
    <w:rsid w:val="00C47E5C"/>
    <w:rsid w:val="00C47FDC"/>
    <w:rsid w:val="00C50BF3"/>
    <w:rsid w:val="00C51846"/>
    <w:rsid w:val="00C5409C"/>
    <w:rsid w:val="00C65CF0"/>
    <w:rsid w:val="00C66253"/>
    <w:rsid w:val="00C6654C"/>
    <w:rsid w:val="00C87E05"/>
    <w:rsid w:val="00C95CDB"/>
    <w:rsid w:val="00C96EE2"/>
    <w:rsid w:val="00C97AF8"/>
    <w:rsid w:val="00CA0B44"/>
    <w:rsid w:val="00CB1DBF"/>
    <w:rsid w:val="00CB5B28"/>
    <w:rsid w:val="00CB7F4B"/>
    <w:rsid w:val="00CC3053"/>
    <w:rsid w:val="00CC3CBD"/>
    <w:rsid w:val="00CD0630"/>
    <w:rsid w:val="00CD2C95"/>
    <w:rsid w:val="00CE74A8"/>
    <w:rsid w:val="00CF4702"/>
    <w:rsid w:val="00D00856"/>
    <w:rsid w:val="00D11117"/>
    <w:rsid w:val="00D17A73"/>
    <w:rsid w:val="00D2045D"/>
    <w:rsid w:val="00D2238B"/>
    <w:rsid w:val="00D23620"/>
    <w:rsid w:val="00D37C03"/>
    <w:rsid w:val="00D41F14"/>
    <w:rsid w:val="00D434C3"/>
    <w:rsid w:val="00D4552E"/>
    <w:rsid w:val="00D5226D"/>
    <w:rsid w:val="00D52CC5"/>
    <w:rsid w:val="00D61A2A"/>
    <w:rsid w:val="00D61DD4"/>
    <w:rsid w:val="00D65E6A"/>
    <w:rsid w:val="00D66F62"/>
    <w:rsid w:val="00D70080"/>
    <w:rsid w:val="00D90C6B"/>
    <w:rsid w:val="00D92751"/>
    <w:rsid w:val="00DA0F72"/>
    <w:rsid w:val="00DA4306"/>
    <w:rsid w:val="00DA48F0"/>
    <w:rsid w:val="00DB67AB"/>
    <w:rsid w:val="00DC78EB"/>
    <w:rsid w:val="00DD02D5"/>
    <w:rsid w:val="00DD06D2"/>
    <w:rsid w:val="00DD180E"/>
    <w:rsid w:val="00DD5D61"/>
    <w:rsid w:val="00DD6C18"/>
    <w:rsid w:val="00DF43A2"/>
    <w:rsid w:val="00DF48AE"/>
    <w:rsid w:val="00E01958"/>
    <w:rsid w:val="00E051DD"/>
    <w:rsid w:val="00E063CB"/>
    <w:rsid w:val="00E07860"/>
    <w:rsid w:val="00E11FF6"/>
    <w:rsid w:val="00E13C69"/>
    <w:rsid w:val="00E27608"/>
    <w:rsid w:val="00E30D1C"/>
    <w:rsid w:val="00E3759F"/>
    <w:rsid w:val="00E44C61"/>
    <w:rsid w:val="00E45095"/>
    <w:rsid w:val="00E464F8"/>
    <w:rsid w:val="00E5185B"/>
    <w:rsid w:val="00E53538"/>
    <w:rsid w:val="00E55507"/>
    <w:rsid w:val="00E6133D"/>
    <w:rsid w:val="00E72A52"/>
    <w:rsid w:val="00E75AAA"/>
    <w:rsid w:val="00E76444"/>
    <w:rsid w:val="00E9048B"/>
    <w:rsid w:val="00E93A08"/>
    <w:rsid w:val="00E962D5"/>
    <w:rsid w:val="00E965D7"/>
    <w:rsid w:val="00EA1094"/>
    <w:rsid w:val="00EA372A"/>
    <w:rsid w:val="00EA5293"/>
    <w:rsid w:val="00EB23A1"/>
    <w:rsid w:val="00EB45DC"/>
    <w:rsid w:val="00ED3213"/>
    <w:rsid w:val="00EE15DF"/>
    <w:rsid w:val="00EE3FDA"/>
    <w:rsid w:val="00EF4DEF"/>
    <w:rsid w:val="00F0093F"/>
    <w:rsid w:val="00F0624F"/>
    <w:rsid w:val="00F249BB"/>
    <w:rsid w:val="00F266BA"/>
    <w:rsid w:val="00F340E8"/>
    <w:rsid w:val="00F41840"/>
    <w:rsid w:val="00F42E94"/>
    <w:rsid w:val="00F649EE"/>
    <w:rsid w:val="00F66935"/>
    <w:rsid w:val="00F82F95"/>
    <w:rsid w:val="00F839A7"/>
    <w:rsid w:val="00F8763A"/>
    <w:rsid w:val="00F901F2"/>
    <w:rsid w:val="00F977A1"/>
    <w:rsid w:val="00FA0B88"/>
    <w:rsid w:val="00FA74E8"/>
    <w:rsid w:val="00FB097B"/>
    <w:rsid w:val="00FB63D0"/>
    <w:rsid w:val="00FC1CCF"/>
    <w:rsid w:val="00FC4FA2"/>
    <w:rsid w:val="00FD1BF3"/>
    <w:rsid w:val="00FD7229"/>
    <w:rsid w:val="00FE0582"/>
    <w:rsid w:val="00FE09DB"/>
    <w:rsid w:val="00FE4920"/>
    <w:rsid w:val="00FE4F75"/>
    <w:rsid w:val="00FE666C"/>
    <w:rsid w:val="00FF00AC"/>
    <w:rsid w:val="00FF0705"/>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19160</Words>
  <Characters>109217</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128121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Parks, Robbie M</cp:lastModifiedBy>
  <cp:revision>36</cp:revision>
  <dcterms:created xsi:type="dcterms:W3CDTF">2023-10-31T01:11:00Z</dcterms:created>
  <dcterms:modified xsi:type="dcterms:W3CDTF">2023-11-10T20:11:00Z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id="m580aFs0"/&gt;&lt;style id="http://www.zotero.org/styles/pnas" hasBibliography="1" bibliographyStyleHasBeenSet="1"/&gt;&lt;prefs&gt;&lt;pref name="fieldType" value="Field"/&gt;&lt;/prefs&gt;&lt;/data&gt;</vt:lpwstr>
  </property>
</Properties>
</file>