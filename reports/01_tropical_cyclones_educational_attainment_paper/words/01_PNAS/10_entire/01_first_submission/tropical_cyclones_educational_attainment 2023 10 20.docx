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58EACF7A"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proofErr w:type="spellStart"/>
      <w:r>
        <w:rPr>
          <w:rFonts w:ascii="Arial" w:hAnsi="Arial" w:cs="Arial"/>
          <w:sz w:val="20"/>
          <w:szCs w:val="20"/>
        </w:rPr>
        <w:t>Marianthi</w:t>
      </w:r>
      <w:proofErr w:type="spellEnd"/>
      <w:r>
        <w:rPr>
          <w:rFonts w:ascii="Arial" w:hAnsi="Arial" w:cs="Arial"/>
          <w:sz w:val="20"/>
          <w:szCs w:val="20"/>
        </w:rPr>
        <w:t>-Anna Kioumourtzoglou</w:t>
      </w:r>
      <w:r w:rsidR="00D434C3">
        <w:rPr>
          <w:rFonts w:ascii="Arial" w:hAnsi="Arial" w:cs="Arial"/>
          <w:sz w:val="20"/>
          <w:szCs w:val="20"/>
          <w:vertAlign w:val="superscript"/>
        </w:rPr>
        <w:t>1</w:t>
      </w:r>
      <w:r>
        <w:rPr>
          <w:rFonts w:ascii="Arial" w:hAnsi="Arial" w:cs="Arial"/>
          <w:sz w:val="20"/>
          <w:szCs w:val="20"/>
        </w:rPr>
        <w:t>, 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commentRangeStart w:id="2"/>
      <w:r w:rsidRPr="00980C22">
        <w:rPr>
          <w:rFonts w:ascii="Arial" w:hAnsi="Arial" w:cs="Arial"/>
          <w:b/>
          <w:color w:val="000000"/>
          <w:sz w:val="20"/>
          <w:szCs w:val="20"/>
        </w:rPr>
        <w:lastRenderedPageBreak/>
        <w:t>Abstract</w:t>
      </w:r>
      <w:commentRangeEnd w:id="2"/>
      <w:r w:rsidR="00802920">
        <w:rPr>
          <w:rStyle w:val="CommentReference"/>
          <w:rFonts w:ascii="Times New Roman" w:eastAsia="Times New Roman" w:hAnsi="Times New Roman" w:cs="Times New Roman"/>
        </w:rPr>
        <w:commentReference w:id="2"/>
      </w:r>
    </w:p>
    <w:p w14:paraId="05107EAA" w14:textId="29947AA5"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8B3D11">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 xml:space="preserve">for time-varying covariates at the county and grade-cohort level. </w:t>
      </w:r>
      <w:r w:rsidR="00D52CC5">
        <w:rPr>
          <w:rFonts w:ascii="Arial" w:hAnsi="Arial" w:cs="Arial"/>
          <w:color w:val="000000"/>
          <w:sz w:val="20"/>
          <w:szCs w:val="20"/>
        </w:rPr>
        <w:t>For hurricane-exposed counties</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XX%</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probability = XX%</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probability = XX%</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8B3D11">
        <w:rPr>
          <w:rFonts w:ascii="Arial" w:hAnsi="Arial" w:cs="Arial"/>
          <w:color w:val="000000"/>
          <w:sz w:val="20"/>
          <w:szCs w:val="20"/>
          <w:lang w:val="en-GB"/>
        </w:rPr>
        <w:t>-</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probability = XX%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 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probability = XX% for Asian students in Math)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4C2039FB"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 xml:space="preserve">all affected U.S.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2C4340">
        <w:rPr>
          <w:rFonts w:ascii="Arial" w:hAnsi="Arial" w:cs="Arial"/>
          <w:color w:val="000000"/>
          <w:sz w:val="20"/>
          <w:szCs w:val="20"/>
        </w:rPr>
        <w:t xml:space="preserve">disaster </w:t>
      </w:r>
      <w:r w:rsidR="00A757D3">
        <w:rPr>
          <w:rFonts w:ascii="Arial" w:hAnsi="Arial" w:cs="Arial"/>
          <w:color w:val="000000"/>
          <w:sz w:val="20"/>
          <w:szCs w:val="20"/>
        </w:rPr>
        <w:t>resilience largely 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B35A840"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 such as hurricanes and tropical storms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39DF8638"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tropical cyclones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tropical cyclones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6215D6">
        <w:rPr>
          <w:rFonts w:ascii="Arial" w:hAnsi="Arial" w:cs="Arial"/>
          <w:bCs/>
          <w:color w:val="000000"/>
          <w:sz w:val="20"/>
          <w:szCs w:val="20"/>
        </w:rPr>
        <w:t>D</w:t>
      </w:r>
      <w:r w:rsidR="00DC78EB">
        <w:rPr>
          <w:rFonts w:ascii="Arial" w:hAnsi="Arial" w:cs="Arial"/>
          <w:bCs/>
          <w:color w:val="000000"/>
          <w:sz w:val="20"/>
          <w:szCs w:val="20"/>
        </w:rPr>
        <w:t>isasters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p>
    <w:p w14:paraId="506F5B16" w14:textId="3BCC730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C16083">
        <w:rPr>
          <w:rFonts w:ascii="Arial" w:hAnsi="Arial" w:cs="Arial"/>
          <w:bCs/>
          <w:color w:val="000000"/>
          <w:sz w:val="20"/>
          <w:szCs w:val="20"/>
        </w:rPr>
        <w:instrText xml:space="preserve"> ADDIN ZOTERO_ITEM CSL_CITATION {"citationID":"oukmFJye","properties":{"formattedCitation":"(16\\uc0\\u8211{}20)","plainCitation":"(16–20)","noteIndex":0},"citationItems":[{"id":2542,"uris":["http://zotero.org/groups/4923355/items/A2EZP9QD"],"itemData":{"id":2542,"type":"article-journal","abstract":"Despite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C16083" w:rsidRPr="00C16083">
        <w:rPr>
          <w:rFonts w:ascii="Arial" w:hAnsi="Arial" w:cs="Arial"/>
          <w:color w:val="000000"/>
          <w:sz w:val="20"/>
        </w:rPr>
        <w:t>(16–20)</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194FFD">
        <w:rPr>
          <w:rFonts w:ascii="Arial" w:hAnsi="Arial" w:cs="Arial"/>
          <w:color w:val="000000"/>
          <w:sz w:val="20"/>
          <w:szCs w:val="20"/>
        </w:rPr>
        <w:t xml:space="preserve">Math and Reading/Language Arts (RLA) </w:t>
      </w:r>
      <w:r w:rsidR="00847288">
        <w:rPr>
          <w:rFonts w:ascii="Arial" w:hAnsi="Arial" w:cs="Arial"/>
          <w:color w:val="000000"/>
          <w:sz w:val="20"/>
          <w:szCs w:val="20"/>
        </w:rPr>
        <w:t xml:space="preserve">test scores </w:t>
      </w:r>
      <w:r w:rsidR="00194FFD">
        <w:rPr>
          <w:rFonts w:ascii="Arial" w:hAnsi="Arial" w:cs="Arial"/>
          <w:color w:val="000000"/>
          <w:sz w:val="20"/>
          <w:szCs w:val="20"/>
        </w:rPr>
        <w:t xml:space="preserve">in U.S.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 xml:space="preserve">to evaluate how these effects vary by </w:t>
      </w:r>
      <w:r w:rsidR="00194FFD">
        <w:rPr>
          <w:rFonts w:ascii="Arial" w:hAnsi="Arial" w:cs="Arial"/>
          <w:bCs/>
          <w:color w:val="000000"/>
          <w:sz w:val="20"/>
          <w:szCs w:val="20"/>
        </w:rPr>
        <w:t xml:space="preserve">U.S. </w:t>
      </w:r>
      <w:r w:rsidR="00847288">
        <w:rPr>
          <w:rFonts w:ascii="Arial" w:hAnsi="Arial" w:cs="Arial"/>
          <w:bCs/>
          <w:color w:val="000000"/>
          <w:sz w:val="20"/>
          <w:szCs w:val="20"/>
        </w:rPr>
        <w:t>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AA44524"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194FFD">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 xml:space="preserve">grade 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 xml:space="preserve">grade 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3BD08F90"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 xml:space="preserve">Grade cohorts with greater proportions of racial/ethnic minority students tended to perform worse than average grade cohorts in both Math and Reading/Language Arts. A hypothetical grade 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lastRenderedPageBreak/>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positive association </w:t>
      </w:r>
      <w:r w:rsidR="00670448">
        <w:rPr>
          <w:rFonts w:ascii="Arial" w:hAnsi="Arial" w:cs="Arial"/>
          <w:color w:val="000000"/>
          <w:sz w:val="20"/>
          <w:szCs w:val="20"/>
        </w:rPr>
        <w:t xml:space="preserve">=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xml:space="preserve">%). A 100% Hispanic grade 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Black grade 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over two grade levels below average in both Math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w:t>
      </w:r>
      <w:r w:rsidR="00556E5F">
        <w:rPr>
          <w:rFonts w:ascii="Arial" w:hAnsi="Arial" w:cs="Arial"/>
          <w:color w:val="000000"/>
          <w:sz w:val="20"/>
          <w:szCs w:val="20"/>
        </w:rPr>
        <w:t xml:space="preserve"> On the other hand, a 100% Asian grade 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Math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xml:space="preserve">%). A grade 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xml:space="preserve">. A grade 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41E32D18"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194FFD">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w:t>
      </w:r>
      <w:r w:rsidRPr="003C1C86">
        <w:rPr>
          <w:rFonts w:ascii="Arial" w:hAnsi="Arial" w:cs="Arial"/>
          <w:color w:val="000000"/>
          <w:sz w:val="20"/>
          <w:szCs w:val="20"/>
          <w:highlight w:val="yellow"/>
        </w:rPr>
        <w:t>XX</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w:t>
      </w:r>
      <w:r w:rsidRPr="003C1C86">
        <w:rPr>
          <w:rFonts w:ascii="Arial" w:hAnsi="Arial" w:cs="Arial"/>
          <w:color w:val="000000"/>
          <w:sz w:val="20"/>
          <w:szCs w:val="20"/>
          <w:highlight w:val="yellow"/>
        </w:rPr>
        <w:t>XX</w:t>
      </w:r>
      <w:r>
        <w:rPr>
          <w:rFonts w:ascii="Arial" w:hAnsi="Arial" w:cs="Arial"/>
          <w:color w:val="000000"/>
          <w:sz w:val="20"/>
          <w:szCs w:val="20"/>
        </w:rPr>
        <w:t xml:space="preserve">%). </w:t>
      </w:r>
      <w:r w:rsidR="00194FFD">
        <w:rPr>
          <w:rFonts w:ascii="Arial" w:hAnsi="Arial" w:cs="Arial"/>
          <w:color w:val="000000"/>
          <w:sz w:val="20"/>
          <w:szCs w:val="20"/>
        </w:rPr>
        <w:t>Counties with higher rates of college-educated adult residents tended to perform better than average in both Math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In addition, counties with greater shared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4B7CBD4D" w:rsidR="00615A6E" w:rsidRDefault="000B2DC3"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w:t>
      </w:r>
      <w:r w:rsidR="00A53F8F">
        <w:rPr>
          <w:rFonts w:ascii="Arial" w:hAnsi="Arial" w:cs="Arial"/>
          <w:color w:val="000000"/>
          <w:sz w:val="20"/>
          <w:szCs w:val="20"/>
        </w:rPr>
        <w:t xml:space="preserve">here was no association in the </w:t>
      </w:r>
      <w:r>
        <w:rPr>
          <w:rFonts w:ascii="Arial" w:hAnsi="Arial" w:cs="Arial"/>
          <w:color w:val="000000"/>
          <w:sz w:val="20"/>
          <w:szCs w:val="20"/>
        </w:rPr>
        <w:t>national</w:t>
      </w:r>
      <w:r w:rsidR="00A53F8F">
        <w:rPr>
          <w:rFonts w:ascii="Arial" w:hAnsi="Arial" w:cs="Arial"/>
          <w:color w:val="000000"/>
          <w:sz w:val="20"/>
          <w:szCs w:val="20"/>
        </w:rPr>
        <w:t xml:space="preserve"> model</w:t>
      </w:r>
      <w:r>
        <w:rPr>
          <w:rFonts w:ascii="Arial" w:hAnsi="Arial" w:cs="Arial"/>
          <w:color w:val="000000"/>
          <w:sz w:val="20"/>
          <w:szCs w:val="20"/>
        </w:rPr>
        <w:t xml:space="preserve"> between hurricane-force tropical cyclone exposure and standardized Math test scores</w:t>
      </w:r>
      <w:r w:rsidR="00A53F8F">
        <w:rPr>
          <w:rFonts w:ascii="Arial" w:hAnsi="Arial" w:cs="Arial"/>
          <w:color w:val="000000"/>
          <w:sz w:val="20"/>
          <w:szCs w:val="20"/>
        </w:rPr>
        <w:t xml:space="preserve"> (</w:t>
      </w:r>
      <w:r w:rsidR="00A53F8F">
        <w:rPr>
          <w:rFonts w:ascii="Arial" w:hAnsi="Arial" w:cs="Arial"/>
          <w:color w:val="000000"/>
          <w:sz w:val="20"/>
          <w:szCs w:val="20"/>
        </w:rPr>
        <w:sym w:font="Symbol" w:char="F062"/>
      </w:r>
      <w:r w:rsidR="00A53F8F">
        <w:rPr>
          <w:rFonts w:ascii="Arial" w:hAnsi="Arial" w:cs="Arial"/>
          <w:color w:val="000000"/>
          <w:sz w:val="20"/>
          <w:szCs w:val="20"/>
        </w:rPr>
        <w:t xml:space="preserve"> 0.00; 95% </w:t>
      </w:r>
      <w:proofErr w:type="spellStart"/>
      <w:r w:rsidR="00A53F8F">
        <w:rPr>
          <w:rFonts w:ascii="Arial" w:hAnsi="Arial" w:cs="Arial"/>
          <w:color w:val="000000"/>
          <w:sz w:val="20"/>
          <w:szCs w:val="20"/>
        </w:rPr>
        <w:t>CrI</w:t>
      </w:r>
      <w:proofErr w:type="spellEnd"/>
      <w:r w:rsidR="00A53F8F">
        <w:rPr>
          <w:rFonts w:ascii="Arial" w:hAnsi="Arial" w:cs="Arial"/>
          <w:color w:val="000000"/>
          <w:sz w:val="20"/>
          <w:szCs w:val="20"/>
        </w:rPr>
        <w:t xml:space="preserve"> -0.05, 0.05</w:t>
      </w:r>
      <w:r w:rsidR="00874CBA">
        <w:rPr>
          <w:rFonts w:ascii="Arial" w:hAnsi="Arial" w:cs="Arial"/>
          <w:color w:val="000000"/>
          <w:sz w:val="20"/>
          <w:szCs w:val="20"/>
        </w:rPr>
        <w:t xml:space="preserve">; probability = </w:t>
      </w:r>
      <w:r w:rsidR="00874CBA" w:rsidRPr="003C1C86">
        <w:rPr>
          <w:rFonts w:ascii="Arial" w:hAnsi="Arial" w:cs="Arial"/>
          <w:color w:val="000000"/>
          <w:sz w:val="20"/>
          <w:szCs w:val="20"/>
          <w:highlight w:val="yellow"/>
        </w:rPr>
        <w:t>XX</w:t>
      </w:r>
      <w:r w:rsidR="00874CBA">
        <w:rPr>
          <w:rFonts w:ascii="Arial" w:hAnsi="Arial" w:cs="Arial"/>
          <w:color w:val="000000"/>
          <w:sz w:val="20"/>
          <w:szCs w:val="20"/>
        </w:rPr>
        <w:t>%</w:t>
      </w:r>
      <w:r w:rsidR="00A53F8F">
        <w:rPr>
          <w:rFonts w:ascii="Arial" w:hAnsi="Arial" w:cs="Arial"/>
          <w:color w:val="000000"/>
          <w:sz w:val="20"/>
          <w:szCs w:val="20"/>
        </w:rPr>
        <w:t>). 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counties exposed to hurricane-force tropical cyclones performed worse in Math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 On the other hand, counties exposed to hurricane-force tropical cyclones performed better in Math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 (Figure 2</w:t>
      </w:r>
      <w:r w:rsidR="00874CBA">
        <w:rPr>
          <w:rFonts w:ascii="Arial" w:hAnsi="Arial" w:cs="Arial"/>
          <w:color w:val="000000"/>
          <w:sz w:val="20"/>
          <w:szCs w:val="20"/>
        </w:rPr>
        <w:t>, Supplemental Table</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688B05A6"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 xml:space="preserve">There </w:t>
      </w:r>
      <w:r w:rsidR="00672B7B">
        <w:rPr>
          <w:rFonts w:ascii="Arial" w:hAnsi="Arial" w:cs="Arial"/>
          <w:color w:val="000000"/>
          <w:sz w:val="20"/>
          <w:szCs w:val="20"/>
        </w:rPr>
        <w:t xml:space="preserve">was no association </w:t>
      </w:r>
      <w:r>
        <w:rPr>
          <w:rFonts w:ascii="Arial" w:hAnsi="Arial" w:cs="Arial"/>
          <w:color w:val="000000"/>
          <w:sz w:val="20"/>
          <w:szCs w:val="20"/>
        </w:rPr>
        <w:t xml:space="preserve">in the national model </w:t>
      </w:r>
      <w:r w:rsidR="00672B7B">
        <w:rPr>
          <w:rFonts w:ascii="Arial" w:hAnsi="Arial" w:cs="Arial"/>
          <w:color w:val="000000"/>
          <w:sz w:val="20"/>
          <w:szCs w:val="20"/>
        </w:rPr>
        <w:t>between hurricane</w:t>
      </w:r>
      <w:r>
        <w:rPr>
          <w:rFonts w:ascii="Arial" w:hAnsi="Arial" w:cs="Arial"/>
          <w:color w:val="000000"/>
          <w:sz w:val="20"/>
          <w:szCs w:val="20"/>
        </w:rPr>
        <w:t>-force tropical cyclone exposure</w:t>
      </w:r>
      <w:r w:rsidR="00672B7B">
        <w:rPr>
          <w:rFonts w:ascii="Arial" w:hAnsi="Arial" w:cs="Arial"/>
          <w:color w:val="000000"/>
          <w:sz w:val="20"/>
          <w:szCs w:val="20"/>
        </w:rPr>
        <w:t xml:space="preserve"> and RLA scores</w:t>
      </w:r>
      <w:r w:rsidR="00626135">
        <w:rPr>
          <w:rFonts w:ascii="Arial" w:hAnsi="Arial" w:cs="Arial"/>
          <w:color w:val="000000"/>
          <w:sz w:val="20"/>
          <w:szCs w:val="20"/>
        </w:rPr>
        <w:t xml:space="preserve"> (</w:t>
      </w:r>
      <w:r w:rsidR="00626135">
        <w:rPr>
          <w:rFonts w:ascii="Arial" w:hAnsi="Arial" w:cs="Arial"/>
          <w:color w:val="000000"/>
          <w:sz w:val="20"/>
          <w:szCs w:val="20"/>
        </w:rPr>
        <w:sym w:font="Symbol" w:char="F062"/>
      </w:r>
      <w:r w:rsidR="00626135">
        <w:rPr>
          <w:rFonts w:ascii="Arial" w:hAnsi="Arial" w:cs="Arial"/>
          <w:color w:val="000000"/>
          <w:sz w:val="20"/>
          <w:szCs w:val="20"/>
        </w:rPr>
        <w:t xml:space="preserve"> 0.00; 95% </w:t>
      </w:r>
      <w:proofErr w:type="spellStart"/>
      <w:r w:rsidR="00626135">
        <w:rPr>
          <w:rFonts w:ascii="Arial" w:hAnsi="Arial" w:cs="Arial"/>
          <w:color w:val="000000"/>
          <w:sz w:val="20"/>
          <w:szCs w:val="20"/>
        </w:rPr>
        <w:t>CrI</w:t>
      </w:r>
      <w:proofErr w:type="spellEnd"/>
      <w:r w:rsidR="00626135">
        <w:rPr>
          <w:rFonts w:ascii="Arial" w:hAnsi="Arial" w:cs="Arial"/>
          <w:color w:val="000000"/>
          <w:sz w:val="20"/>
          <w:szCs w:val="20"/>
        </w:rPr>
        <w:t xml:space="preserve"> </w:t>
      </w:r>
      <w:r w:rsidR="00D37C03">
        <w:rPr>
          <w:rFonts w:ascii="Arial" w:hAnsi="Arial" w:cs="Arial"/>
          <w:color w:val="000000"/>
          <w:sz w:val="20"/>
          <w:szCs w:val="20"/>
        </w:rPr>
        <w:t>-0.04, 0.04</w:t>
      </w:r>
      <w:r w:rsidR="003C1C86">
        <w:rPr>
          <w:rFonts w:ascii="Arial" w:hAnsi="Arial" w:cs="Arial"/>
          <w:color w:val="000000"/>
          <w:sz w:val="20"/>
          <w:szCs w:val="20"/>
        </w:rPr>
        <w:t xml:space="preserve">; probability = </w:t>
      </w:r>
      <w:r w:rsidR="003C1C86" w:rsidRPr="003C1C86">
        <w:rPr>
          <w:rFonts w:ascii="Arial" w:hAnsi="Arial" w:cs="Arial"/>
          <w:color w:val="000000"/>
          <w:sz w:val="20"/>
          <w:szCs w:val="20"/>
          <w:highlight w:val="yellow"/>
        </w:rPr>
        <w:t>XX</w:t>
      </w:r>
      <w:r w:rsidR="003C1C86">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State-specific results did show, however, that counties in Texas exposed to hurricane-force tropical cyclones performed worse in RLA than unexposed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13C311F4"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math or reading/language arts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math and reading/language arts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5D058BB8"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xml:space="preserve">; poor academic performance pre-disaster; the loss of a parent in the disaster; and increased </w:t>
      </w:r>
      <w:r w:rsidR="00EF4DEF">
        <w:rPr>
          <w:rFonts w:ascii="Arial" w:hAnsi="Arial" w:cs="Arial"/>
          <w:color w:val="000000"/>
          <w:sz w:val="20"/>
          <w:szCs w:val="20"/>
        </w:rPr>
        <w:lastRenderedPageBreak/>
        <w:t>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{"citationID":"ZvQ3AEia","properties":{"formattedCitation":"(13, 21)","plainCitation":"(13, 21)","noteIndex":0},"citationItems":[{"id":2533,"uris":["http://zotero.org/groups/4923355/items/BYCBUGSM"],"itemData":{"id":2533,"type":"article-journal","abstract":"This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E962D5">
        <w:rPr>
          <w:rFonts w:ascii="Arial" w:hAnsi="Arial" w:cs="Arial"/>
          <w:noProof/>
          <w:color w:val="000000"/>
          <w:sz w:val="20"/>
          <w:szCs w:val="20"/>
        </w:rPr>
        <w:t>(13, 21)</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{"citationID":"yWuNIKsp","properties":{"formattedCitation":"(22)","plainCitation":"(22)","noteIndex":0},"citationItems":[{"id":2576,"uris":["http://zotero.org/groups/4923355/items/IKP37SQA"],"itemData":{"id":2576,"type":"article-journal","abstract":"A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E962D5">
        <w:rPr>
          <w:rFonts w:ascii="Arial" w:hAnsi="Arial" w:cs="Arial"/>
          <w:noProof/>
          <w:color w:val="000000"/>
          <w:sz w:val="20"/>
          <w:szCs w:val="20"/>
        </w:rPr>
        <w:t>(22)</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772D9D2C"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the disaster exhibited more aggressive behavior, and in turn, had worse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{"citationID":"tFmrgrTP","properties":{"formattedCitation":"(16)","plainCitation":"(16)","noteIndex":0},"citationItems":[{"id":2542,"uris":["http://zotero.org/groups/4923355/items/A2EZP9QD"],"itemData":{"id":2542,"type":"article-journal","abstract":"Despite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(16)</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the hurricane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{"citationID":"iVP2GQ5g","properties":{"formattedCitation":"(17)","plainCitation":"(17)","noteIndex":0},"citationItems":[{"id":2574,"uris":["http://zotero.org/groups/4923355/items/L2DSRZ4Q"],"itemData":{"id":2574,"type":"article-journal","abstract":"This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{"citationID":"4WXVwAqW","properties":{"formattedCitation":"(18)","plainCitation":"(18)","noteIndex":0},"citationItems":[{"id":2547,"uris":["http://zotero.org/groups/4923355/items/U7EIGU2C"],"itemData":{"id":2547,"type":"article-journal","abstract":"This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{"citationID":"XTZnfjuZ","properties":{"formattedCitation":"(19)","plainCitation":"(19)","noteIndex":0},"citationItems":[{"id":2583,"uris":["http://zotero.org/groups/4923355/items/WQE9DN7W"],"itemData":{"id":2583,"type":"article-journal","abstract":"North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{"citationID":"zFeyo1Vo","properties":{"formattedCitation":"(20)","plainCitation":"(20)","noteIndex":0},"citationItems":[{"id":2535,"uris":["http://zotero.org/groups/4923355/items/B4EURCXD"],"itemData":{"id":2535,"type":"article-journal","abstract":"Disasters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641A5F4A"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{"citationID":"uyTz9DYJ","properties":{"formattedCitation":"(23, 24)","plainCitation":"(23, 24)","noteIndex":0},"citationItems":[{"id":2551,"uris":["http://zotero.org/groups/4923355/items/J7NQRTLC"],"itemData":{"id":2551,"type":"article-newspaper","abstract":"The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E962D5">
        <w:rPr>
          <w:rFonts w:ascii="Arial" w:hAnsi="Arial" w:cs="Arial"/>
          <w:noProof/>
          <w:color w:val="000000"/>
          <w:sz w:val="20"/>
          <w:szCs w:val="20"/>
        </w:rPr>
        <w:t>(23, 24)</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{"citationID":"r7dVAMQs","properties":{"formattedCitation":"(25, 26)","plainCitation":"(25, 26)","noteIndex":0},"citationItems":[{"id":2704,"uris":["http://zotero.org/groups/4923355/items/6KVMZ8JS"],"itemData":{"id":2704,"type":"article-newspaper","abstract":"We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B35C9B">
        <w:rPr>
          <w:rFonts w:ascii="Arial" w:hAnsi="Arial" w:cs="Arial"/>
          <w:noProof/>
          <w:color w:val="000000"/>
          <w:sz w:val="20"/>
          <w:szCs w:val="20"/>
        </w:rPr>
        <w:t>(25, 26)</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 relationships between tropical cyclones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{"citationID":"H2z4EZyn","properties":{"formattedCitation":"(27)","plainCitation":"(27)","noteIndex":0},"citationItems":[{"id":2584,"uris":["http://zotero.org/groups/4923355/items/YVNX29JM"],"itemData":{"id":2584,"type":"webpage","title":"Natural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B35C9B">
        <w:rPr>
          <w:rFonts w:ascii="Arial" w:hAnsi="Arial" w:cs="Arial"/>
          <w:noProof/>
          <w:color w:val="000000"/>
          <w:sz w:val="20"/>
          <w:szCs w:val="20"/>
        </w:rPr>
        <w:t>(27)</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storm. Those </w:t>
      </w:r>
      <w:r w:rsidR="00C47FDC">
        <w:rPr>
          <w:rFonts w:ascii="Arial" w:hAnsi="Arial" w:cs="Arial"/>
          <w:color w:val="000000"/>
          <w:sz w:val="20"/>
          <w:szCs w:val="20"/>
        </w:rPr>
        <w:t xml:space="preserve">students </w:t>
      </w:r>
      <w:r w:rsidR="00E72A52">
        <w:rPr>
          <w:rFonts w:ascii="Arial" w:hAnsi="Arial" w:cs="Arial"/>
          <w:color w:val="000000"/>
          <w:sz w:val="20"/>
          <w:szCs w:val="20"/>
        </w:rPr>
        <w:t>who were more vulnerable,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{"citationID":"CrxghtcJ","properties":{"formattedCitation":"(14, 21, 28, 29)","plainCitation":"(14, 21, 28, 29)","noteIndex":0},"citationItems":[{"id":2544,"uris":["http://zotero.org/groups/4923355/items/EJC6JN6R"],"itemData":{"id":2544,"type":"article-journal","abstract":"Hurricane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B35C9B">
        <w:rPr>
          <w:rFonts w:ascii="Arial" w:hAnsi="Arial" w:cs="Arial"/>
          <w:color w:val="000000"/>
          <w:sz w:val="20"/>
        </w:rPr>
        <w:t>(14, 21, 28, 29)</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{"citationID":"NImsxLhN","properties":{"formattedCitation":"(30)","plainCitation":"(30)","noteIndex":0},"citationItems":[{"id":2546,"uris":["http://zotero.org/groups/4923355/items/YNYM9R3F"],"itemData":{"id":2546,"type":"article-journal","abstract":"The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B35C9B">
        <w:rPr>
          <w:rFonts w:ascii="Arial" w:hAnsi="Arial" w:cs="Arial"/>
          <w:noProof/>
          <w:color w:val="000000"/>
          <w:sz w:val="20"/>
          <w:szCs w:val="20"/>
        </w:rPr>
        <w:t>(30)</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56C7FAEF"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tropical cyclone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math and reading/language arts.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{"citationID":"HHKVgAPb","properties":{"formattedCitation":"(31, 32)","plainCitation":"(31, 32)","noteIndex":0},"citationItems":[{"id":2565,"uris":["http://zotero.org/groups/4923355/items/9PMEEXBS"],"itemData":{"id":2565,"type":"article-journal","abstract":"For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B35C9B">
        <w:rPr>
          <w:rFonts w:ascii="Arial" w:hAnsi="Arial" w:cs="Arial"/>
          <w:noProof/>
          <w:color w:val="000000"/>
          <w:sz w:val="20"/>
          <w:szCs w:val="20"/>
        </w:rPr>
        <w:t>(31, 32)</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{"citationID":"hyoBGG6x","properties":{"formattedCitation":"(33)","plainCitation":"(33)","noteIndex":0},"citationItems":[{"id":2589,"uris":["http://zotero.org/groups/4923355/items/RP59349J"],"itemData":{"id":2589,"type":"chapter","abstract":"Despite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B35C9B">
        <w:rPr>
          <w:rFonts w:ascii="Arial" w:hAnsi="Arial" w:cs="Arial"/>
          <w:noProof/>
          <w:color w:val="000000"/>
          <w:sz w:val="20"/>
          <w:szCs w:val="20"/>
        </w:rPr>
        <w:t>(33)</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C47FDC">
        <w:rPr>
          <w:rFonts w:ascii="Arial" w:hAnsi="Arial" w:cs="Arial"/>
          <w:color w:val="000000"/>
          <w:sz w:val="20"/>
          <w:szCs w:val="20"/>
        </w:rPr>
        <w:t xml:space="preserve">On the other hand,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{"citationID":"2IrVMXHR","properties":{"formattedCitation":"(34)","plainCitation":"(34)","noteIndex":0},"citationItems":[{"id":2587,"uris":["http://zotero.org/groups/4923355/items/RB8MTTH2"],"itemData":{"id":2587,"type":"article-journal","abstract":"The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B35C9B">
        <w:rPr>
          <w:rFonts w:ascii="Arial" w:hAnsi="Arial" w:cs="Arial"/>
          <w:noProof/>
          <w:color w:val="000000"/>
          <w:sz w:val="20"/>
          <w:szCs w:val="20"/>
        </w:rPr>
        <w:t>(34)</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7727C3">
        <w:rPr>
          <w:rFonts w:ascii="Arial" w:hAnsi="Arial" w:cs="Arial"/>
          <w:color w:val="000000"/>
          <w:sz w:val="20"/>
          <w:szCs w:val="20"/>
        </w:rPr>
        <w:t xml:space="preserve">Interestingly, counties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B35C9B">
        <w:rPr>
          <w:rFonts w:ascii="Arial" w:hAnsi="Arial" w:cs="Arial"/>
          <w:color w:val="000000"/>
          <w:sz w:val="20"/>
          <w:szCs w:val="20"/>
        </w:rPr>
        <w:t>reading/language arts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{"citationID":"SW8CR1EJ","properties":{"formattedCitation":"(35)","plainCitation":"(35)","noteIndex":0},"citationItems":[{"id":2591,"uris":["http://zotero.org/groups/4923355/items/SKUNBEYQ"],"itemData":{"id":2591,"type":"book","abstract":"The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B35C9B">
        <w:rPr>
          <w:rFonts w:ascii="Arial" w:hAnsi="Arial" w:cs="Arial"/>
          <w:noProof/>
          <w:color w:val="000000"/>
          <w:sz w:val="20"/>
          <w:szCs w:val="20"/>
        </w:rPr>
        <w:t>(35)</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40A6D9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E07860">
        <w:rPr>
          <w:rFonts w:ascii="Arial" w:hAnsi="Arial" w:cs="Arial"/>
          <w:color w:val="000000"/>
          <w:sz w:val="20"/>
          <w:szCs w:val="20"/>
        </w:rPr>
        <w:t>tropical cyclone exposure and relevant covariates</w:t>
      </w:r>
      <w:r w:rsidR="00290354">
        <w:rPr>
          <w:rFonts w:ascii="Arial" w:hAnsi="Arial" w:cs="Arial"/>
          <w:color w:val="000000"/>
          <w:sz w:val="20"/>
          <w:szCs w:val="20"/>
        </w:rPr>
        <w:t xml:space="preserve">. Given the </w:t>
      </w:r>
      <w:r w:rsidR="00290354">
        <w:rPr>
          <w:rFonts w:ascii="Arial" w:hAnsi="Arial" w:cs="Arial"/>
          <w:color w:val="000000"/>
          <w:sz w:val="20"/>
          <w:szCs w:val="20"/>
        </w:rPr>
        <w:lastRenderedPageBreak/>
        <w:t xml:space="preserve">large size of counties and the </w:t>
      </w:r>
      <w:r w:rsidR="00E07860">
        <w:rPr>
          <w:rFonts w:ascii="Arial" w:hAnsi="Arial" w:cs="Arial"/>
          <w:color w:val="000000"/>
          <w:sz w:val="20"/>
          <w:szCs w:val="20"/>
        </w:rPr>
        <w:t>many diverse schools within each of them, future analyses should consider using a more granular spatial unit of analysis such as a school district to have greater variance and better capture actual tropical cyclone exposure and grade cohort composition.</w:t>
      </w:r>
      <w:r w:rsidR="0023473B">
        <w:rPr>
          <w:rFonts w:ascii="Arial" w:hAnsi="Arial" w:cs="Arial"/>
          <w:color w:val="000000"/>
          <w:sz w:val="20"/>
          <w:szCs w:val="20"/>
        </w:rPr>
        <w:t xml:space="preserve"> Third, our difference-in-difference approach does not account for the cumulative effects of repeated tropical cyclone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{"citationID":"QFkNywEN","properties":{"formattedCitation":"(36)","plainCitation":"(36)","noteIndex":0},"citationItems":[{"id":2593,"uris":["http://zotero.org/groups/4923355/items/NZQ9RBRZ"],"itemData":{"id":2593,"type":"article-journal","container-title":"Journal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B35C9B">
        <w:rPr>
          <w:rFonts w:ascii="Arial" w:hAnsi="Arial" w:cs="Arial"/>
          <w:noProof/>
          <w:color w:val="000000"/>
          <w:sz w:val="20"/>
          <w:szCs w:val="20"/>
        </w:rPr>
        <w:t>(36)</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7440AF3B"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Pr>
          <w:rFonts w:ascii="Arial" w:hAnsi="Arial" w:cs="Arial"/>
          <w:color w:val="000000"/>
          <w:sz w:val="20"/>
          <w:szCs w:val="20"/>
        </w:rPr>
        <w:t xml:space="preserve">effects of tropical cyclones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6096A9E"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2A41F3">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{"citationID":"RqkbKfoc","properties":{"formattedCitation":"(37)","plainCitation":"(37)","noteIndex":0},"citationItems":[{"id":3,"uris":["http://zotero.org/groups/4923355/items/3ZU56H6Q"],"itemData":{"id":3,"type":"webpage","abstract":"Summary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(37)</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{"citationID":"3hnBejQI","properties":{"formattedCitation":"(38)","plainCitation":"(38)","noteIndex":0},"citationItems":[{"id":8,"uris":["http://zotero.org/groups/4923355/items/8PYBAPTE"],"itemData":{"id":8,"type":"webpage","abstract":"Racial,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tropical cyclone during our study period. SEDA data adjusted for interstate differences in academic proficiency using the National Assessment of Educational Progress (NAEP), an annual exam administered at the same time on the same academic content to a representative sample of US students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{"citationID":"TrttQU86","properties":{"formattedCitation":"(39)","plainCitation":"(39)","noteIndex":0},"citationItems":[{"id":11,"uris":["http://zotero.org/groups/4923355/items/SIYF3XVU"],"itemData":{"id":11,"type":"report","language":"en","number":"NCES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US, over time, and across grades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{"citationID":"RRc49Si8","properties":{"formattedCitation":"(38)","plainCitation":"(38)","noteIndex":0},"citationItems":[{"id":8,"uris":["http://zotero.org/groups/4923355/items/8PYBAPTE"],"itemData":{"id":8,"type":"webpage","abstract":"Racial,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B02FB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obtained data on tropical cyclone wind exposure in the US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{"citationID":"zwGBlsAO","properties":{"formattedCitation":"(40\\uc0\\u8211{}42)","plainCitation":"(40–42)","noteIndex":0},"citationItems":[{"id":17,"uris":["http://zotero.org/groups/4923355/items/M84X56PQ"],"itemData":{"id":17,"type":"webpage","abstract":"Contribute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B35C9B" w:rsidRPr="00B35C9B">
        <w:rPr>
          <w:rFonts w:ascii="Arial" w:hAnsi="Arial" w:cs="Arial"/>
          <w:color w:val="000000"/>
          <w:sz w:val="20"/>
        </w:rPr>
        <w:t>(40–42)</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tropical cyclone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187C85D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 xml:space="preserve">ime-varying covariates at both the grade 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{"citationID":"s1inUEDb","properties":{"formattedCitation":"(38)","plainCitation":"(38)","noteIndex":0},"citationItems":[{"id":8,"uris":["http://zotero.org/groups/4923355/items/8PYBAPTE"],"itemData":{"id":8,"type":"webpage","abstract":"Racial,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Pr>
          <w:rFonts w:ascii="Arial" w:hAnsi="Arial" w:cs="Arial"/>
          <w:color w:val="000000"/>
          <w:sz w:val="20"/>
          <w:szCs w:val="20"/>
        </w:rPr>
        <w:t>(38)</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At the grade 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6E748EF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w:t>
      </w:r>
      <w:r w:rsidRPr="00A508E1">
        <w:rPr>
          <w:rFonts w:ascii="Arial" w:hAnsi="Arial" w:cs="Arial"/>
          <w:color w:val="000000"/>
          <w:sz w:val="20"/>
          <w:szCs w:val="20"/>
        </w:rPr>
        <w:lastRenderedPageBreak/>
        <w:t xml:space="preserve">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093CA1">
        <w:rPr>
          <w:rFonts w:ascii="Arial" w:hAnsi="Arial" w:cs="Arial"/>
          <w:color w:val="000000"/>
          <w:sz w:val="20"/>
          <w:szCs w:val="20"/>
        </w:rPr>
        <w:instrText xml:space="preserve"> ADDIN ZOTERO_ITEM CSL_CITATION {"citationID":"FO3b4qSz","properties":{"formattedCitation":"(43, 44)","plainCitation":"(43, 44)","noteIndex":0},"citationItems":[{"id":5,"uris":["http://zotero.org/groups/4923355/items/8KFNHHFX"],"itemData":{"id":5,"type":"article-journal","abstract":"Background: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093CA1">
        <w:rPr>
          <w:rFonts w:ascii="Arial" w:hAnsi="Arial" w:cs="Arial"/>
          <w:noProof/>
          <w:color w:val="000000"/>
          <w:sz w:val="20"/>
          <w:szCs w:val="20"/>
        </w:rPr>
        <w:t>(43, 44)</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0E47F98"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county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 xml:space="preserve">cyclone occurred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43711D15"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4C116D">
        <w:rPr>
          <w:rFonts w:ascii="Arial" w:hAnsi="Arial" w:cs="Arial"/>
          <w:color w:val="000000"/>
          <w:sz w:val="20"/>
          <w:szCs w:val="20"/>
        </w:rPr>
        <w:t xml:space="preserve">Random effects were assigned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3498E5C"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 and all models were fitted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7FCB0D47"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or tropical cyclone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54CDF7E4" w14:textId="77777777" w:rsidR="00093CA1" w:rsidRPr="00093CA1" w:rsidRDefault="00205050" w:rsidP="00093CA1">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093CA1" w:rsidRPr="00093CA1">
        <w:rPr>
          <w:rFonts w:ascii="Arial" w:hAnsi="Arial" w:cs="Arial"/>
          <w:color w:val="000000"/>
          <w:sz w:val="20"/>
        </w:rPr>
        <w:t xml:space="preserve">1. </w:t>
      </w:r>
      <w:r w:rsidR="00093CA1" w:rsidRPr="00093CA1">
        <w:rPr>
          <w:rFonts w:ascii="Arial" w:hAnsi="Arial" w:cs="Arial"/>
          <w:color w:val="000000"/>
          <w:sz w:val="20"/>
        </w:rPr>
        <w:tab/>
        <w:t xml:space="preserve">J. Zehnder, tropical cyclone. </w:t>
      </w:r>
      <w:r w:rsidR="00093CA1" w:rsidRPr="00093CA1">
        <w:rPr>
          <w:rFonts w:ascii="Arial" w:hAnsi="Arial" w:cs="Arial"/>
          <w:i/>
          <w:iCs/>
          <w:color w:val="000000"/>
          <w:sz w:val="20"/>
        </w:rPr>
        <w:t>Encyclopedia Britannica</w:t>
      </w:r>
      <w:r w:rsidR="00093CA1" w:rsidRPr="00093CA1">
        <w:rPr>
          <w:rFonts w:ascii="Arial" w:hAnsi="Arial" w:cs="Arial"/>
          <w:color w:val="000000"/>
          <w:sz w:val="20"/>
        </w:rPr>
        <w:t xml:space="preserve"> (2023) (September 26, 2023).</w:t>
      </w:r>
    </w:p>
    <w:p w14:paraId="7CABDA7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2. ,</w:t>
      </w:r>
      <w:r w:rsidRPr="00093CA1">
        <w:rPr>
          <w:rFonts w:ascii="Arial" w:hAnsi="Arial" w:cs="Arial"/>
          <w:color w:val="000000"/>
          <w:sz w:val="20"/>
        </w:rPr>
        <w:tab/>
        <w:t xml:space="preserve"> Record-breaking Atlantic hurricane season draws to an end. </w:t>
      </w:r>
      <w:r w:rsidRPr="00093CA1">
        <w:rPr>
          <w:rFonts w:ascii="Arial" w:hAnsi="Arial" w:cs="Arial"/>
          <w:i/>
          <w:iCs/>
          <w:color w:val="000000"/>
          <w:sz w:val="20"/>
        </w:rPr>
        <w:t>National Oceanic and Atmospheric Administration</w:t>
      </w:r>
      <w:r w:rsidRPr="00093CA1">
        <w:rPr>
          <w:rFonts w:ascii="Arial" w:hAnsi="Arial" w:cs="Arial"/>
          <w:color w:val="000000"/>
          <w:sz w:val="20"/>
        </w:rPr>
        <w:t xml:space="preserve"> (2020) (September 26, 2023).</w:t>
      </w:r>
    </w:p>
    <w:p w14:paraId="67E9E67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 </w:t>
      </w:r>
      <w:r w:rsidRPr="00093CA1">
        <w:rPr>
          <w:rFonts w:ascii="Arial" w:hAnsi="Arial" w:cs="Arial"/>
          <w:color w:val="000000"/>
          <w:sz w:val="20"/>
        </w:rPr>
        <w:tab/>
        <w:t xml:space="preserve">S. Harvey, 2021 hurricane season uses up name list for only 3rd time in history. </w:t>
      </w:r>
      <w:r w:rsidRPr="00093CA1">
        <w:rPr>
          <w:rFonts w:ascii="Arial" w:hAnsi="Arial" w:cs="Arial"/>
          <w:i/>
          <w:iCs/>
          <w:color w:val="000000"/>
          <w:sz w:val="20"/>
        </w:rPr>
        <w:t>CW 39 Houston</w:t>
      </w:r>
      <w:r w:rsidRPr="00093CA1">
        <w:rPr>
          <w:rFonts w:ascii="Arial" w:hAnsi="Arial" w:cs="Arial"/>
          <w:color w:val="000000"/>
          <w:sz w:val="20"/>
        </w:rPr>
        <w:t xml:space="preserve"> (2021) (September 26, 2023).</w:t>
      </w:r>
    </w:p>
    <w:p w14:paraId="133C5DF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 </w:t>
      </w:r>
      <w:r w:rsidRPr="00093CA1">
        <w:rPr>
          <w:rFonts w:ascii="Arial" w:hAnsi="Arial" w:cs="Arial"/>
          <w:color w:val="000000"/>
          <w:sz w:val="20"/>
        </w:rPr>
        <w:tab/>
        <w:t xml:space="preserve">S. Wang, R. Toumi, Recent migration of tropical cyclones toward coasts.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371</w:t>
      </w:r>
      <w:r w:rsidRPr="00093CA1">
        <w:rPr>
          <w:rFonts w:ascii="Arial" w:hAnsi="Arial" w:cs="Arial"/>
          <w:color w:val="000000"/>
          <w:sz w:val="20"/>
        </w:rPr>
        <w:t>, 514–517 (2021).</w:t>
      </w:r>
    </w:p>
    <w:p w14:paraId="0DEEBA89"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5. </w:t>
      </w:r>
      <w:r w:rsidRPr="00093CA1">
        <w:rPr>
          <w:rFonts w:ascii="Arial" w:hAnsi="Arial" w:cs="Arial"/>
          <w:color w:val="000000"/>
          <w:sz w:val="20"/>
        </w:rPr>
        <w:tab/>
        <w:t xml:space="preserve">D. Chavas, J. Chen, Tropical cyclones could last longer after landfall in a warming world. </w:t>
      </w:r>
      <w:r w:rsidRPr="00093CA1">
        <w:rPr>
          <w:rFonts w:ascii="Arial" w:hAnsi="Arial" w:cs="Arial"/>
          <w:i/>
          <w:iCs/>
          <w:color w:val="000000"/>
          <w:sz w:val="20"/>
        </w:rPr>
        <w:t>Nature</w:t>
      </w:r>
      <w:r w:rsidRPr="00093CA1">
        <w:rPr>
          <w:rFonts w:ascii="Arial" w:hAnsi="Arial" w:cs="Arial"/>
          <w:color w:val="000000"/>
          <w:sz w:val="20"/>
        </w:rPr>
        <w:t xml:space="preserve"> </w:t>
      </w:r>
      <w:r w:rsidRPr="00093CA1">
        <w:rPr>
          <w:rFonts w:ascii="Arial" w:hAnsi="Arial" w:cs="Arial"/>
          <w:b/>
          <w:bCs/>
          <w:color w:val="000000"/>
          <w:sz w:val="20"/>
        </w:rPr>
        <w:t>587</w:t>
      </w:r>
      <w:r w:rsidRPr="00093CA1">
        <w:rPr>
          <w:rFonts w:ascii="Arial" w:hAnsi="Arial" w:cs="Arial"/>
          <w:color w:val="000000"/>
          <w:sz w:val="20"/>
        </w:rPr>
        <w:t>, 200–201 (2020).</w:t>
      </w:r>
    </w:p>
    <w:p w14:paraId="1A76C46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6. </w:t>
      </w:r>
      <w:r w:rsidRPr="00093CA1">
        <w:rPr>
          <w:rFonts w:ascii="Arial" w:hAnsi="Arial" w:cs="Arial"/>
          <w:color w:val="000000"/>
          <w:sz w:val="20"/>
        </w:rPr>
        <w:tab/>
        <w:t xml:space="preserve">J. Weinkle, </w:t>
      </w:r>
      <w:r w:rsidRPr="00093CA1">
        <w:rPr>
          <w:rFonts w:ascii="Arial" w:hAnsi="Arial" w:cs="Arial"/>
          <w:i/>
          <w:iCs/>
          <w:color w:val="000000"/>
          <w:sz w:val="20"/>
        </w:rPr>
        <w:t>et al.</w:t>
      </w:r>
      <w:r w:rsidRPr="00093CA1">
        <w:rPr>
          <w:rFonts w:ascii="Arial" w:hAnsi="Arial" w:cs="Arial"/>
          <w:color w:val="000000"/>
          <w:sz w:val="20"/>
        </w:rPr>
        <w:t xml:space="preserve">, Normalized hurricane damage in the continental United States 1900–2017.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1</w:t>
      </w:r>
      <w:r w:rsidRPr="00093CA1">
        <w:rPr>
          <w:rFonts w:ascii="Arial" w:hAnsi="Arial" w:cs="Arial"/>
          <w:color w:val="000000"/>
          <w:sz w:val="20"/>
        </w:rPr>
        <w:t>, 808–813 (2018).</w:t>
      </w:r>
    </w:p>
    <w:p w14:paraId="59598AD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7.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Association of Tropical Cyclones With County-Level Mortality in the US. </w:t>
      </w:r>
      <w:r w:rsidRPr="00093CA1">
        <w:rPr>
          <w:rFonts w:ascii="Arial" w:hAnsi="Arial" w:cs="Arial"/>
          <w:i/>
          <w:iCs/>
          <w:color w:val="000000"/>
          <w:sz w:val="20"/>
        </w:rPr>
        <w:t>JAMA</w:t>
      </w:r>
      <w:r w:rsidRPr="00093CA1">
        <w:rPr>
          <w:rFonts w:ascii="Arial" w:hAnsi="Arial" w:cs="Arial"/>
          <w:color w:val="000000"/>
          <w:sz w:val="20"/>
        </w:rPr>
        <w:t xml:space="preserve"> </w:t>
      </w:r>
      <w:r w:rsidRPr="00093CA1">
        <w:rPr>
          <w:rFonts w:ascii="Arial" w:hAnsi="Arial" w:cs="Arial"/>
          <w:b/>
          <w:bCs/>
          <w:color w:val="000000"/>
          <w:sz w:val="20"/>
        </w:rPr>
        <w:t>327</w:t>
      </w:r>
      <w:r w:rsidRPr="00093CA1">
        <w:rPr>
          <w:rFonts w:ascii="Arial" w:hAnsi="Arial" w:cs="Arial"/>
          <w:color w:val="000000"/>
          <w:sz w:val="20"/>
        </w:rPr>
        <w:t>, 946–955 (2022).</w:t>
      </w:r>
    </w:p>
    <w:p w14:paraId="5B2F673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8.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Short-term excess mortality following tropical cyclones in the United States. </w:t>
      </w:r>
      <w:r w:rsidRPr="00093CA1">
        <w:rPr>
          <w:rFonts w:ascii="Arial" w:hAnsi="Arial" w:cs="Arial"/>
          <w:i/>
          <w:iCs/>
          <w:color w:val="000000"/>
          <w:sz w:val="20"/>
        </w:rPr>
        <w:t>Science Advances</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eadg6633 (2023).</w:t>
      </w:r>
    </w:p>
    <w:p w14:paraId="44987D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9.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Tropical cyclone exposure is associated with increased hospitalization rates in older adults. </w:t>
      </w:r>
      <w:r w:rsidRPr="00093CA1">
        <w:rPr>
          <w:rFonts w:ascii="Arial" w:hAnsi="Arial" w:cs="Arial"/>
          <w:i/>
          <w:iCs/>
          <w:color w:val="000000"/>
          <w:sz w:val="20"/>
        </w:rPr>
        <w:t>Nat Commun</w:t>
      </w:r>
      <w:r w:rsidRPr="00093CA1">
        <w:rPr>
          <w:rFonts w:ascii="Arial" w:hAnsi="Arial" w:cs="Arial"/>
          <w:color w:val="000000"/>
          <w:sz w:val="20"/>
        </w:rPr>
        <w:t xml:space="preserve"> </w:t>
      </w:r>
      <w:r w:rsidRPr="00093CA1">
        <w:rPr>
          <w:rFonts w:ascii="Arial" w:hAnsi="Arial" w:cs="Arial"/>
          <w:b/>
          <w:bCs/>
          <w:color w:val="000000"/>
          <w:sz w:val="20"/>
        </w:rPr>
        <w:t>12</w:t>
      </w:r>
      <w:r w:rsidRPr="00093CA1">
        <w:rPr>
          <w:rFonts w:ascii="Arial" w:hAnsi="Arial" w:cs="Arial"/>
          <w:color w:val="000000"/>
          <w:sz w:val="20"/>
        </w:rPr>
        <w:t>, 1545 (2021).</w:t>
      </w:r>
    </w:p>
    <w:p w14:paraId="2922F2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10. </w:t>
      </w:r>
      <w:r w:rsidRPr="00093CA1">
        <w:rPr>
          <w:rFonts w:ascii="Arial" w:hAnsi="Arial" w:cs="Arial"/>
          <w:color w:val="000000"/>
          <w:sz w:val="20"/>
        </w:rPr>
        <w:tab/>
        <w:t xml:space="preserve">R. M. Parks, R. R. Guinto, Invited Perspective: Uncovering the Hidden Burden of Tropical Cyclones on Public Health Locally and Worldwide.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130</w:t>
      </w:r>
      <w:r w:rsidRPr="00093CA1">
        <w:rPr>
          <w:rFonts w:ascii="Arial" w:hAnsi="Arial" w:cs="Arial"/>
          <w:color w:val="000000"/>
          <w:sz w:val="20"/>
        </w:rPr>
        <w:t>, 111306.</w:t>
      </w:r>
    </w:p>
    <w:p w14:paraId="3CC1655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11. </w:t>
      </w:r>
      <w:r w:rsidRPr="00093CA1">
        <w:rPr>
          <w:rFonts w:ascii="Arial" w:hAnsi="Arial" w:cs="Arial"/>
          <w:color w:val="000000"/>
          <w:sz w:val="20"/>
        </w:rPr>
        <w:tab/>
        <w:t xml:space="preserve">L. Peek, D. M. Abramson, R. S. Cox, A. Fothergill, J. Tobin, “Children and Disasters”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243–262.</w:t>
      </w:r>
    </w:p>
    <w:p w14:paraId="625AB12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12. </w:t>
      </w:r>
      <w:r w:rsidRPr="00093CA1">
        <w:rPr>
          <w:rFonts w:ascii="Arial" w:hAnsi="Arial" w:cs="Arial"/>
          <w:color w:val="000000"/>
          <w:sz w:val="20"/>
        </w:rPr>
        <w:tab/>
        <w:t xml:space="preserve">W. Thiery, </w:t>
      </w:r>
      <w:r w:rsidRPr="00093CA1">
        <w:rPr>
          <w:rFonts w:ascii="Arial" w:hAnsi="Arial" w:cs="Arial"/>
          <w:i/>
          <w:iCs/>
          <w:color w:val="000000"/>
          <w:sz w:val="20"/>
        </w:rPr>
        <w:t>et al.</w:t>
      </w:r>
      <w:r w:rsidRPr="00093CA1">
        <w:rPr>
          <w:rFonts w:ascii="Arial" w:hAnsi="Arial" w:cs="Arial"/>
          <w:color w:val="000000"/>
          <w:sz w:val="20"/>
        </w:rPr>
        <w:t xml:space="preserve">, Intergenerational inequities in exposure to climate extremes.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374</w:t>
      </w:r>
      <w:r w:rsidRPr="00093CA1">
        <w:rPr>
          <w:rFonts w:ascii="Arial" w:hAnsi="Arial" w:cs="Arial"/>
          <w:color w:val="000000"/>
          <w:sz w:val="20"/>
        </w:rPr>
        <w:t>, 158–160 (2021).</w:t>
      </w:r>
    </w:p>
    <w:p w14:paraId="4C4BBF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13. </w:t>
      </w:r>
      <w:r w:rsidRPr="00093CA1">
        <w:rPr>
          <w:rFonts w:ascii="Arial" w:hAnsi="Arial" w:cs="Arial"/>
          <w:color w:val="000000"/>
          <w:sz w:val="20"/>
        </w:rPr>
        <w:tab/>
        <w:t xml:space="preserve">L. Peek, Children and Disasters: Understanding Vulnerability, Developing Capacities, and Promoting Resilience — An Introduction. </w:t>
      </w:r>
      <w:r w:rsidRPr="00093CA1">
        <w:rPr>
          <w:rFonts w:ascii="Arial" w:hAnsi="Arial" w:cs="Arial"/>
          <w:i/>
          <w:iCs/>
          <w:color w:val="000000"/>
          <w:sz w:val="20"/>
        </w:rPr>
        <w:t>Children, Youth and Environments</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1–29 (2008).</w:t>
      </w:r>
    </w:p>
    <w:p w14:paraId="110414E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14. </w:t>
      </w:r>
      <w:r w:rsidRPr="00093CA1">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093CA1">
        <w:rPr>
          <w:rFonts w:ascii="Arial" w:hAnsi="Arial" w:cs="Arial"/>
          <w:i/>
          <w:iCs/>
          <w:color w:val="000000"/>
          <w:sz w:val="20"/>
        </w:rPr>
        <w:t>Sociological Spectrum</w:t>
      </w:r>
      <w:r w:rsidRPr="00093CA1">
        <w:rPr>
          <w:rFonts w:ascii="Arial" w:hAnsi="Arial" w:cs="Arial"/>
          <w:color w:val="000000"/>
          <w:sz w:val="20"/>
        </w:rPr>
        <w:t xml:space="preserve"> </w:t>
      </w:r>
      <w:r w:rsidRPr="00093CA1">
        <w:rPr>
          <w:rFonts w:ascii="Arial" w:hAnsi="Arial" w:cs="Arial"/>
          <w:b/>
          <w:bCs/>
          <w:color w:val="000000"/>
          <w:sz w:val="20"/>
        </w:rPr>
        <w:t>27</w:t>
      </w:r>
      <w:r w:rsidRPr="00093CA1">
        <w:rPr>
          <w:rFonts w:ascii="Arial" w:hAnsi="Arial" w:cs="Arial"/>
          <w:color w:val="000000"/>
          <w:sz w:val="20"/>
        </w:rPr>
        <w:t>, 767–780 (2007).</w:t>
      </w:r>
    </w:p>
    <w:p w14:paraId="64A2B45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15. </w:t>
      </w:r>
      <w:r w:rsidRPr="00093CA1">
        <w:rPr>
          <w:rFonts w:ascii="Arial" w:hAnsi="Arial" w:cs="Arial"/>
          <w:color w:val="000000"/>
          <w:sz w:val="20"/>
        </w:rPr>
        <w:tab/>
        <w:t xml:space="preserve">R. Klein, These Are The Schools That Hurricane Katrina Destroyed. </w:t>
      </w:r>
      <w:r w:rsidRPr="00093CA1">
        <w:rPr>
          <w:rFonts w:ascii="Arial" w:hAnsi="Arial" w:cs="Arial"/>
          <w:i/>
          <w:iCs/>
          <w:color w:val="000000"/>
          <w:sz w:val="20"/>
        </w:rPr>
        <w:t>HuffPost Voices</w:t>
      </w:r>
      <w:r w:rsidRPr="00093CA1">
        <w:rPr>
          <w:rFonts w:ascii="Arial" w:hAnsi="Arial" w:cs="Arial"/>
          <w:color w:val="000000"/>
          <w:sz w:val="20"/>
        </w:rPr>
        <w:t xml:space="preserve"> (2015) (September 26, 2023).</w:t>
      </w:r>
    </w:p>
    <w:p w14:paraId="50ED3FF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16. </w:t>
      </w:r>
      <w:r w:rsidRPr="00093CA1">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093CA1">
        <w:rPr>
          <w:rFonts w:ascii="Arial" w:hAnsi="Arial" w:cs="Arial"/>
          <w:i/>
          <w:iCs/>
          <w:color w:val="000000"/>
          <w:sz w:val="20"/>
        </w:rPr>
        <w:t>Journal of Clinical Child &amp; Adolescent Psychology</w:t>
      </w:r>
      <w:r w:rsidRPr="00093CA1">
        <w:rPr>
          <w:rFonts w:ascii="Arial" w:hAnsi="Arial" w:cs="Arial"/>
          <w:color w:val="000000"/>
          <w:sz w:val="20"/>
        </w:rPr>
        <w:t xml:space="preserve"> </w:t>
      </w:r>
      <w:r w:rsidRPr="00093CA1">
        <w:rPr>
          <w:rFonts w:ascii="Arial" w:hAnsi="Arial" w:cs="Arial"/>
          <w:b/>
          <w:bCs/>
          <w:color w:val="000000"/>
          <w:sz w:val="20"/>
        </w:rPr>
        <w:t>43</w:t>
      </w:r>
      <w:r w:rsidRPr="00093CA1">
        <w:rPr>
          <w:rFonts w:ascii="Arial" w:hAnsi="Arial" w:cs="Arial"/>
          <w:color w:val="000000"/>
          <w:sz w:val="20"/>
        </w:rPr>
        <w:t>, 43–50 (2014).</w:t>
      </w:r>
    </w:p>
    <w:p w14:paraId="38BB3F0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17. </w:t>
      </w:r>
      <w:r w:rsidRPr="00093CA1">
        <w:rPr>
          <w:rFonts w:ascii="Arial" w:hAnsi="Arial" w:cs="Arial"/>
          <w:color w:val="000000"/>
          <w:sz w:val="20"/>
        </w:rPr>
        <w:tab/>
        <w:t xml:space="preserve">C. F. Weems, </w:t>
      </w:r>
      <w:r w:rsidRPr="00093CA1">
        <w:rPr>
          <w:rFonts w:ascii="Arial" w:hAnsi="Arial" w:cs="Arial"/>
          <w:i/>
          <w:iCs/>
          <w:color w:val="000000"/>
          <w:sz w:val="20"/>
        </w:rPr>
        <w:t>et al.</w:t>
      </w:r>
      <w:r w:rsidRPr="00093CA1">
        <w:rPr>
          <w:rFonts w:ascii="Arial" w:hAnsi="Arial" w:cs="Arial"/>
          <w:color w:val="000000"/>
          <w:sz w:val="20"/>
        </w:rPr>
        <w:t xml:space="preserve">, A theoretical model of continuity in anxiety and links to academic achievement in disaster-exposed school children. </w:t>
      </w:r>
      <w:r w:rsidRPr="00093CA1">
        <w:rPr>
          <w:rFonts w:ascii="Arial" w:hAnsi="Arial" w:cs="Arial"/>
          <w:i/>
          <w:iCs/>
          <w:color w:val="000000"/>
          <w:sz w:val="20"/>
        </w:rPr>
        <w:t>Dev Psychopathol</w:t>
      </w:r>
      <w:r w:rsidRPr="00093CA1">
        <w:rPr>
          <w:rFonts w:ascii="Arial" w:hAnsi="Arial" w:cs="Arial"/>
          <w:color w:val="000000"/>
          <w:sz w:val="20"/>
        </w:rPr>
        <w:t xml:space="preserve"> </w:t>
      </w:r>
      <w:r w:rsidRPr="00093CA1">
        <w:rPr>
          <w:rFonts w:ascii="Arial" w:hAnsi="Arial" w:cs="Arial"/>
          <w:b/>
          <w:bCs/>
          <w:color w:val="000000"/>
          <w:sz w:val="20"/>
        </w:rPr>
        <w:t>25</w:t>
      </w:r>
      <w:r w:rsidRPr="00093CA1">
        <w:rPr>
          <w:rFonts w:ascii="Arial" w:hAnsi="Arial" w:cs="Arial"/>
          <w:color w:val="000000"/>
          <w:sz w:val="20"/>
        </w:rPr>
        <w:t>, 729–737 (2013).</w:t>
      </w:r>
    </w:p>
    <w:p w14:paraId="026D725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lastRenderedPageBreak/>
        <w:t xml:space="preserve">18. </w:t>
      </w:r>
      <w:r w:rsidRPr="00093CA1">
        <w:rPr>
          <w:rFonts w:ascii="Arial" w:hAnsi="Arial" w:cs="Arial"/>
          <w:color w:val="000000"/>
          <w:sz w:val="20"/>
        </w:rPr>
        <w:tab/>
        <w:t xml:space="preserve">M. E. Ward, K. Shelley, K. Kaase, J. F. Pane, Hurricane Katrina: A Longitudinal Study of the Achievement and Behavior of Displaced Students.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297–317 (2008).</w:t>
      </w:r>
    </w:p>
    <w:p w14:paraId="3BC75C8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19. </w:t>
      </w:r>
      <w:r w:rsidRPr="00093CA1">
        <w:rPr>
          <w:rFonts w:ascii="Arial" w:hAnsi="Arial" w:cs="Arial"/>
          <w:color w:val="000000"/>
          <w:sz w:val="20"/>
        </w:rPr>
        <w:tab/>
        <w:t xml:space="preserve">G. M. Holmes, Effect of Extreme Weather Events on Student Test Performance. </w:t>
      </w:r>
      <w:r w:rsidRPr="00093CA1">
        <w:rPr>
          <w:rFonts w:ascii="Arial" w:hAnsi="Arial" w:cs="Arial"/>
          <w:i/>
          <w:iCs/>
          <w:color w:val="000000"/>
          <w:sz w:val="20"/>
        </w:rPr>
        <w:t>Natural Hazards Review</w:t>
      </w:r>
      <w:r w:rsidRPr="00093CA1">
        <w:rPr>
          <w:rFonts w:ascii="Arial" w:hAnsi="Arial" w:cs="Arial"/>
          <w:color w:val="000000"/>
          <w:sz w:val="20"/>
        </w:rPr>
        <w:t xml:space="preserve"> </w:t>
      </w:r>
      <w:r w:rsidRPr="00093CA1">
        <w:rPr>
          <w:rFonts w:ascii="Arial" w:hAnsi="Arial" w:cs="Arial"/>
          <w:b/>
          <w:bCs/>
          <w:color w:val="000000"/>
          <w:sz w:val="20"/>
        </w:rPr>
        <w:t>3</w:t>
      </w:r>
      <w:r w:rsidRPr="00093CA1">
        <w:rPr>
          <w:rFonts w:ascii="Arial" w:hAnsi="Arial" w:cs="Arial"/>
          <w:color w:val="000000"/>
          <w:sz w:val="20"/>
        </w:rPr>
        <w:t>, 82–91 (2002).</w:t>
      </w:r>
    </w:p>
    <w:p w14:paraId="6A365FD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20. </w:t>
      </w:r>
      <w:r w:rsidRPr="00093CA1">
        <w:rPr>
          <w:rFonts w:ascii="Arial" w:hAnsi="Arial" w:cs="Arial"/>
          <w:color w:val="000000"/>
          <w:sz w:val="20"/>
        </w:rPr>
        <w:tab/>
        <w:t xml:space="preserve">B. S. Lai, A.-M. Esnard, C. Wyczalkowski, R. Savage, H. Shah, Trajectories of School Recovery After a Natural Disaster: Risk and Protective Factors. </w:t>
      </w:r>
      <w:r w:rsidRPr="00093CA1">
        <w:rPr>
          <w:rFonts w:ascii="Arial" w:hAnsi="Arial" w:cs="Arial"/>
          <w:i/>
          <w:iCs/>
          <w:color w:val="000000"/>
          <w:sz w:val="20"/>
        </w:rPr>
        <w:t>Risk, Hazards &amp; Crisis in Public Policy</w:t>
      </w:r>
      <w:r w:rsidRPr="00093CA1">
        <w:rPr>
          <w:rFonts w:ascii="Arial" w:hAnsi="Arial" w:cs="Arial"/>
          <w:color w:val="000000"/>
          <w:sz w:val="20"/>
        </w:rPr>
        <w:t xml:space="preserve"> </w:t>
      </w:r>
      <w:r w:rsidRPr="00093CA1">
        <w:rPr>
          <w:rFonts w:ascii="Arial" w:hAnsi="Arial" w:cs="Arial"/>
          <w:b/>
          <w:bCs/>
          <w:color w:val="000000"/>
          <w:sz w:val="20"/>
        </w:rPr>
        <w:t>10</w:t>
      </w:r>
      <w:r w:rsidRPr="00093CA1">
        <w:rPr>
          <w:rFonts w:ascii="Arial" w:hAnsi="Arial" w:cs="Arial"/>
          <w:color w:val="000000"/>
          <w:sz w:val="20"/>
        </w:rPr>
        <w:t>, 32–51 (2019).</w:t>
      </w:r>
    </w:p>
    <w:p w14:paraId="4308C5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21. </w:t>
      </w:r>
      <w:r w:rsidRPr="00093CA1">
        <w:rPr>
          <w:rFonts w:ascii="Arial" w:hAnsi="Arial" w:cs="Arial"/>
          <w:color w:val="000000"/>
          <w:sz w:val="20"/>
        </w:rPr>
        <w:tab/>
        <w:t xml:space="preserve">L. Peek, K. Richardson, In Their Own Words: Displaced Children’s Educational Recovery Needs After Hurricane Katrina. </w:t>
      </w:r>
      <w:r w:rsidRPr="00093CA1">
        <w:rPr>
          <w:rFonts w:ascii="Arial" w:hAnsi="Arial" w:cs="Arial"/>
          <w:i/>
          <w:iCs/>
          <w:color w:val="000000"/>
          <w:sz w:val="20"/>
        </w:rPr>
        <w:t>Disaster Medicine and Public Health Preparedness</w:t>
      </w:r>
      <w:r w:rsidRPr="00093CA1">
        <w:rPr>
          <w:rFonts w:ascii="Arial" w:hAnsi="Arial" w:cs="Arial"/>
          <w:color w:val="000000"/>
          <w:sz w:val="20"/>
        </w:rPr>
        <w:t xml:space="preserve"> </w:t>
      </w:r>
      <w:r w:rsidRPr="00093CA1">
        <w:rPr>
          <w:rFonts w:ascii="Arial" w:hAnsi="Arial" w:cs="Arial"/>
          <w:b/>
          <w:bCs/>
          <w:color w:val="000000"/>
          <w:sz w:val="20"/>
        </w:rPr>
        <w:t>4</w:t>
      </w:r>
      <w:r w:rsidRPr="00093CA1">
        <w:rPr>
          <w:rFonts w:ascii="Arial" w:hAnsi="Arial" w:cs="Arial"/>
          <w:color w:val="000000"/>
          <w:sz w:val="20"/>
        </w:rPr>
        <w:t>, S63–S70 (2010).</w:t>
      </w:r>
    </w:p>
    <w:p w14:paraId="429D0B3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22. </w:t>
      </w:r>
      <w:r w:rsidRPr="00093CA1">
        <w:rPr>
          <w:rFonts w:ascii="Arial" w:hAnsi="Arial" w:cs="Arial"/>
          <w:color w:val="000000"/>
          <w:sz w:val="20"/>
        </w:rPr>
        <w:tab/>
        <w:t xml:space="preserve">B. Pfefferbaum, M. A. Noffsinger, A. K. Jacobs, V. Varma, Children’s Cognitive Functioning in Disasters and Terrorism. </w:t>
      </w:r>
      <w:r w:rsidRPr="00093CA1">
        <w:rPr>
          <w:rFonts w:ascii="Arial" w:hAnsi="Arial" w:cs="Arial"/>
          <w:i/>
          <w:iCs/>
          <w:color w:val="000000"/>
          <w:sz w:val="20"/>
        </w:rPr>
        <w:t>Curr Psychiatry Rep</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48 (2016).</w:t>
      </w:r>
    </w:p>
    <w:p w14:paraId="1DC4A7E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23. </w:t>
      </w:r>
      <w:r w:rsidRPr="00093CA1">
        <w:rPr>
          <w:rFonts w:ascii="Arial" w:hAnsi="Arial" w:cs="Arial"/>
          <w:color w:val="000000"/>
          <w:sz w:val="20"/>
        </w:rPr>
        <w:tab/>
        <w:t xml:space="preserve">M. Anderson, More than 2.5 million Florida students have missed school during Hurricane Ian. </w:t>
      </w:r>
      <w:r w:rsidRPr="00093CA1">
        <w:rPr>
          <w:rFonts w:ascii="Arial" w:hAnsi="Arial" w:cs="Arial"/>
          <w:i/>
          <w:iCs/>
          <w:color w:val="000000"/>
          <w:sz w:val="20"/>
        </w:rPr>
        <w:t>NPR</w:t>
      </w:r>
      <w:r w:rsidRPr="00093CA1">
        <w:rPr>
          <w:rFonts w:ascii="Arial" w:hAnsi="Arial" w:cs="Arial"/>
          <w:color w:val="000000"/>
          <w:sz w:val="20"/>
        </w:rPr>
        <w:t xml:space="preserve"> (2022) (September 29, 2023).</w:t>
      </w:r>
    </w:p>
    <w:p w14:paraId="1C694D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24. </w:t>
      </w:r>
      <w:r w:rsidRPr="00093CA1">
        <w:rPr>
          <w:rFonts w:ascii="Arial" w:hAnsi="Arial" w:cs="Arial"/>
          <w:color w:val="000000"/>
          <w:sz w:val="20"/>
        </w:rPr>
        <w:tab/>
        <w:t xml:space="preserve">J. S. Solochek, Florida school districts consider Idalia makeup days. </w:t>
      </w:r>
      <w:r w:rsidRPr="00093CA1">
        <w:rPr>
          <w:rFonts w:ascii="Arial" w:hAnsi="Arial" w:cs="Arial"/>
          <w:i/>
          <w:iCs/>
          <w:color w:val="000000"/>
          <w:sz w:val="20"/>
        </w:rPr>
        <w:t>Tampa Bay Times</w:t>
      </w:r>
      <w:r w:rsidRPr="00093CA1">
        <w:rPr>
          <w:rFonts w:ascii="Arial" w:hAnsi="Arial" w:cs="Arial"/>
          <w:color w:val="000000"/>
          <w:sz w:val="20"/>
        </w:rPr>
        <w:t xml:space="preserve"> (September 29, 2023).</w:t>
      </w:r>
    </w:p>
    <w:p w14:paraId="0ED24E1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25. </w:t>
      </w:r>
      <w:r w:rsidRPr="00093CA1">
        <w:rPr>
          <w:rFonts w:ascii="Arial" w:hAnsi="Arial" w:cs="Arial"/>
          <w:color w:val="000000"/>
          <w:sz w:val="20"/>
        </w:rPr>
        <w:tab/>
        <w:t xml:space="preserve">R. Mack, Texas schools affected by Hurricane Harvey say more resources are needed to help students recover. </w:t>
      </w:r>
      <w:r w:rsidRPr="00093CA1">
        <w:rPr>
          <w:rFonts w:ascii="Arial" w:hAnsi="Arial" w:cs="Arial"/>
          <w:i/>
          <w:iCs/>
          <w:color w:val="000000"/>
          <w:sz w:val="20"/>
        </w:rPr>
        <w:t>The Texas Tribune</w:t>
      </w:r>
      <w:r w:rsidRPr="00093CA1">
        <w:rPr>
          <w:rFonts w:ascii="Arial" w:hAnsi="Arial" w:cs="Arial"/>
          <w:color w:val="000000"/>
          <w:sz w:val="20"/>
        </w:rPr>
        <w:t xml:space="preserve"> (2018) (October 18, 2023).</w:t>
      </w:r>
    </w:p>
    <w:p w14:paraId="350A464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26. ,</w:t>
      </w:r>
      <w:r w:rsidRPr="00093CA1">
        <w:rPr>
          <w:rFonts w:ascii="Arial" w:hAnsi="Arial" w:cs="Arial"/>
          <w:color w:val="000000"/>
          <w:sz w:val="20"/>
        </w:rPr>
        <w:tab/>
        <w:t xml:space="preserve"> “Hurricanes Florence and Matthew Research into the Impact of the Storms on Schools” (The Innovation Project, 2019).</w:t>
      </w:r>
    </w:p>
    <w:p w14:paraId="66362884"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27. ,</w:t>
      </w:r>
      <w:r w:rsidRPr="00093CA1">
        <w:rPr>
          <w:rFonts w:ascii="Arial" w:hAnsi="Arial" w:cs="Arial"/>
          <w:color w:val="000000"/>
          <w:sz w:val="20"/>
        </w:rPr>
        <w:tab/>
        <w:t xml:space="preserve"> Natural Disaster Resources | U.S. Department of Education (October 2, 2023).</w:t>
      </w:r>
    </w:p>
    <w:p w14:paraId="46BD484A"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28. </w:t>
      </w:r>
      <w:r w:rsidRPr="00093CA1">
        <w:rPr>
          <w:rFonts w:ascii="Arial" w:hAnsi="Arial" w:cs="Arial"/>
          <w:color w:val="000000"/>
          <w:sz w:val="20"/>
        </w:rPr>
        <w:tab/>
        <w:t xml:space="preserve">E. Fussell, N. Sastry, M. VanLandingham, Race, socioeconomic status, and return migration to New Orleans after Hurricane Katrina. </w:t>
      </w:r>
      <w:r w:rsidRPr="00093CA1">
        <w:rPr>
          <w:rFonts w:ascii="Arial" w:hAnsi="Arial" w:cs="Arial"/>
          <w:i/>
          <w:iCs/>
          <w:color w:val="000000"/>
          <w:sz w:val="20"/>
        </w:rPr>
        <w:t>Popul Environ</w:t>
      </w:r>
      <w:r w:rsidRPr="00093CA1">
        <w:rPr>
          <w:rFonts w:ascii="Arial" w:hAnsi="Arial" w:cs="Arial"/>
          <w:color w:val="000000"/>
          <w:sz w:val="20"/>
        </w:rPr>
        <w:t xml:space="preserve"> </w:t>
      </w:r>
      <w:r w:rsidRPr="00093CA1">
        <w:rPr>
          <w:rFonts w:ascii="Arial" w:hAnsi="Arial" w:cs="Arial"/>
          <w:b/>
          <w:bCs/>
          <w:color w:val="000000"/>
          <w:sz w:val="20"/>
        </w:rPr>
        <w:t>31</w:t>
      </w:r>
      <w:r w:rsidRPr="00093CA1">
        <w:rPr>
          <w:rFonts w:ascii="Arial" w:hAnsi="Arial" w:cs="Arial"/>
          <w:color w:val="000000"/>
          <w:sz w:val="20"/>
        </w:rPr>
        <w:t>, 20–42 (2010).</w:t>
      </w:r>
    </w:p>
    <w:p w14:paraId="668B0DC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29. </w:t>
      </w:r>
      <w:r w:rsidRPr="00093CA1">
        <w:rPr>
          <w:rFonts w:ascii="Arial" w:hAnsi="Arial" w:cs="Arial"/>
          <w:color w:val="000000"/>
          <w:sz w:val="20"/>
        </w:rPr>
        <w:tab/>
        <w:t xml:space="preserve">B. Bolin, L. C. Kurtz, “Race, Class, Ethnicity, and Disaster Vulnerability”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181–203.</w:t>
      </w:r>
    </w:p>
    <w:p w14:paraId="7F9C95C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30. </w:t>
      </w:r>
      <w:r w:rsidRPr="00093CA1">
        <w:rPr>
          <w:rFonts w:ascii="Arial" w:hAnsi="Arial" w:cs="Arial"/>
          <w:color w:val="000000"/>
          <w:sz w:val="20"/>
        </w:rPr>
        <w:tab/>
        <w:t xml:space="preserve">J. F. Pane, D. F. McCaffrey, N. Kalra, A. J. Zhou, Effects of Student Displacement in Louisiana During the First Academic Year After the Hurricanes of 2005.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168–211 (2008).</w:t>
      </w:r>
    </w:p>
    <w:p w14:paraId="352A271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31. </w:t>
      </w:r>
      <w:r w:rsidRPr="00093CA1">
        <w:rPr>
          <w:rFonts w:ascii="Arial" w:hAnsi="Arial" w:cs="Arial"/>
          <w:color w:val="000000"/>
          <w:sz w:val="20"/>
        </w:rPr>
        <w:tab/>
        <w:t xml:space="preserve">G. W. White, </w:t>
      </w:r>
      <w:r w:rsidRPr="00093CA1">
        <w:rPr>
          <w:rFonts w:ascii="Arial" w:hAnsi="Arial" w:cs="Arial"/>
          <w:i/>
          <w:iCs/>
          <w:color w:val="000000"/>
          <w:sz w:val="20"/>
        </w:rPr>
        <w:t>et al.</w:t>
      </w:r>
      <w:r w:rsidRPr="00093CA1">
        <w:rPr>
          <w:rFonts w:ascii="Arial" w:hAnsi="Arial" w:cs="Arial"/>
          <w:color w:val="000000"/>
          <w:sz w:val="20"/>
        </w:rPr>
        <w:t xml:space="preserve">, The increasing impact of socioeconomics and race on standardized academic test scores across elementary, middle, and high school. </w:t>
      </w:r>
      <w:r w:rsidRPr="00093CA1">
        <w:rPr>
          <w:rFonts w:ascii="Arial" w:hAnsi="Arial" w:cs="Arial"/>
          <w:i/>
          <w:iCs/>
          <w:color w:val="000000"/>
          <w:sz w:val="20"/>
        </w:rPr>
        <w:t>American Journal of Orthopsychiatry</w:t>
      </w:r>
      <w:r w:rsidRPr="00093CA1">
        <w:rPr>
          <w:rFonts w:ascii="Arial" w:hAnsi="Arial" w:cs="Arial"/>
          <w:color w:val="000000"/>
          <w:sz w:val="20"/>
        </w:rPr>
        <w:t xml:space="preserve"> </w:t>
      </w:r>
      <w:r w:rsidRPr="00093CA1">
        <w:rPr>
          <w:rFonts w:ascii="Arial" w:hAnsi="Arial" w:cs="Arial"/>
          <w:b/>
          <w:bCs/>
          <w:color w:val="000000"/>
          <w:sz w:val="20"/>
        </w:rPr>
        <w:t>86</w:t>
      </w:r>
      <w:r w:rsidRPr="00093CA1">
        <w:rPr>
          <w:rFonts w:ascii="Arial" w:hAnsi="Arial" w:cs="Arial"/>
          <w:color w:val="000000"/>
          <w:sz w:val="20"/>
        </w:rPr>
        <w:t>, 10–23 (2016).</w:t>
      </w:r>
    </w:p>
    <w:p w14:paraId="2D2A81B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32. </w:t>
      </w:r>
      <w:r w:rsidRPr="00093CA1">
        <w:rPr>
          <w:rFonts w:ascii="Arial" w:hAnsi="Arial" w:cs="Arial"/>
          <w:color w:val="000000"/>
          <w:sz w:val="20"/>
        </w:rPr>
        <w:tab/>
        <w:t xml:space="preserve">M. S. Gordon, M. Cui, The Intersection of Race and Community Poverty and Its Effects on Adolescents’ Academic Achievement. </w:t>
      </w:r>
      <w:r w:rsidRPr="00093CA1">
        <w:rPr>
          <w:rFonts w:ascii="Arial" w:hAnsi="Arial" w:cs="Arial"/>
          <w:i/>
          <w:iCs/>
          <w:color w:val="000000"/>
          <w:sz w:val="20"/>
        </w:rPr>
        <w:t>Youth &amp; Society</w:t>
      </w:r>
      <w:r w:rsidRPr="00093CA1">
        <w:rPr>
          <w:rFonts w:ascii="Arial" w:hAnsi="Arial" w:cs="Arial"/>
          <w:color w:val="000000"/>
          <w:sz w:val="20"/>
        </w:rPr>
        <w:t xml:space="preserve"> </w:t>
      </w:r>
      <w:r w:rsidRPr="00093CA1">
        <w:rPr>
          <w:rFonts w:ascii="Arial" w:hAnsi="Arial" w:cs="Arial"/>
          <w:b/>
          <w:bCs/>
          <w:color w:val="000000"/>
          <w:sz w:val="20"/>
        </w:rPr>
        <w:t>50</w:t>
      </w:r>
      <w:r w:rsidRPr="00093CA1">
        <w:rPr>
          <w:rFonts w:ascii="Arial" w:hAnsi="Arial" w:cs="Arial"/>
          <w:color w:val="000000"/>
          <w:sz w:val="20"/>
        </w:rPr>
        <w:t>, 947–965 (2018).</w:t>
      </w:r>
    </w:p>
    <w:p w14:paraId="52BDF8B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33. </w:t>
      </w:r>
      <w:r w:rsidRPr="00093CA1">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093CA1">
        <w:rPr>
          <w:rFonts w:ascii="Arial" w:hAnsi="Arial" w:cs="Arial"/>
          <w:i/>
          <w:iCs/>
          <w:color w:val="000000"/>
          <w:sz w:val="20"/>
        </w:rPr>
        <w:t xml:space="preserve">The Right Thing to Do, The Smart Thing to Do: Enhancing Diversity in the Health Professions: Summary of the Symposium </w:t>
      </w:r>
      <w:r w:rsidRPr="00093CA1">
        <w:rPr>
          <w:rFonts w:ascii="Arial" w:hAnsi="Arial" w:cs="Arial"/>
          <w:i/>
          <w:iCs/>
          <w:color w:val="000000"/>
          <w:sz w:val="20"/>
        </w:rPr>
        <w:lastRenderedPageBreak/>
        <w:t>on Diversity in Health Professions in Honor of Herbert W.Nickens, M.D.</w:t>
      </w:r>
      <w:r w:rsidRPr="00093CA1">
        <w:rPr>
          <w:rFonts w:ascii="Arial" w:hAnsi="Arial" w:cs="Arial"/>
          <w:color w:val="000000"/>
          <w:sz w:val="20"/>
        </w:rPr>
        <w:t>, (National Academies Press (US), 2001) (October 2, 2023).</w:t>
      </w:r>
    </w:p>
    <w:p w14:paraId="5CFBF5D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34. </w:t>
      </w:r>
      <w:r w:rsidRPr="00093CA1">
        <w:rPr>
          <w:rFonts w:ascii="Arial" w:hAnsi="Arial" w:cs="Arial"/>
          <w:color w:val="000000"/>
          <w:sz w:val="20"/>
        </w:rPr>
        <w:tab/>
        <w:t xml:space="preserve">A. Hsin, Y. Xie, Explaining Asian Americans’ academic advantage over whites. </w:t>
      </w:r>
      <w:r w:rsidRPr="00093CA1">
        <w:rPr>
          <w:rFonts w:ascii="Arial" w:hAnsi="Arial" w:cs="Arial"/>
          <w:i/>
          <w:iCs/>
          <w:color w:val="000000"/>
          <w:sz w:val="20"/>
        </w:rPr>
        <w:t>Proceedings of the National Academy of Sciences</w:t>
      </w:r>
      <w:r w:rsidRPr="00093CA1">
        <w:rPr>
          <w:rFonts w:ascii="Arial" w:hAnsi="Arial" w:cs="Arial"/>
          <w:color w:val="000000"/>
          <w:sz w:val="20"/>
        </w:rPr>
        <w:t xml:space="preserve"> </w:t>
      </w:r>
      <w:r w:rsidRPr="00093CA1">
        <w:rPr>
          <w:rFonts w:ascii="Arial" w:hAnsi="Arial" w:cs="Arial"/>
          <w:b/>
          <w:bCs/>
          <w:color w:val="000000"/>
          <w:sz w:val="20"/>
        </w:rPr>
        <w:t>111</w:t>
      </w:r>
      <w:r w:rsidRPr="00093CA1">
        <w:rPr>
          <w:rFonts w:ascii="Arial" w:hAnsi="Arial" w:cs="Arial"/>
          <w:color w:val="000000"/>
          <w:sz w:val="20"/>
        </w:rPr>
        <w:t>, 8416–8421 (2014).</w:t>
      </w:r>
    </w:p>
    <w:p w14:paraId="49127BF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35. </w:t>
      </w:r>
      <w:r w:rsidRPr="00093CA1">
        <w:rPr>
          <w:rFonts w:ascii="Arial" w:hAnsi="Arial" w:cs="Arial"/>
          <w:color w:val="000000"/>
          <w:sz w:val="20"/>
        </w:rPr>
        <w:tab/>
        <w:t xml:space="preserve">A. L. Bailey, </w:t>
      </w:r>
      <w:r w:rsidRPr="00093CA1">
        <w:rPr>
          <w:rFonts w:ascii="Arial" w:hAnsi="Arial" w:cs="Arial"/>
          <w:i/>
          <w:iCs/>
          <w:color w:val="000000"/>
          <w:sz w:val="20"/>
        </w:rPr>
        <w:t>The Language Demands of School: Putting Academic English to the Test</w:t>
      </w:r>
      <w:r w:rsidRPr="00093CA1">
        <w:rPr>
          <w:rFonts w:ascii="Arial" w:hAnsi="Arial" w:cs="Arial"/>
          <w:color w:val="000000"/>
          <w:sz w:val="20"/>
        </w:rPr>
        <w:t xml:space="preserve"> (Yale University Press, 2007).</w:t>
      </w:r>
    </w:p>
    <w:p w14:paraId="652A842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36. </w:t>
      </w:r>
      <w:r w:rsidRPr="00093CA1">
        <w:rPr>
          <w:rFonts w:ascii="Arial" w:hAnsi="Arial" w:cs="Arial"/>
          <w:color w:val="000000"/>
          <w:sz w:val="20"/>
        </w:rPr>
        <w:tab/>
        <w:t xml:space="preserve">L. Mohammad, L. Peek, Exposure Outliers: Children, Mothers, and Cumulative Disaster Exposure in Louisiana. </w:t>
      </w:r>
      <w:r w:rsidRPr="00093CA1">
        <w:rPr>
          <w:rFonts w:ascii="Arial" w:hAnsi="Arial" w:cs="Arial"/>
          <w:i/>
          <w:iCs/>
          <w:color w:val="000000"/>
          <w:sz w:val="20"/>
        </w:rPr>
        <w:t>Journal of Family Strengths</w:t>
      </w:r>
      <w:r w:rsidRPr="00093CA1">
        <w:rPr>
          <w:rFonts w:ascii="Arial" w:hAnsi="Arial" w:cs="Arial"/>
          <w:color w:val="000000"/>
          <w:sz w:val="20"/>
        </w:rPr>
        <w:t xml:space="preserve"> </w:t>
      </w:r>
      <w:r w:rsidRPr="00093CA1">
        <w:rPr>
          <w:rFonts w:ascii="Arial" w:hAnsi="Arial" w:cs="Arial"/>
          <w:b/>
          <w:bCs/>
          <w:color w:val="000000"/>
          <w:sz w:val="20"/>
        </w:rPr>
        <w:t>19</w:t>
      </w:r>
      <w:r w:rsidRPr="00093CA1">
        <w:rPr>
          <w:rFonts w:ascii="Arial" w:hAnsi="Arial" w:cs="Arial"/>
          <w:color w:val="000000"/>
          <w:sz w:val="20"/>
        </w:rPr>
        <w:t xml:space="preserve"> (2019).</w:t>
      </w:r>
    </w:p>
    <w:p w14:paraId="2B1D9D3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37. </w:t>
      </w:r>
      <w:r w:rsidRPr="00093CA1">
        <w:rPr>
          <w:rFonts w:ascii="Arial" w:hAnsi="Arial" w:cs="Arial"/>
          <w:color w:val="000000"/>
          <w:sz w:val="20"/>
        </w:rPr>
        <w:tab/>
        <w:t>J. A. Boehner, H.R.1 - 107th Congress (2001-2002): No Child Left Behind Act of 2001 (2002) (January 23, 2023).</w:t>
      </w:r>
    </w:p>
    <w:p w14:paraId="2A2461C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38. </w:t>
      </w:r>
      <w:r w:rsidRPr="00093CA1">
        <w:rPr>
          <w:rFonts w:ascii="Arial" w:hAnsi="Arial" w:cs="Arial"/>
          <w:color w:val="000000"/>
          <w:sz w:val="20"/>
        </w:rPr>
        <w:tab/>
        <w:t xml:space="preserve">S. F. Reardon, </w:t>
      </w:r>
      <w:r w:rsidRPr="00093CA1">
        <w:rPr>
          <w:rFonts w:ascii="Arial" w:hAnsi="Arial" w:cs="Arial"/>
          <w:i/>
          <w:iCs/>
          <w:color w:val="000000"/>
          <w:sz w:val="20"/>
        </w:rPr>
        <w:t>et al.</w:t>
      </w:r>
      <w:r w:rsidRPr="00093CA1">
        <w:rPr>
          <w:rFonts w:ascii="Arial" w:hAnsi="Arial" w:cs="Arial"/>
          <w:color w:val="000000"/>
          <w:sz w:val="20"/>
        </w:rPr>
        <w:t>, Stanford Education Data Archive (SEDA) (2022) (January 23, 2023).</w:t>
      </w:r>
    </w:p>
    <w:p w14:paraId="50C6F3B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39. </w:t>
      </w:r>
      <w:r w:rsidRPr="00093CA1">
        <w:rPr>
          <w:rFonts w:ascii="Arial" w:hAnsi="Arial" w:cs="Arial"/>
          <w:color w:val="000000"/>
          <w:sz w:val="20"/>
        </w:rPr>
        <w:tab/>
        <w:t>H. Sharp, “An Overview of NAEP” (National Center for Education Statistics, 2019).</w:t>
      </w:r>
    </w:p>
    <w:p w14:paraId="7B81969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40. </w:t>
      </w:r>
      <w:r w:rsidRPr="00093CA1">
        <w:rPr>
          <w:rFonts w:ascii="Arial" w:hAnsi="Arial" w:cs="Arial"/>
          <w:color w:val="000000"/>
          <w:sz w:val="20"/>
        </w:rPr>
        <w:tab/>
        <w:t xml:space="preserve">G. B. Anderson, hurricaneexposuredata. </w:t>
      </w:r>
      <w:r w:rsidRPr="00093CA1">
        <w:rPr>
          <w:rFonts w:ascii="Arial" w:hAnsi="Arial" w:cs="Arial"/>
          <w:i/>
          <w:iCs/>
          <w:color w:val="000000"/>
          <w:sz w:val="20"/>
        </w:rPr>
        <w:t>GitHub</w:t>
      </w:r>
      <w:r w:rsidRPr="00093CA1">
        <w:rPr>
          <w:rFonts w:ascii="Arial" w:hAnsi="Arial" w:cs="Arial"/>
          <w:color w:val="000000"/>
          <w:sz w:val="20"/>
        </w:rPr>
        <w:t xml:space="preserve"> (January 25, 2023).</w:t>
      </w:r>
    </w:p>
    <w:p w14:paraId="357A0A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41. </w:t>
      </w:r>
      <w:r w:rsidRPr="00093CA1">
        <w:rPr>
          <w:rFonts w:ascii="Arial" w:hAnsi="Arial" w:cs="Arial"/>
          <w:color w:val="000000"/>
          <w:sz w:val="20"/>
        </w:rPr>
        <w:tab/>
        <w:t xml:space="preserve">G. B. Anderson, D. Eddelbuettel, Hosting Data Packages via drat: A Case Study with Hurricane Exposure Data. </w:t>
      </w:r>
      <w:r w:rsidRPr="00093CA1">
        <w:rPr>
          <w:rFonts w:ascii="Arial" w:hAnsi="Arial" w:cs="Arial"/>
          <w:i/>
          <w:iCs/>
          <w:color w:val="000000"/>
          <w:sz w:val="20"/>
        </w:rPr>
        <w:t>R J</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486–497 (2017).</w:t>
      </w:r>
    </w:p>
    <w:p w14:paraId="25F7515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42. </w:t>
      </w:r>
      <w:r w:rsidRPr="00093CA1">
        <w:rPr>
          <w:rFonts w:ascii="Arial" w:hAnsi="Arial" w:cs="Arial"/>
          <w:color w:val="000000"/>
          <w:sz w:val="20"/>
        </w:rPr>
        <w:tab/>
        <w:t xml:space="preserve">G. B. Anderson, </w:t>
      </w:r>
      <w:r w:rsidRPr="00093CA1">
        <w:rPr>
          <w:rFonts w:ascii="Arial" w:hAnsi="Arial" w:cs="Arial"/>
          <w:i/>
          <w:iCs/>
          <w:color w:val="000000"/>
          <w:sz w:val="20"/>
        </w:rPr>
        <w:t>et al.</w:t>
      </w:r>
      <w:r w:rsidRPr="00093CA1">
        <w:rPr>
          <w:rFonts w:ascii="Arial" w:hAnsi="Arial" w:cs="Arial"/>
          <w:color w:val="000000"/>
          <w:sz w:val="20"/>
        </w:rPr>
        <w:t xml:space="preserve">, Assessing United States County-Level Exposure for Research on Tropical Cyclones and Human Health.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128</w:t>
      </w:r>
      <w:r w:rsidRPr="00093CA1">
        <w:rPr>
          <w:rFonts w:ascii="Arial" w:hAnsi="Arial" w:cs="Arial"/>
          <w:color w:val="000000"/>
          <w:sz w:val="20"/>
        </w:rPr>
        <w:t>, 107009.</w:t>
      </w:r>
    </w:p>
    <w:p w14:paraId="1BF8DBB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43. </w:t>
      </w:r>
      <w:r w:rsidRPr="00093CA1">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093CA1">
        <w:rPr>
          <w:rFonts w:ascii="Arial" w:hAnsi="Arial" w:cs="Arial"/>
          <w:i/>
          <w:iCs/>
          <w:color w:val="000000"/>
          <w:sz w:val="20"/>
        </w:rPr>
        <w:t>Environmental Epidemiology</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e174 (2021).</w:t>
      </w:r>
    </w:p>
    <w:p w14:paraId="3512A6A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44. </w:t>
      </w:r>
      <w:r w:rsidRPr="00093CA1">
        <w:rPr>
          <w:rFonts w:ascii="Arial" w:hAnsi="Arial" w:cs="Arial"/>
          <w:color w:val="000000"/>
          <w:sz w:val="20"/>
        </w:rPr>
        <w:tab/>
        <w:t xml:space="preserve">J. Wen, M. Burke, Lower test scores from wildfire smoke exposure.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947–955 (2022).</w:t>
      </w:r>
    </w:p>
    <w:p w14:paraId="223C2956" w14:textId="7B6601C3"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F2A4D45"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A327D">
        <w:rPr>
          <w:rFonts w:ascii="Arial" w:hAnsi="Arial" w:cs="Arial"/>
          <w:color w:val="000000"/>
          <w:sz w:val="20"/>
          <w:szCs w:val="20"/>
        </w:rPr>
        <w:t>County-level Hurricane</w:t>
      </w:r>
      <w:r w:rsidR="00093CA1">
        <w:rPr>
          <w:rFonts w:ascii="Arial" w:hAnsi="Arial" w:cs="Arial"/>
          <w:color w:val="000000"/>
          <w:sz w:val="20"/>
          <w:szCs w:val="20"/>
        </w:rPr>
        <w:t>-Force Tropical Cyclone</w:t>
      </w:r>
      <w:r w:rsidR="006A327D">
        <w:rPr>
          <w:rFonts w:ascii="Arial" w:hAnsi="Arial" w:cs="Arial"/>
          <w:color w:val="000000"/>
          <w:sz w:val="20"/>
          <w:szCs w:val="20"/>
        </w:rPr>
        <w:t xml:space="preserve"> Exposure,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CA7182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grade-cohort race/ethnicity, Green = grade-cohort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60394D24"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Grade-Cohort and County Sociodemographic Factors and 2009-2018 Average Standardized RLA Grade Scores [</w:t>
      </w:r>
      <w:r>
        <w:rPr>
          <w:rFonts w:ascii="Arial" w:hAnsi="Arial" w:cs="Arial"/>
          <w:sz w:val="20"/>
          <w:szCs w:val="20"/>
        </w:rPr>
        <w:t xml:space="preserve">Blue = grade-cohort race/ethnicity, Green = grade-cohort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 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la Meltzer" w:date="2023-10-20T20:17:00Z" w:initials="GM">
    <w:p w14:paraId="4031E136" w14:textId="77777777" w:rsidR="00802920" w:rsidRDefault="00802920" w:rsidP="003025DE">
      <w:r>
        <w:rPr>
          <w:rStyle w:val="CommentReference"/>
        </w:rPr>
        <w:annotationRef/>
      </w:r>
      <w:r>
        <w:rPr>
          <w:rFonts w:ascii="Times New Roman" w:eastAsia="Times New Roman" w:hAnsi="Times New Roman" w:cs="Times New Roman"/>
          <w:color w:val="000000"/>
          <w:sz w:val="20"/>
          <w:szCs w:val="20"/>
        </w:rPr>
        <w:t>Maximum of 250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1E1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ECBFD2" w16cex:dateUtc="2023-10-21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1E136" w16cid:durableId="6CECB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F49A" w14:textId="77777777" w:rsidR="00311387" w:rsidRDefault="00311387">
      <w:pPr>
        <w:spacing w:after="0"/>
      </w:pPr>
      <w:r>
        <w:separator/>
      </w:r>
    </w:p>
  </w:endnote>
  <w:endnote w:type="continuationSeparator" w:id="0">
    <w:p w14:paraId="55139664" w14:textId="77777777" w:rsidR="00311387" w:rsidRDefault="003113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CE43" w14:textId="77777777" w:rsidR="00311387" w:rsidRDefault="00311387">
      <w:pPr>
        <w:spacing w:after="0"/>
      </w:pPr>
      <w:r>
        <w:separator/>
      </w:r>
    </w:p>
  </w:footnote>
  <w:footnote w:type="continuationSeparator" w:id="0">
    <w:p w14:paraId="553F9A49" w14:textId="77777777" w:rsidR="00311387" w:rsidRDefault="003113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8A0"/>
    <w:rsid w:val="000117DB"/>
    <w:rsid w:val="00012E11"/>
    <w:rsid w:val="00025136"/>
    <w:rsid w:val="00034318"/>
    <w:rsid w:val="0003701D"/>
    <w:rsid w:val="00045D1F"/>
    <w:rsid w:val="00052FC2"/>
    <w:rsid w:val="00055E86"/>
    <w:rsid w:val="00056E22"/>
    <w:rsid w:val="00070377"/>
    <w:rsid w:val="00086D51"/>
    <w:rsid w:val="00091E90"/>
    <w:rsid w:val="00093CA1"/>
    <w:rsid w:val="000A1489"/>
    <w:rsid w:val="000A6242"/>
    <w:rsid w:val="000B2DC3"/>
    <w:rsid w:val="000B336D"/>
    <w:rsid w:val="000B54FF"/>
    <w:rsid w:val="000C3044"/>
    <w:rsid w:val="000C5AAF"/>
    <w:rsid w:val="000C7038"/>
    <w:rsid w:val="000D5F9D"/>
    <w:rsid w:val="000E1872"/>
    <w:rsid w:val="000E3180"/>
    <w:rsid w:val="000E3957"/>
    <w:rsid w:val="000F4A0E"/>
    <w:rsid w:val="000F5B21"/>
    <w:rsid w:val="000F7B91"/>
    <w:rsid w:val="00101179"/>
    <w:rsid w:val="00103924"/>
    <w:rsid w:val="001115DD"/>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5050"/>
    <w:rsid w:val="00210C97"/>
    <w:rsid w:val="00214938"/>
    <w:rsid w:val="00217AAE"/>
    <w:rsid w:val="002228A2"/>
    <w:rsid w:val="00223F01"/>
    <w:rsid w:val="00226032"/>
    <w:rsid w:val="0023473B"/>
    <w:rsid w:val="00244C88"/>
    <w:rsid w:val="00254D28"/>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972"/>
    <w:rsid w:val="002C2E6C"/>
    <w:rsid w:val="002C4340"/>
    <w:rsid w:val="002C6E7F"/>
    <w:rsid w:val="002E4F31"/>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BD5"/>
    <w:rsid w:val="003E61B0"/>
    <w:rsid w:val="003F29D3"/>
    <w:rsid w:val="003F6B0D"/>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E14D3"/>
    <w:rsid w:val="004E50AD"/>
    <w:rsid w:val="004E7744"/>
    <w:rsid w:val="0050144B"/>
    <w:rsid w:val="00502BC3"/>
    <w:rsid w:val="00504FAC"/>
    <w:rsid w:val="00511CDA"/>
    <w:rsid w:val="00512EEE"/>
    <w:rsid w:val="0051542A"/>
    <w:rsid w:val="0051587B"/>
    <w:rsid w:val="00521B6F"/>
    <w:rsid w:val="00522AF9"/>
    <w:rsid w:val="005441A9"/>
    <w:rsid w:val="00545B4E"/>
    <w:rsid w:val="0055165B"/>
    <w:rsid w:val="005522A2"/>
    <w:rsid w:val="005553A8"/>
    <w:rsid w:val="00556E5F"/>
    <w:rsid w:val="00561E5F"/>
    <w:rsid w:val="00562263"/>
    <w:rsid w:val="00562CD8"/>
    <w:rsid w:val="005754A3"/>
    <w:rsid w:val="00585875"/>
    <w:rsid w:val="005948E6"/>
    <w:rsid w:val="005A78D5"/>
    <w:rsid w:val="005B1E2E"/>
    <w:rsid w:val="005B4FE3"/>
    <w:rsid w:val="005C7DD7"/>
    <w:rsid w:val="005D239F"/>
    <w:rsid w:val="005E34FA"/>
    <w:rsid w:val="005E7257"/>
    <w:rsid w:val="005F2B9D"/>
    <w:rsid w:val="005F3F05"/>
    <w:rsid w:val="005F6629"/>
    <w:rsid w:val="00603353"/>
    <w:rsid w:val="00607515"/>
    <w:rsid w:val="00615A6E"/>
    <w:rsid w:val="006205B0"/>
    <w:rsid w:val="006215D6"/>
    <w:rsid w:val="00621AD9"/>
    <w:rsid w:val="00623869"/>
    <w:rsid w:val="00626135"/>
    <w:rsid w:val="00641182"/>
    <w:rsid w:val="00641F52"/>
    <w:rsid w:val="006438CF"/>
    <w:rsid w:val="00644172"/>
    <w:rsid w:val="00652A55"/>
    <w:rsid w:val="00665F29"/>
    <w:rsid w:val="00670448"/>
    <w:rsid w:val="006712A7"/>
    <w:rsid w:val="006714C2"/>
    <w:rsid w:val="00672B7B"/>
    <w:rsid w:val="00674B6F"/>
    <w:rsid w:val="006762E4"/>
    <w:rsid w:val="006A327D"/>
    <w:rsid w:val="006A3FD4"/>
    <w:rsid w:val="006A4EBC"/>
    <w:rsid w:val="006A6BF8"/>
    <w:rsid w:val="006B0D43"/>
    <w:rsid w:val="006B5D26"/>
    <w:rsid w:val="006B7312"/>
    <w:rsid w:val="006C4644"/>
    <w:rsid w:val="006D7A16"/>
    <w:rsid w:val="006F2689"/>
    <w:rsid w:val="007044A9"/>
    <w:rsid w:val="007120BB"/>
    <w:rsid w:val="007212B3"/>
    <w:rsid w:val="00724F22"/>
    <w:rsid w:val="00735BBE"/>
    <w:rsid w:val="00736CE3"/>
    <w:rsid w:val="0074570B"/>
    <w:rsid w:val="007458B6"/>
    <w:rsid w:val="007527BE"/>
    <w:rsid w:val="007548A2"/>
    <w:rsid w:val="00761B85"/>
    <w:rsid w:val="007701F7"/>
    <w:rsid w:val="007727C3"/>
    <w:rsid w:val="00772972"/>
    <w:rsid w:val="00775122"/>
    <w:rsid w:val="007757E6"/>
    <w:rsid w:val="007840BE"/>
    <w:rsid w:val="00786634"/>
    <w:rsid w:val="0079248B"/>
    <w:rsid w:val="007B3239"/>
    <w:rsid w:val="007E1E31"/>
    <w:rsid w:val="007E2704"/>
    <w:rsid w:val="007E4B5B"/>
    <w:rsid w:val="007E6A82"/>
    <w:rsid w:val="007F1955"/>
    <w:rsid w:val="007F2252"/>
    <w:rsid w:val="00802920"/>
    <w:rsid w:val="00804304"/>
    <w:rsid w:val="00806C72"/>
    <w:rsid w:val="0081375A"/>
    <w:rsid w:val="0081454A"/>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D11"/>
    <w:rsid w:val="008B6E2D"/>
    <w:rsid w:val="008C0996"/>
    <w:rsid w:val="008C2990"/>
    <w:rsid w:val="008D0177"/>
    <w:rsid w:val="008D26C1"/>
    <w:rsid w:val="008D4AB3"/>
    <w:rsid w:val="008E6DB8"/>
    <w:rsid w:val="00902D7D"/>
    <w:rsid w:val="00904829"/>
    <w:rsid w:val="00904FBD"/>
    <w:rsid w:val="00912A4C"/>
    <w:rsid w:val="00927CD7"/>
    <w:rsid w:val="00931B05"/>
    <w:rsid w:val="009325E8"/>
    <w:rsid w:val="009427D0"/>
    <w:rsid w:val="009450B4"/>
    <w:rsid w:val="00947530"/>
    <w:rsid w:val="00952C5E"/>
    <w:rsid w:val="00953357"/>
    <w:rsid w:val="00960B4B"/>
    <w:rsid w:val="00961B55"/>
    <w:rsid w:val="009626D1"/>
    <w:rsid w:val="00966168"/>
    <w:rsid w:val="00971BE3"/>
    <w:rsid w:val="009726BB"/>
    <w:rsid w:val="00980C22"/>
    <w:rsid w:val="0098266C"/>
    <w:rsid w:val="009841A5"/>
    <w:rsid w:val="00984F4B"/>
    <w:rsid w:val="00986196"/>
    <w:rsid w:val="009874AC"/>
    <w:rsid w:val="0099263F"/>
    <w:rsid w:val="0099570D"/>
    <w:rsid w:val="009A5ED9"/>
    <w:rsid w:val="009B5454"/>
    <w:rsid w:val="009D7561"/>
    <w:rsid w:val="009E6F98"/>
    <w:rsid w:val="009F66BE"/>
    <w:rsid w:val="00A021E2"/>
    <w:rsid w:val="00A02363"/>
    <w:rsid w:val="00A03ABD"/>
    <w:rsid w:val="00A042E9"/>
    <w:rsid w:val="00A102FA"/>
    <w:rsid w:val="00A110F9"/>
    <w:rsid w:val="00A1310C"/>
    <w:rsid w:val="00A1401C"/>
    <w:rsid w:val="00A2116E"/>
    <w:rsid w:val="00A340AE"/>
    <w:rsid w:val="00A34EBD"/>
    <w:rsid w:val="00A3694C"/>
    <w:rsid w:val="00A37BE5"/>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C68A4"/>
    <w:rsid w:val="00AD084C"/>
    <w:rsid w:val="00AD4592"/>
    <w:rsid w:val="00AD6149"/>
    <w:rsid w:val="00AD76C5"/>
    <w:rsid w:val="00AE60EF"/>
    <w:rsid w:val="00AF0CF1"/>
    <w:rsid w:val="00AF1B58"/>
    <w:rsid w:val="00B03EA2"/>
    <w:rsid w:val="00B1215E"/>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7D3"/>
    <w:rsid w:val="00B9147E"/>
    <w:rsid w:val="00B929E4"/>
    <w:rsid w:val="00B93638"/>
    <w:rsid w:val="00BA1ABB"/>
    <w:rsid w:val="00BA5A5E"/>
    <w:rsid w:val="00BA705A"/>
    <w:rsid w:val="00BB4057"/>
    <w:rsid w:val="00BB58C5"/>
    <w:rsid w:val="00BB67D0"/>
    <w:rsid w:val="00BE48E6"/>
    <w:rsid w:val="00BF04C3"/>
    <w:rsid w:val="00BF4C57"/>
    <w:rsid w:val="00BF4CD4"/>
    <w:rsid w:val="00C01B62"/>
    <w:rsid w:val="00C03A00"/>
    <w:rsid w:val="00C03C79"/>
    <w:rsid w:val="00C074E4"/>
    <w:rsid w:val="00C10098"/>
    <w:rsid w:val="00C14DB0"/>
    <w:rsid w:val="00C16083"/>
    <w:rsid w:val="00C273D0"/>
    <w:rsid w:val="00C3025A"/>
    <w:rsid w:val="00C310BC"/>
    <w:rsid w:val="00C33D27"/>
    <w:rsid w:val="00C34DF7"/>
    <w:rsid w:val="00C43A0D"/>
    <w:rsid w:val="00C446D5"/>
    <w:rsid w:val="00C47E5C"/>
    <w:rsid w:val="00C47FDC"/>
    <w:rsid w:val="00C50BF3"/>
    <w:rsid w:val="00C51846"/>
    <w:rsid w:val="00C5409C"/>
    <w:rsid w:val="00C65CF0"/>
    <w:rsid w:val="00C66253"/>
    <w:rsid w:val="00C87E05"/>
    <w:rsid w:val="00C95CDB"/>
    <w:rsid w:val="00C96EE2"/>
    <w:rsid w:val="00C97AF8"/>
    <w:rsid w:val="00CA0B44"/>
    <w:rsid w:val="00CB1DBF"/>
    <w:rsid w:val="00CB5B28"/>
    <w:rsid w:val="00CC3053"/>
    <w:rsid w:val="00CC3CBD"/>
    <w:rsid w:val="00CD0630"/>
    <w:rsid w:val="00CD2C95"/>
    <w:rsid w:val="00CE74A8"/>
    <w:rsid w:val="00CF4702"/>
    <w:rsid w:val="00D11117"/>
    <w:rsid w:val="00D17A73"/>
    <w:rsid w:val="00D2045D"/>
    <w:rsid w:val="00D2238B"/>
    <w:rsid w:val="00D23620"/>
    <w:rsid w:val="00D37C03"/>
    <w:rsid w:val="00D434C3"/>
    <w:rsid w:val="00D4552E"/>
    <w:rsid w:val="00D5226D"/>
    <w:rsid w:val="00D52CC5"/>
    <w:rsid w:val="00D61A2A"/>
    <w:rsid w:val="00D65E6A"/>
    <w:rsid w:val="00D66F62"/>
    <w:rsid w:val="00D70080"/>
    <w:rsid w:val="00D90C6B"/>
    <w:rsid w:val="00D92751"/>
    <w:rsid w:val="00DA0F72"/>
    <w:rsid w:val="00DA4306"/>
    <w:rsid w:val="00DB67AB"/>
    <w:rsid w:val="00DC78EB"/>
    <w:rsid w:val="00DD02D5"/>
    <w:rsid w:val="00DD06D2"/>
    <w:rsid w:val="00DD180E"/>
    <w:rsid w:val="00DD5D61"/>
    <w:rsid w:val="00DF43A2"/>
    <w:rsid w:val="00DF48AE"/>
    <w:rsid w:val="00E01958"/>
    <w:rsid w:val="00E051DD"/>
    <w:rsid w:val="00E063CB"/>
    <w:rsid w:val="00E07860"/>
    <w:rsid w:val="00E11FF6"/>
    <w:rsid w:val="00E13C69"/>
    <w:rsid w:val="00E27608"/>
    <w:rsid w:val="00E30D1C"/>
    <w:rsid w:val="00E3759F"/>
    <w:rsid w:val="00E55507"/>
    <w:rsid w:val="00E6133D"/>
    <w:rsid w:val="00E72A52"/>
    <w:rsid w:val="00E75AAA"/>
    <w:rsid w:val="00E76444"/>
    <w:rsid w:val="00E9048B"/>
    <w:rsid w:val="00E93A08"/>
    <w:rsid w:val="00E962D5"/>
    <w:rsid w:val="00E965D7"/>
    <w:rsid w:val="00EA372A"/>
    <w:rsid w:val="00EB23A1"/>
    <w:rsid w:val="00ED3213"/>
    <w:rsid w:val="00EE15DF"/>
    <w:rsid w:val="00EF4DEF"/>
    <w:rsid w:val="00F0624F"/>
    <w:rsid w:val="00F249BB"/>
    <w:rsid w:val="00F266BA"/>
    <w:rsid w:val="00F340E8"/>
    <w:rsid w:val="00F41840"/>
    <w:rsid w:val="00F649EE"/>
    <w:rsid w:val="00F82F95"/>
    <w:rsid w:val="00F839A7"/>
    <w:rsid w:val="00F977A1"/>
    <w:rsid w:val="00FA0B88"/>
    <w:rsid w:val="00FB097B"/>
    <w:rsid w:val="00FC4FA2"/>
    <w:rsid w:val="00FD1BF3"/>
    <w:rsid w:val="00FE0582"/>
    <w:rsid w:val="00FE09DB"/>
    <w:rsid w:val="00FE4920"/>
    <w:rsid w:val="00FE4F75"/>
    <w:rsid w:val="00FE666C"/>
    <w:rsid w:val="00FF00AC"/>
    <w:rsid w:val="00FF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14</Pages>
  <Words>18422</Words>
  <Characters>105006</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45</cp:revision>
  <dcterms:created xsi:type="dcterms:W3CDTF">2023-10-16T19:46:00Z</dcterms:created>
  <dcterms:modified xsi:type="dcterms:W3CDTF">2023-10-21T17:42:00Z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id="3a33umbt"/&gt;&lt;style id="http://www.zotero.org/styles/pnas" hasBibliography="1" bibliographyStyleHasBeenSet="1"/&gt;&lt;prefs&gt;&lt;pref name="fieldType" value="Field"/&gt;&lt;/prefs&gt;&lt;/data&gt;</vt:lpwstr>
  </property>
</Properties>
</file>