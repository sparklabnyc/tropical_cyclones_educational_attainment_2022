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43F18F8B"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w:t>
      </w:r>
      <w:r w:rsidR="00633CFD">
        <w:rPr>
          <w:rFonts w:ascii="Arial" w:hAnsi="Arial" w:cs="Arial"/>
          <w:sz w:val="20"/>
          <w:szCs w:val="20"/>
        </w:rPr>
        <w:t>Xicheng Xie</w:t>
      </w:r>
      <w:r w:rsidR="002246F9">
        <w:rPr>
          <w:rFonts w:ascii="Arial" w:hAnsi="Arial" w:cs="Arial"/>
          <w:sz w:val="20"/>
          <w:szCs w:val="20"/>
          <w:vertAlign w:val="superscript"/>
        </w:rPr>
        <w:t>4</w:t>
      </w:r>
      <w:r w:rsidR="00633CFD">
        <w:rPr>
          <w:rFonts w:ascii="Arial" w:hAnsi="Arial" w:cs="Arial"/>
          <w:sz w:val="20"/>
          <w:szCs w:val="20"/>
        </w:rPr>
        <w:t xml:space="preserve">, </w:t>
      </w:r>
      <w:r>
        <w:rPr>
          <w:rFonts w:ascii="Arial" w:hAnsi="Arial" w:cs="Arial"/>
          <w:sz w:val="20"/>
          <w:szCs w:val="20"/>
        </w:rPr>
        <w:t>Joan A. Casey</w:t>
      </w:r>
      <w:r w:rsidR="00C81AB1">
        <w:rPr>
          <w:rFonts w:ascii="Arial" w:hAnsi="Arial" w:cs="Arial"/>
          <w:sz w:val="20"/>
          <w:szCs w:val="20"/>
          <w:vertAlign w:val="superscript"/>
        </w:rPr>
        <w:t>1,5</w:t>
      </w:r>
      <w:r>
        <w:rPr>
          <w:rFonts w:ascii="Arial" w:hAnsi="Arial" w:cs="Arial"/>
          <w:sz w:val="20"/>
          <w:szCs w:val="20"/>
        </w:rPr>
        <w:t>, Joel Schwartz</w:t>
      </w:r>
      <w:r w:rsidR="002246F9">
        <w:rPr>
          <w:rFonts w:ascii="Arial" w:hAnsi="Arial" w:cs="Arial"/>
          <w:sz w:val="20"/>
          <w:szCs w:val="20"/>
          <w:vertAlign w:val="superscript"/>
        </w:rPr>
        <w:t>6</w:t>
      </w:r>
      <w:r>
        <w:rPr>
          <w:rFonts w:ascii="Arial" w:hAnsi="Arial" w:cs="Arial"/>
          <w:sz w:val="20"/>
          <w:szCs w:val="20"/>
        </w:rPr>
        <w:t>, Michelle L. Bell</w:t>
      </w:r>
      <w:r w:rsidR="002246F9">
        <w:rPr>
          <w:rFonts w:ascii="Arial" w:hAnsi="Arial" w:cs="Arial"/>
          <w:sz w:val="20"/>
          <w:szCs w:val="20"/>
          <w:vertAlign w:val="superscript"/>
        </w:rPr>
        <w:t>7</w:t>
      </w:r>
      <w:r>
        <w:rPr>
          <w:rFonts w:ascii="Arial" w:hAnsi="Arial" w:cs="Arial"/>
          <w:sz w:val="20"/>
          <w:szCs w:val="20"/>
        </w:rPr>
        <w:t>,</w:t>
      </w:r>
      <w:r w:rsidR="00F85E08">
        <w:rPr>
          <w:rFonts w:ascii="Arial" w:hAnsi="Arial" w:cs="Arial"/>
          <w:sz w:val="20"/>
          <w:szCs w:val="20"/>
        </w:rPr>
        <w:t xml:space="preserve"> </w:t>
      </w:r>
      <w:proofErr w:type="spellStart"/>
      <w:r w:rsidR="0079561D">
        <w:rPr>
          <w:rFonts w:ascii="Arial" w:hAnsi="Arial" w:cs="Arial"/>
          <w:sz w:val="20"/>
          <w:szCs w:val="20"/>
        </w:rPr>
        <w:t>Yoshira</w:t>
      </w:r>
      <w:proofErr w:type="spellEnd"/>
      <w:r w:rsidR="0079561D">
        <w:rPr>
          <w:rFonts w:ascii="Arial" w:hAnsi="Arial" w:cs="Arial"/>
          <w:sz w:val="20"/>
          <w:szCs w:val="20"/>
        </w:rPr>
        <w:t xml:space="preserve"> Ornelas Van Horne</w:t>
      </w:r>
      <w:r w:rsidR="0079561D">
        <w:rPr>
          <w:rFonts w:ascii="Arial" w:hAnsi="Arial" w:cs="Arial"/>
          <w:sz w:val="20"/>
          <w:szCs w:val="20"/>
          <w:vertAlign w:val="superscript"/>
        </w:rPr>
        <w:t>1</w:t>
      </w:r>
      <w:r w:rsidR="0079561D">
        <w:rPr>
          <w:rFonts w:ascii="Arial" w:hAnsi="Arial" w:cs="Arial"/>
          <w:sz w:val="20"/>
          <w:szCs w:val="20"/>
        </w:rPr>
        <w:t xml:space="preserve">, </w:t>
      </w:r>
      <w:r w:rsidR="00872845">
        <w:rPr>
          <w:rFonts w:ascii="Arial" w:hAnsi="Arial" w:cs="Arial"/>
          <w:sz w:val="20"/>
          <w:szCs w:val="20"/>
        </w:rPr>
        <w:t>Jared Fox</w:t>
      </w:r>
      <w:r w:rsidR="002246F9">
        <w:rPr>
          <w:rFonts w:ascii="Arial" w:hAnsi="Arial" w:cs="Arial"/>
          <w:sz w:val="20"/>
          <w:szCs w:val="20"/>
          <w:vertAlign w:val="superscript"/>
        </w:rPr>
        <w:t>8</w:t>
      </w:r>
      <w:r w:rsidR="00872845">
        <w:rPr>
          <w:rFonts w:ascii="Arial" w:hAnsi="Arial" w:cs="Arial"/>
          <w:sz w:val="20"/>
          <w:szCs w:val="20"/>
        </w:rPr>
        <w:t>,</w:t>
      </w:r>
      <w:r w:rsidR="00E524A0" w:rsidRPr="00E524A0">
        <w:rPr>
          <w:rFonts w:ascii="Arial" w:hAnsi="Arial" w:cs="Arial"/>
          <w:sz w:val="20"/>
          <w:szCs w:val="20"/>
        </w:rPr>
        <w:t xml:space="preserve"> </w:t>
      </w:r>
      <w:r w:rsidR="00E524A0">
        <w:rPr>
          <w:rFonts w:ascii="Arial" w:hAnsi="Arial" w:cs="Arial"/>
          <w:sz w:val="20"/>
          <w:szCs w:val="20"/>
        </w:rPr>
        <w:t>Marianthi-Anna Kioumourtzoglou</w:t>
      </w:r>
      <w:r w:rsidR="00E524A0">
        <w:rPr>
          <w:rFonts w:ascii="Arial" w:hAnsi="Arial" w:cs="Arial"/>
          <w:sz w:val="20"/>
          <w:szCs w:val="20"/>
          <w:vertAlign w:val="superscript"/>
        </w:rPr>
        <w:t>1</w:t>
      </w:r>
      <w:r w:rsidR="00E524A0">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15F7C9B0" w14:textId="2F10ADAC" w:rsidR="002246F9" w:rsidRPr="00872845" w:rsidRDefault="002246F9" w:rsidP="00872845">
      <w:pPr>
        <w:numPr>
          <w:ilvl w:val="0"/>
          <w:numId w:val="3"/>
        </w:numPr>
        <w:rPr>
          <w:rFonts w:ascii="Arial" w:hAnsi="Arial" w:cs="Arial"/>
          <w:sz w:val="20"/>
          <w:szCs w:val="20"/>
        </w:rPr>
      </w:pPr>
      <w:r>
        <w:rPr>
          <w:rFonts w:ascii="Arial" w:hAnsi="Arial" w:cs="Arial"/>
          <w:sz w:val="20"/>
          <w:szCs w:val="20"/>
        </w:rPr>
        <w:t>Department of Biostatistics, Columbia University Mailman School of Public Health, New York, New York,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52847629"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xml:space="preserve">, </w:t>
      </w:r>
      <w:r w:rsidR="001A1622">
        <w:rPr>
          <w:rFonts w:ascii="Arial" w:hAnsi="Arial" w:cs="Arial"/>
          <w:sz w:val="20"/>
          <w:szCs w:val="20"/>
        </w:rPr>
        <w:t>Chevy Chase</w:t>
      </w:r>
      <w:r>
        <w:rPr>
          <w:rFonts w:ascii="Arial" w:hAnsi="Arial" w:cs="Arial"/>
          <w:sz w:val="20"/>
          <w:szCs w:val="20"/>
        </w:rPr>
        <w:t>,</w:t>
      </w:r>
      <w:r w:rsidR="001A1622">
        <w:rPr>
          <w:rFonts w:ascii="Arial" w:hAnsi="Arial" w:cs="Arial"/>
          <w:sz w:val="20"/>
          <w:szCs w:val="20"/>
        </w:rPr>
        <w:t xml:space="preserve"> </w:t>
      </w:r>
      <w:r w:rsidR="00BE5C61">
        <w:rPr>
          <w:rFonts w:ascii="Arial" w:hAnsi="Arial" w:cs="Arial"/>
          <w:sz w:val="20"/>
          <w:szCs w:val="20"/>
        </w:rPr>
        <w:t>Maryland</w:t>
      </w:r>
      <w:r w:rsidR="001A1622">
        <w:rPr>
          <w:rFonts w:ascii="Arial" w:hAnsi="Arial" w:cs="Arial"/>
          <w:sz w:val="20"/>
          <w:szCs w:val="20"/>
        </w:rPr>
        <w:t>,</w:t>
      </w:r>
      <w:r>
        <w:rPr>
          <w:rFonts w:ascii="Arial" w:hAnsi="Arial" w:cs="Arial"/>
          <w:sz w:val="20"/>
          <w:szCs w:val="20"/>
        </w:rPr>
        <w:t xml:space="preserve">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1CFDD81E"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w:t>
      </w:r>
      <w:r w:rsidR="00F0093F">
        <w:rPr>
          <w:rFonts w:ascii="Arial" w:hAnsi="Arial" w:cs="Arial"/>
          <w:sz w:val="20"/>
          <w:szCs w:val="20"/>
        </w:rPr>
        <w:t xml:space="preserve"> established and formulated</w:t>
      </w:r>
      <w:r w:rsidR="005B4FE3">
        <w:rPr>
          <w:rFonts w:ascii="Arial" w:hAnsi="Arial" w:cs="Arial"/>
          <w:sz w:val="20"/>
          <w:szCs w:val="20"/>
        </w:rPr>
        <w:t xml:space="preserve">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 xml:space="preserve">acquired, analyzed, and interpreted data. RMP obtained funding. GYM and RMP conducted analysis and prepared results. GYM and RMP wrote the first draft of the paper, and JAC, JS, MLB, GBA, </w:t>
      </w:r>
      <w:r w:rsidR="00A5147B">
        <w:rPr>
          <w:rFonts w:ascii="Arial" w:hAnsi="Arial" w:cs="Arial"/>
          <w:sz w:val="20"/>
          <w:szCs w:val="20"/>
        </w:rPr>
        <w:t xml:space="preserve">YOVH, JF, and </w:t>
      </w:r>
      <w:r w:rsidR="005B4FE3">
        <w:rPr>
          <w:rFonts w:ascii="Arial" w:hAnsi="Arial" w:cs="Arial"/>
          <w:sz w:val="20"/>
          <w:szCs w:val="20"/>
        </w:rPr>
        <w:t>MAK contributed to critical revisions.</w:t>
      </w:r>
      <w:r w:rsidR="00310A61">
        <w:rPr>
          <w:rFonts w:ascii="Arial" w:hAnsi="Arial" w:cs="Arial"/>
          <w:sz w:val="20"/>
          <w:szCs w:val="20"/>
        </w:rPr>
        <w:t xml:space="preserve"> XX reviewed all statistical cod</w:t>
      </w:r>
      <w:r w:rsidR="000D015D">
        <w:rPr>
          <w:rFonts w:ascii="Arial" w:hAnsi="Arial" w:cs="Arial"/>
          <w:sz w:val="20"/>
          <w:szCs w:val="20"/>
        </w:rPr>
        <w:t>e</w:t>
      </w:r>
      <w:r w:rsidR="00310A61">
        <w:rPr>
          <w:rFonts w:ascii="Arial" w:hAnsi="Arial" w:cs="Arial"/>
          <w:sz w:val="20"/>
          <w:szCs w:val="20"/>
        </w:rPr>
        <w:t>.</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3127E" w:rsidRDefault="00E6133D" w:rsidP="00E6133D">
      <w:pPr>
        <w:rPr>
          <w:rFonts w:ascii="Arial" w:hAnsi="Arial"/>
          <w:sz w:val="20"/>
          <w:lang w:val="fr-FR"/>
        </w:rPr>
      </w:pPr>
      <w:r w:rsidRPr="00E3127E">
        <w:rPr>
          <w:rFonts w:ascii="Arial" w:hAnsi="Arial"/>
          <w:b/>
          <w:sz w:val="20"/>
          <w:lang w:val="fr-FR"/>
        </w:rPr>
        <w:t>Classification</w:t>
      </w:r>
      <w:r w:rsidR="00623869" w:rsidRPr="00E3127E">
        <w:rPr>
          <w:rFonts w:ascii="Arial" w:hAnsi="Arial"/>
          <w:b/>
          <w:sz w:val="20"/>
          <w:lang w:val="fr-FR"/>
        </w:rPr>
        <w:t xml:space="preserve">: </w:t>
      </w:r>
      <w:r w:rsidR="005B4FE3" w:rsidRPr="00E3127E">
        <w:rPr>
          <w:rFonts w:ascii="Arial" w:hAnsi="Arial"/>
          <w:sz w:val="20"/>
          <w:lang w:val="fr-FR"/>
        </w:rPr>
        <w:t>Social Sciences (Environmental Sciences)</w:t>
      </w:r>
      <w:r w:rsidRPr="00E3127E">
        <w:rPr>
          <w:rFonts w:ascii="Arial" w:hAnsi="Arial"/>
          <w:sz w:val="20"/>
          <w:lang w:val="fr-FR"/>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w:t>
      </w:r>
      <w:commentRangeStart w:id="2"/>
      <w:r w:rsidRPr="00980C22">
        <w:rPr>
          <w:rFonts w:ascii="Arial" w:hAnsi="Arial" w:cs="Arial"/>
          <w:b/>
          <w:color w:val="000000"/>
          <w:sz w:val="20"/>
          <w:szCs w:val="20"/>
        </w:rPr>
        <w:t>t</w:t>
      </w:r>
      <w:commentRangeEnd w:id="2"/>
      <w:r w:rsidR="002843F7">
        <w:rPr>
          <w:rStyle w:val="CommentReference"/>
          <w:rFonts w:ascii="Times New Roman" w:eastAsia="Times New Roman" w:hAnsi="Times New Roman" w:cs="Times New Roman"/>
        </w:rPr>
        <w:commentReference w:id="2"/>
      </w:r>
    </w:p>
    <w:p w14:paraId="05107EAA" w14:textId="439BE4D5"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w:t>
      </w:r>
      <w:commentRangeStart w:id="3"/>
      <w:r w:rsidR="003E4BD5" w:rsidRPr="003E4BD5">
        <w:rPr>
          <w:rFonts w:ascii="Arial" w:hAnsi="Arial" w:cs="Arial"/>
          <w:color w:val="000000"/>
          <w:sz w:val="20"/>
          <w:szCs w:val="20"/>
        </w:rPr>
        <w:t>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w:t>
      </w:r>
      <w:commentRangeEnd w:id="3"/>
      <w:r w:rsidR="00C81AB1">
        <w:rPr>
          <w:rStyle w:val="CommentReference"/>
          <w:rFonts w:ascii="Times New Roman" w:eastAsia="Times New Roman" w:hAnsi="Times New Roman" w:cs="Times New Roman"/>
        </w:rPr>
        <w:commentReference w:id="3"/>
      </w:r>
      <w:r w:rsidR="003E4BD5" w:rsidRPr="003E4BD5">
        <w:rPr>
          <w:rFonts w:ascii="Arial" w:hAnsi="Arial" w:cs="Arial"/>
          <w:color w:val="000000"/>
          <w:sz w:val="20"/>
          <w:szCs w:val="20"/>
        </w:rPr>
        <w:t>among elementary and middle schoo</w:t>
      </w:r>
      <w:r w:rsidR="00E446B5">
        <w:rPr>
          <w:rFonts w:ascii="Arial" w:hAnsi="Arial" w:cs="Arial"/>
          <w:color w:val="000000"/>
          <w:sz w:val="20"/>
          <w:szCs w:val="20"/>
        </w:rPr>
        <w:t>l</w:t>
      </w:r>
      <w:r w:rsidR="003E4BD5" w:rsidRPr="003E4BD5">
        <w:rPr>
          <w:rFonts w:ascii="Arial" w:hAnsi="Arial" w:cs="Arial"/>
          <w:color w:val="000000"/>
          <w:sz w:val="20"/>
          <w:szCs w:val="20"/>
        </w:rPr>
        <w:t xml:space="preserv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E04AAC">
        <w:rPr>
          <w:rFonts w:ascii="Arial" w:hAnsi="Arial" w:cs="Arial"/>
          <w:color w:val="000000"/>
          <w:sz w:val="20"/>
          <w:szCs w:val="20"/>
        </w:rPr>
        <w:t xml:space="preserve"> school years</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ducation</w:t>
      </w:r>
      <w:r w:rsidR="00E04AAC">
        <w:rPr>
          <w:rFonts w:ascii="Arial" w:hAnsi="Arial" w:cs="Arial"/>
          <w:color w:val="000000"/>
          <w:sz w:val="20"/>
          <w:szCs w:val="20"/>
        </w:rPr>
        <w:t>al performance</w:t>
      </w:r>
      <w:r w:rsidR="003E4BD5" w:rsidRPr="003E4BD5">
        <w:rPr>
          <w:rFonts w:ascii="Arial" w:hAnsi="Arial" w:cs="Arial"/>
          <w:color w:val="000000"/>
          <w:sz w:val="20"/>
          <w:szCs w:val="20"/>
        </w:rPr>
        <w:t xml:space="preserve">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expose</w:t>
      </w:r>
      <w:r w:rsidR="00E04AAC">
        <w:rPr>
          <w:rFonts w:ascii="Arial" w:hAnsi="Arial" w:cs="Arial"/>
          <w:color w:val="000000"/>
          <w:sz w:val="20"/>
          <w:szCs w:val="20"/>
        </w:rPr>
        <w:t>d counties</w:t>
      </w:r>
      <w:r w:rsidR="00D11117">
        <w:rPr>
          <w:rFonts w:ascii="Arial" w:hAnsi="Arial" w:cs="Arial"/>
          <w:color w:val="000000"/>
          <w:sz w:val="20"/>
          <w:szCs w:val="20"/>
        </w:rPr>
        <w:t xml:space="preserve"> </w:t>
      </w:r>
      <w:r w:rsidR="00E04AAC">
        <w:rPr>
          <w:rFonts w:ascii="Arial" w:hAnsi="Arial" w:cs="Arial"/>
          <w:color w:val="000000"/>
          <w:sz w:val="20"/>
          <w:szCs w:val="20"/>
        </w:rPr>
        <w:t>were those</w:t>
      </w:r>
      <w:r w:rsidR="003E4BD5" w:rsidRPr="003E4BD5">
        <w:rPr>
          <w:rFonts w:ascii="Arial" w:hAnsi="Arial" w:cs="Arial"/>
          <w:color w:val="000000"/>
          <w:sz w:val="20"/>
          <w:szCs w:val="20"/>
        </w:rPr>
        <w:t xml:space="preserve">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 xml:space="preserve">4 </w:t>
      </w:r>
      <w:commentRangeStart w:id="4"/>
      <w:r w:rsidR="003E4BD5" w:rsidRPr="003E4BD5">
        <w:rPr>
          <w:rFonts w:ascii="Arial" w:hAnsi="Arial" w:cs="Arial"/>
          <w:color w:val="000000"/>
          <w:sz w:val="20"/>
          <w:szCs w:val="20"/>
        </w:rPr>
        <w:t>knots</w:t>
      </w:r>
      <w:commentRangeEnd w:id="4"/>
      <w:r w:rsidR="006911D1">
        <w:rPr>
          <w:rStyle w:val="CommentReference"/>
          <w:rFonts w:ascii="Times New Roman" w:eastAsia="Times New Roman" w:hAnsi="Times New Roman" w:cs="Times New Roman"/>
        </w:rPr>
        <w:commentReference w:id="4"/>
      </w:r>
      <w:r w:rsidR="003E4BD5" w:rsidRPr="003E4BD5">
        <w:rPr>
          <w:rFonts w:ascii="Arial" w:hAnsi="Arial" w:cs="Arial"/>
          <w:color w:val="000000"/>
          <w:sz w:val="20"/>
          <w:szCs w:val="20"/>
        </w:rPr>
        <w:t>.</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test score</w:t>
      </w:r>
      <w:r w:rsidR="00E04AAC">
        <w:rPr>
          <w:rFonts w:ascii="Arial" w:hAnsi="Arial" w:cs="Arial"/>
          <w:color w:val="000000"/>
          <w:sz w:val="20"/>
          <w:szCs w:val="20"/>
        </w:rPr>
        <w:t xml:space="preserve">s </w:t>
      </w:r>
      <w:r w:rsidR="00334A29">
        <w:rPr>
          <w:rFonts w:ascii="Arial" w:hAnsi="Arial" w:cs="Arial"/>
          <w:color w:val="000000"/>
          <w:sz w:val="20"/>
          <w:szCs w:val="20"/>
        </w:rPr>
        <w:t xml:space="preserve">using a Bayesian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E04AAC">
        <w:rPr>
          <w:rFonts w:ascii="Arial" w:hAnsi="Arial" w:cs="Arial"/>
          <w:color w:val="000000"/>
          <w:sz w:val="20"/>
          <w:szCs w:val="20"/>
        </w:rPr>
        <w:t xml:space="preserve"> =</w:t>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w:t>
      </w:r>
      <w:r w:rsidR="00676057">
        <w:rPr>
          <w:rFonts w:ascii="Arial" w:hAnsi="Arial" w:cs="Arial"/>
          <w:color w:val="000000"/>
          <w:sz w:val="20"/>
          <w:szCs w:val="20"/>
        </w:rPr>
        <w:t>:</w:t>
      </w:r>
      <w:r w:rsidR="003334DF">
        <w:rPr>
          <w:rFonts w:ascii="Arial" w:hAnsi="Arial" w:cs="Arial"/>
          <w:color w:val="000000"/>
          <w:sz w:val="20"/>
          <w:szCs w:val="20"/>
        </w:rPr>
        <w:t xml:space="preserve">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E04AAC">
        <w:rPr>
          <w:rFonts w:ascii="Arial" w:hAnsi="Arial" w:cs="Arial"/>
          <w:color w:val="000000"/>
          <w:sz w:val="20"/>
          <w:szCs w:val="20"/>
        </w:rPr>
        <w:t xml:space="preserve"> (PP)</w:t>
      </w:r>
      <w:r w:rsidR="00277E05">
        <w:rPr>
          <w:rFonts w:ascii="Arial" w:hAnsi="Arial" w:cs="Arial"/>
          <w:color w:val="000000"/>
          <w:sz w:val="20"/>
          <w:szCs w:val="20"/>
        </w:rPr>
        <w:t xml:space="preserve"> of </w:t>
      </w:r>
      <w:r w:rsidR="00E464F8">
        <w:rPr>
          <w:rFonts w:ascii="Arial" w:hAnsi="Arial" w:cs="Arial"/>
          <w:color w:val="000000"/>
          <w:sz w:val="20"/>
          <w:szCs w:val="20"/>
        </w:rPr>
        <w:t>negative</w:t>
      </w:r>
      <w:r w:rsidR="00277E05">
        <w:rPr>
          <w:rFonts w:ascii="Arial" w:hAnsi="Arial" w:cs="Arial"/>
          <w:color w:val="000000"/>
          <w:sz w:val="20"/>
          <w:szCs w:val="20"/>
        </w:rPr>
        <w:t xml:space="preserve"> association</w:t>
      </w:r>
      <w:r w:rsidR="00C074E4">
        <w:rPr>
          <w:rFonts w:ascii="Arial" w:hAnsi="Arial" w:cs="Arial"/>
          <w:color w:val="000000"/>
          <w:sz w:val="20"/>
          <w:szCs w:val="20"/>
        </w:rPr>
        <w:t xml:space="preserve"> </w:t>
      </w:r>
      <w:r w:rsidR="00242DF6">
        <w:rPr>
          <w:rFonts w:ascii="Arial" w:hAnsi="Arial" w:cs="Arial"/>
          <w:color w:val="000000"/>
          <w:sz w:val="20"/>
          <w:szCs w:val="20"/>
        </w:rPr>
        <w:t xml:space="preserve">= </w:t>
      </w:r>
      <w:r w:rsidR="00257A75">
        <w:rPr>
          <w:rFonts w:ascii="Arial" w:hAnsi="Arial" w:cs="Arial"/>
          <w:color w:val="000000"/>
          <w:sz w:val="20"/>
          <w:szCs w:val="20"/>
        </w:rPr>
        <w:t>99.9</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w:t>
      </w:r>
      <w:r w:rsidR="00E04AAC">
        <w:rPr>
          <w:rFonts w:ascii="Arial" w:hAnsi="Arial" w:cs="Arial"/>
          <w:color w:val="000000"/>
          <w:sz w:val="20"/>
          <w:szCs w:val="20"/>
        </w:rPr>
        <w:t xml:space="preserve">= </w:t>
      </w:r>
      <w:r w:rsidR="003334DF">
        <w:rPr>
          <w:rFonts w:ascii="Arial" w:hAnsi="Arial" w:cs="Arial"/>
          <w:color w:val="000000"/>
          <w:sz w:val="20"/>
          <w:szCs w:val="20"/>
        </w:rPr>
        <w:t xml:space="preserve">-0.15; 95% </w:t>
      </w:r>
      <w:proofErr w:type="spellStart"/>
      <w:r w:rsidR="003334DF">
        <w:rPr>
          <w:rFonts w:ascii="Arial" w:hAnsi="Arial" w:cs="Arial"/>
          <w:color w:val="000000"/>
          <w:sz w:val="20"/>
          <w:szCs w:val="20"/>
        </w:rPr>
        <w:t>CrI</w:t>
      </w:r>
      <w:proofErr w:type="spellEnd"/>
      <w:r w:rsidR="00676057">
        <w:rPr>
          <w:rFonts w:ascii="Arial" w:hAnsi="Arial" w:cs="Arial"/>
          <w:color w:val="000000"/>
          <w:sz w:val="20"/>
          <w:szCs w:val="20"/>
        </w:rPr>
        <w:t>:</w:t>
      </w:r>
      <w:r w:rsidR="003334DF">
        <w:rPr>
          <w:rFonts w:ascii="Arial" w:hAnsi="Arial" w:cs="Arial"/>
          <w:color w:val="000000"/>
          <w:sz w:val="20"/>
          <w:szCs w:val="20"/>
        </w:rPr>
        <w:t xml:space="preserve"> -0.26, -0.04</w:t>
      </w:r>
      <w:r w:rsidR="00277E05">
        <w:rPr>
          <w:rFonts w:ascii="Arial" w:hAnsi="Arial" w:cs="Arial"/>
          <w:color w:val="000000"/>
          <w:sz w:val="20"/>
          <w:szCs w:val="20"/>
        </w:rPr>
        <w:t xml:space="preserve">; </w:t>
      </w:r>
      <w:r w:rsidR="00257A75">
        <w:rPr>
          <w:rFonts w:ascii="Arial" w:hAnsi="Arial" w:cs="Arial"/>
          <w:color w:val="000000"/>
          <w:sz w:val="20"/>
          <w:szCs w:val="20"/>
        </w:rPr>
        <w:t>PP</w:t>
      </w:r>
      <w:r w:rsidR="00676057">
        <w:rPr>
          <w:rFonts w:ascii="Arial" w:hAnsi="Arial" w:cs="Arial"/>
          <w:color w:val="000000"/>
          <w:sz w:val="20"/>
          <w:szCs w:val="20"/>
        </w:rPr>
        <w:t>[</w:t>
      </w:r>
      <w:r w:rsidR="00676057">
        <w:rPr>
          <w:rFonts w:ascii="Arial" w:hAnsi="Arial" w:cs="Arial"/>
          <w:color w:val="000000"/>
          <w:sz w:val="20"/>
          <w:szCs w:val="20"/>
          <w:lang w:val="el-GR"/>
        </w:rPr>
        <w:t>β</w:t>
      </w:r>
      <w:r w:rsidR="00257A75">
        <w:rPr>
          <w:rFonts w:ascii="Arial" w:hAnsi="Arial" w:cs="Arial"/>
          <w:color w:val="000000"/>
          <w:sz w:val="20"/>
          <w:szCs w:val="20"/>
        </w:rPr>
        <w:t>&lt;0</w:t>
      </w:r>
      <w:r w:rsidR="00676057">
        <w:rPr>
          <w:rFonts w:ascii="Arial" w:hAnsi="Arial" w:cs="Arial"/>
          <w:color w:val="000000"/>
          <w:sz w:val="20"/>
          <w:szCs w:val="20"/>
        </w:rPr>
        <w:t>]</w:t>
      </w:r>
      <w:r w:rsidR="00FB17C0">
        <w:rPr>
          <w:rFonts w:ascii="Arial" w:hAnsi="Arial" w:cs="Arial"/>
          <w:color w:val="000000"/>
          <w:sz w:val="20"/>
          <w:szCs w:val="20"/>
        </w:rPr>
        <w:t xml:space="preserve"> </w:t>
      </w:r>
      <w:r w:rsidR="00676057">
        <w:rPr>
          <w:rFonts w:ascii="Arial" w:hAnsi="Arial" w:cs="Arial"/>
          <w:color w:val="000000"/>
          <w:sz w:val="20"/>
          <w:szCs w:val="20"/>
        </w:rPr>
        <w:t>=</w:t>
      </w:r>
      <w:r w:rsidR="00FB17C0">
        <w:rPr>
          <w:rFonts w:ascii="Arial" w:hAnsi="Arial" w:cs="Arial"/>
          <w:color w:val="000000"/>
          <w:sz w:val="20"/>
          <w:szCs w:val="20"/>
        </w:rPr>
        <w:t xml:space="preserve"> </w:t>
      </w:r>
      <w:r w:rsidR="00257A75">
        <w:rPr>
          <w:rFonts w:ascii="Arial" w:hAnsi="Arial" w:cs="Arial"/>
          <w:color w:val="000000"/>
          <w:sz w:val="20"/>
          <w:szCs w:val="20"/>
        </w:rPr>
        <w:t>99.</w:t>
      </w:r>
      <w:r w:rsidR="00242DF6">
        <w:rPr>
          <w:rFonts w:ascii="Arial" w:hAnsi="Arial" w:cs="Arial"/>
          <w:color w:val="000000"/>
          <w:sz w:val="20"/>
          <w:szCs w:val="20"/>
        </w:rPr>
        <w:t>5</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E04AAC">
        <w:rPr>
          <w:rFonts w:ascii="Arial" w:hAnsi="Arial" w:cs="Arial"/>
          <w:color w:val="000000"/>
          <w:sz w:val="20"/>
          <w:szCs w:val="20"/>
        </w:rPr>
        <w:t xml:space="preserve"> =</w:t>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676057">
        <w:rPr>
          <w:rFonts w:ascii="Arial" w:hAnsi="Arial" w:cs="Arial"/>
          <w:color w:val="000000"/>
          <w:sz w:val="20"/>
          <w:szCs w:val="20"/>
        </w:rPr>
        <w:t>:</w:t>
      </w:r>
      <w:r w:rsidR="00872845">
        <w:rPr>
          <w:rFonts w:ascii="Arial" w:hAnsi="Arial" w:cs="Arial"/>
          <w:color w:val="000000"/>
          <w:sz w:val="20"/>
          <w:szCs w:val="20"/>
        </w:rPr>
        <w:t xml:space="preserve"> 0.11, 0.27</w:t>
      </w:r>
      <w:r w:rsidR="00277E05">
        <w:rPr>
          <w:rFonts w:ascii="Arial" w:hAnsi="Arial" w:cs="Arial"/>
          <w:color w:val="000000"/>
          <w:sz w:val="20"/>
          <w:szCs w:val="20"/>
        </w:rPr>
        <w:t>;</w:t>
      </w:r>
      <w:r w:rsidR="00B87249">
        <w:rPr>
          <w:rFonts w:ascii="Arial" w:hAnsi="Arial" w:cs="Arial"/>
          <w:color w:val="000000"/>
          <w:sz w:val="20"/>
          <w:szCs w:val="20"/>
        </w:rPr>
        <w:t xml:space="preserve"> </w:t>
      </w:r>
      <w:r w:rsidR="00676057">
        <w:rPr>
          <w:rFonts w:ascii="Arial" w:hAnsi="Arial" w:cs="Arial"/>
          <w:color w:val="000000"/>
          <w:sz w:val="20"/>
          <w:szCs w:val="20"/>
        </w:rPr>
        <w:t>PP[</w:t>
      </w:r>
      <w:r w:rsidR="00676057">
        <w:rPr>
          <w:rFonts w:ascii="Arial" w:hAnsi="Arial" w:cs="Arial"/>
          <w:color w:val="000000"/>
          <w:sz w:val="20"/>
          <w:szCs w:val="20"/>
          <w:lang w:val="el-GR"/>
        </w:rPr>
        <w:t>β</w:t>
      </w:r>
      <w:r w:rsidR="00676057">
        <w:rPr>
          <w:rFonts w:ascii="Arial" w:hAnsi="Arial" w:cs="Arial"/>
          <w:color w:val="000000"/>
          <w:sz w:val="20"/>
          <w:szCs w:val="20"/>
        </w:rPr>
        <w:t>&gt;0]</w:t>
      </w:r>
      <w:r w:rsidR="00FB17C0">
        <w:rPr>
          <w:rFonts w:ascii="Arial" w:hAnsi="Arial" w:cs="Arial"/>
          <w:color w:val="000000"/>
          <w:sz w:val="20"/>
          <w:szCs w:val="20"/>
        </w:rPr>
        <w:t xml:space="preserve"> </w:t>
      </w:r>
      <w:r w:rsidR="00827D9D">
        <w:rPr>
          <w:rFonts w:ascii="Arial" w:hAnsi="Arial" w:cs="Arial"/>
          <w:color w:val="000000"/>
          <w:sz w:val="20"/>
          <w:szCs w:val="20"/>
        </w:rPr>
        <w:t>=</w:t>
      </w:r>
      <w:r w:rsidR="00FB17C0">
        <w:rPr>
          <w:rFonts w:ascii="Arial" w:hAnsi="Arial" w:cs="Arial"/>
          <w:color w:val="000000"/>
          <w:sz w:val="20"/>
          <w:szCs w:val="20"/>
        </w:rPr>
        <w:t xml:space="preserve"> </w:t>
      </w:r>
      <w:r w:rsidR="00257A75">
        <w:rPr>
          <w:rFonts w:ascii="Arial" w:hAnsi="Arial" w:cs="Arial"/>
          <w:color w:val="000000"/>
          <w:sz w:val="20"/>
          <w:szCs w:val="20"/>
        </w:rPr>
        <w:t>99.9</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030E4C">
        <w:rPr>
          <w:rFonts w:ascii="Arial" w:hAnsi="Arial" w:cs="Arial"/>
          <w:color w:val="000000"/>
          <w:sz w:val="20"/>
          <w:szCs w:val="20"/>
          <w:lang w:val="en-GB"/>
        </w:rPr>
        <w:t xml:space="preserve"> </w:t>
      </w:r>
      <w:commentRangeStart w:id="5"/>
      <w:commentRangeStart w:id="6"/>
      <w:r w:rsidR="00030E4C">
        <w:rPr>
          <w:rFonts w:ascii="Arial" w:hAnsi="Arial" w:cs="Arial"/>
          <w:color w:val="000000"/>
          <w:sz w:val="20"/>
          <w:szCs w:val="20"/>
          <w:lang w:val="en-GB"/>
        </w:rPr>
        <w:t>people racialized and minoritized (e.g., Black, White, Indigenous)</w:t>
      </w:r>
      <w:r w:rsidR="005E34FA">
        <w:rPr>
          <w:rFonts w:ascii="Arial" w:hAnsi="Arial" w:cs="Arial"/>
          <w:color w:val="000000"/>
          <w:sz w:val="20"/>
          <w:szCs w:val="20"/>
          <w:lang w:val="en-GB"/>
        </w:rPr>
        <w:t>,</w:t>
      </w:r>
      <w:r w:rsidR="00EB5EBA">
        <w:rPr>
          <w:rFonts w:ascii="Arial" w:hAnsi="Arial" w:cs="Arial"/>
          <w:color w:val="000000"/>
          <w:sz w:val="20"/>
          <w:szCs w:val="20"/>
          <w:lang w:val="en-GB"/>
        </w:rPr>
        <w:t xml:space="preserve"> </w:t>
      </w:r>
      <w:r w:rsidR="00030E4C">
        <w:rPr>
          <w:rFonts w:ascii="Arial" w:hAnsi="Arial" w:cs="Arial"/>
          <w:color w:val="000000"/>
          <w:sz w:val="20"/>
          <w:szCs w:val="20"/>
          <w:lang w:val="en-GB"/>
        </w:rPr>
        <w:t>socioeconomically disempowered</w:t>
      </w:r>
      <w:r w:rsidR="005E34FA">
        <w:rPr>
          <w:rFonts w:ascii="Arial" w:hAnsi="Arial" w:cs="Arial"/>
          <w:color w:val="000000"/>
          <w:sz w:val="20"/>
          <w:szCs w:val="20"/>
          <w:lang w:val="en-GB"/>
        </w:rPr>
        <w:t xml:space="preserve"> </w:t>
      </w:r>
      <w:commentRangeStart w:id="7"/>
      <w:r w:rsidR="005E34FA">
        <w:rPr>
          <w:rFonts w:ascii="Arial" w:hAnsi="Arial" w:cs="Arial"/>
          <w:color w:val="000000"/>
          <w:sz w:val="20"/>
          <w:szCs w:val="20"/>
          <w:lang w:val="en-GB"/>
        </w:rPr>
        <w:t xml:space="preserve">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commentRangeEnd w:id="7"/>
      <w:r w:rsidR="00E22050">
        <w:rPr>
          <w:rStyle w:val="CommentReference"/>
          <w:rFonts w:ascii="Times New Roman" w:eastAsia="Times New Roman" w:hAnsi="Times New Roman" w:cs="Times New Roman"/>
        </w:rPr>
        <w:commentReference w:id="7"/>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E04AAC">
        <w:rPr>
          <w:rFonts w:ascii="Arial" w:hAnsi="Arial" w:cs="Arial"/>
          <w:color w:val="000000"/>
          <w:sz w:val="20"/>
          <w:szCs w:val="20"/>
        </w:rPr>
        <w:t xml:space="preserve"> =</w:t>
      </w:r>
      <w:r w:rsidR="002F6C6B">
        <w:rPr>
          <w:rFonts w:ascii="Arial" w:hAnsi="Arial" w:cs="Arial"/>
          <w:color w:val="000000"/>
          <w:sz w:val="20"/>
          <w:szCs w:val="20"/>
        </w:rPr>
        <w:t xml:space="preserve"> -0.57</w:t>
      </w:r>
      <w:r w:rsidR="00813903">
        <w:rPr>
          <w:rFonts w:ascii="Arial" w:hAnsi="Arial" w:cs="Arial"/>
          <w:color w:val="000000"/>
          <w:sz w:val="20"/>
          <w:szCs w:val="20"/>
        </w:rPr>
        <w:t xml:space="preserve">; 95% </w:t>
      </w:r>
      <w:proofErr w:type="spellStart"/>
      <w:r w:rsidR="00813903">
        <w:rPr>
          <w:rFonts w:ascii="Arial" w:hAnsi="Arial" w:cs="Arial"/>
          <w:color w:val="000000"/>
          <w:sz w:val="20"/>
          <w:szCs w:val="20"/>
        </w:rPr>
        <w:t>CrI</w:t>
      </w:r>
      <w:proofErr w:type="spellEnd"/>
      <w:r w:rsidR="00813903">
        <w:rPr>
          <w:rFonts w:ascii="Arial" w:hAnsi="Arial" w:cs="Arial"/>
          <w:color w:val="000000"/>
          <w:sz w:val="20"/>
          <w:szCs w:val="20"/>
        </w:rPr>
        <w:t xml:space="preserve">: </w:t>
      </w:r>
      <w:r w:rsidR="002F6C6B">
        <w:rPr>
          <w:rFonts w:ascii="Arial" w:hAnsi="Arial" w:cs="Arial"/>
          <w:color w:val="000000"/>
          <w:sz w:val="20"/>
          <w:szCs w:val="20"/>
        </w:rPr>
        <w:t xml:space="preserve">-0.63, -0.51; </w:t>
      </w:r>
      <w:r w:rsidR="00257A75">
        <w:rPr>
          <w:rFonts w:ascii="Arial" w:hAnsi="Arial" w:cs="Arial"/>
          <w:color w:val="000000"/>
          <w:sz w:val="20"/>
          <w:szCs w:val="20"/>
        </w:rPr>
        <w:t>PP</w:t>
      </w:r>
      <w:r w:rsidR="00813903">
        <w:rPr>
          <w:rFonts w:ascii="Arial" w:hAnsi="Arial" w:cs="Arial"/>
          <w:color w:val="000000"/>
          <w:sz w:val="20"/>
          <w:szCs w:val="20"/>
        </w:rPr>
        <w:t>[</w:t>
      </w:r>
      <w:r w:rsidR="00813903">
        <w:rPr>
          <w:rFonts w:ascii="Arial" w:hAnsi="Arial" w:cs="Arial"/>
          <w:color w:val="000000"/>
          <w:sz w:val="20"/>
          <w:szCs w:val="20"/>
          <w:lang w:val="el-GR"/>
        </w:rPr>
        <w:t>β</w:t>
      </w:r>
      <w:r w:rsidR="00257A75">
        <w:rPr>
          <w:rFonts w:ascii="Arial" w:hAnsi="Arial" w:cs="Arial"/>
          <w:color w:val="000000"/>
          <w:sz w:val="20"/>
          <w:szCs w:val="20"/>
        </w:rPr>
        <w:t>&lt;0</w:t>
      </w:r>
      <w:r w:rsidR="00813903">
        <w:rPr>
          <w:rFonts w:ascii="Arial" w:hAnsi="Arial" w:cs="Arial"/>
          <w:color w:val="000000"/>
          <w:sz w:val="20"/>
          <w:szCs w:val="20"/>
        </w:rPr>
        <w:t>]</w:t>
      </w:r>
      <w:r w:rsidR="00FB17C0">
        <w:rPr>
          <w:rFonts w:ascii="Arial" w:hAnsi="Arial" w:cs="Arial"/>
          <w:color w:val="000000"/>
          <w:sz w:val="20"/>
          <w:szCs w:val="20"/>
        </w:rPr>
        <w:t xml:space="preserve"> </w:t>
      </w:r>
      <w:r w:rsidR="00827D9D">
        <w:rPr>
          <w:rFonts w:ascii="Arial" w:hAnsi="Arial" w:cs="Arial"/>
          <w:color w:val="000000"/>
          <w:sz w:val="20"/>
          <w:szCs w:val="20"/>
        </w:rPr>
        <w:t>=</w:t>
      </w:r>
      <w:r w:rsidR="00FB17C0">
        <w:rPr>
          <w:rFonts w:ascii="Arial" w:hAnsi="Arial" w:cs="Arial"/>
          <w:color w:val="000000"/>
          <w:sz w:val="20"/>
          <w:szCs w:val="20"/>
        </w:rPr>
        <w:t xml:space="preserve"> </w:t>
      </w:r>
      <w:r w:rsidR="00257A75">
        <w:rPr>
          <w:rFonts w:ascii="Arial" w:hAnsi="Arial" w:cs="Arial"/>
          <w:color w:val="000000"/>
          <w:sz w:val="20"/>
          <w:szCs w:val="20"/>
        </w:rPr>
        <w:t>99.9</w:t>
      </w:r>
      <w:r w:rsidR="002F6C6B">
        <w:rPr>
          <w:rFonts w:ascii="Arial" w:hAnsi="Arial" w:cs="Arial"/>
          <w:color w:val="000000"/>
          <w:sz w:val="20"/>
          <w:szCs w:val="20"/>
        </w:rPr>
        <w:t xml:space="preserve">% for </w:t>
      </w:r>
      <w:r w:rsidR="00E22050">
        <w:rPr>
          <w:rFonts w:ascii="Arial" w:hAnsi="Arial" w:cs="Arial"/>
          <w:color w:val="000000"/>
          <w:sz w:val="20"/>
          <w:szCs w:val="20"/>
        </w:rPr>
        <w:t>low-</w:t>
      </w:r>
      <w:r w:rsidR="002F6C6B">
        <w:rPr>
          <w:rFonts w:ascii="Arial" w:hAnsi="Arial" w:cs="Arial"/>
          <w:color w:val="000000"/>
          <w:sz w:val="20"/>
          <w:szCs w:val="20"/>
        </w:rPr>
        <w:t>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w:t>
      </w:r>
      <w:r w:rsidR="00EB5EBA">
        <w:rPr>
          <w:rFonts w:ascii="Arial" w:hAnsi="Arial" w:cs="Arial"/>
          <w:color w:val="000000"/>
          <w:sz w:val="20"/>
          <w:szCs w:val="20"/>
          <w:lang w:val="en-GB"/>
        </w:rPr>
        <w:t>students racialized as Asian and enrolled in special education program</w:t>
      </w:r>
      <w:commentRangeEnd w:id="5"/>
      <w:r w:rsidR="00EB5EBA">
        <w:rPr>
          <w:rStyle w:val="CommentReference"/>
          <w:rFonts w:ascii="Times New Roman" w:eastAsia="Times New Roman" w:hAnsi="Times New Roman" w:cs="Times New Roman"/>
        </w:rPr>
        <w:commentReference w:id="5"/>
      </w:r>
      <w:commentRangeEnd w:id="6"/>
      <w:r w:rsidR="00E04AAC">
        <w:rPr>
          <w:rStyle w:val="CommentReference"/>
          <w:rFonts w:ascii="Times New Roman" w:eastAsia="Times New Roman" w:hAnsi="Times New Roman" w:cs="Times New Roman"/>
        </w:rPr>
        <w:commentReference w:id="6"/>
      </w:r>
      <w:r w:rsidR="00EB5EBA">
        <w:rPr>
          <w:rFonts w:ascii="Arial" w:hAnsi="Arial" w:cs="Arial"/>
          <w:color w:val="000000"/>
          <w:sz w:val="20"/>
          <w:szCs w:val="20"/>
          <w:lang w:val="en-GB"/>
        </w:rPr>
        <w:t xml:space="preserve">s </w:t>
      </w:r>
      <w:r w:rsidR="005E34FA">
        <w:rPr>
          <w:rFonts w:ascii="Arial" w:hAnsi="Arial" w:cs="Arial"/>
          <w:color w:val="000000"/>
          <w:sz w:val="20"/>
          <w:szCs w:val="20"/>
          <w:lang w:val="en-GB"/>
        </w:rPr>
        <w:t>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8143A5">
        <w:rPr>
          <w:rFonts w:ascii="Arial" w:hAnsi="Arial" w:cs="Arial"/>
          <w:color w:val="000000"/>
          <w:sz w:val="20"/>
          <w:szCs w:val="20"/>
        </w:rPr>
        <w:sym w:font="Symbol" w:char="F062"/>
      </w:r>
      <w:r w:rsidR="00050715">
        <w:rPr>
          <w:rFonts w:ascii="Arial" w:hAnsi="Arial" w:cs="Arial"/>
          <w:color w:val="000000"/>
          <w:sz w:val="20"/>
          <w:szCs w:val="20"/>
        </w:rPr>
        <w:t xml:space="preserve"> </w:t>
      </w:r>
      <w:r w:rsidR="008143A5">
        <w:rPr>
          <w:rFonts w:ascii="Arial" w:hAnsi="Arial" w:cs="Arial"/>
          <w:color w:val="000000"/>
          <w:sz w:val="20"/>
          <w:szCs w:val="20"/>
        </w:rPr>
        <w:t>=</w:t>
      </w:r>
      <w:r w:rsidR="00050715">
        <w:rPr>
          <w:rFonts w:ascii="Arial" w:hAnsi="Arial" w:cs="Arial"/>
          <w:color w:val="000000"/>
          <w:sz w:val="20"/>
          <w:szCs w:val="20"/>
        </w:rPr>
        <w:t xml:space="preserve"> </w:t>
      </w:r>
      <w:r w:rsidR="002F6C6B">
        <w:rPr>
          <w:rFonts w:ascii="Arial" w:hAnsi="Arial" w:cs="Arial"/>
          <w:color w:val="000000"/>
          <w:sz w:val="20"/>
          <w:szCs w:val="20"/>
        </w:rPr>
        <w:t xml:space="preserve">2.85; 95% </w:t>
      </w:r>
      <w:proofErr w:type="spellStart"/>
      <w:r w:rsidR="002F6C6B">
        <w:rPr>
          <w:rFonts w:ascii="Arial" w:hAnsi="Arial" w:cs="Arial"/>
          <w:color w:val="000000"/>
          <w:sz w:val="20"/>
          <w:szCs w:val="20"/>
        </w:rPr>
        <w:t>CrI</w:t>
      </w:r>
      <w:proofErr w:type="spellEnd"/>
      <w:r w:rsidR="0075220A">
        <w:rPr>
          <w:rFonts w:ascii="Arial" w:hAnsi="Arial" w:cs="Arial"/>
          <w:color w:val="000000"/>
          <w:sz w:val="20"/>
          <w:szCs w:val="20"/>
        </w:rPr>
        <w:t>:</w:t>
      </w:r>
      <w:r w:rsidR="002F6C6B">
        <w:rPr>
          <w:rFonts w:ascii="Arial" w:hAnsi="Arial" w:cs="Arial"/>
          <w:color w:val="000000"/>
          <w:sz w:val="20"/>
          <w:szCs w:val="20"/>
        </w:rPr>
        <w:t xml:space="preserve"> 1.95, 3.75; </w:t>
      </w:r>
      <w:r w:rsidR="00257A75">
        <w:rPr>
          <w:rFonts w:ascii="Arial" w:hAnsi="Arial" w:cs="Arial"/>
          <w:color w:val="000000"/>
          <w:sz w:val="20"/>
          <w:szCs w:val="20"/>
        </w:rPr>
        <w:t>PP</w:t>
      </w:r>
      <w:r w:rsidR="008143A5">
        <w:rPr>
          <w:rFonts w:ascii="Arial" w:hAnsi="Arial" w:cs="Arial"/>
          <w:color w:val="000000"/>
          <w:sz w:val="20"/>
          <w:szCs w:val="20"/>
        </w:rPr>
        <w:t>[</w:t>
      </w:r>
      <w:r w:rsidR="008143A5">
        <w:rPr>
          <w:rFonts w:ascii="Arial" w:hAnsi="Arial" w:cs="Arial"/>
          <w:color w:val="000000"/>
          <w:sz w:val="20"/>
          <w:szCs w:val="20"/>
          <w:lang w:val="el-GR"/>
        </w:rPr>
        <w:t>β</w:t>
      </w:r>
      <w:r w:rsidR="00257A75">
        <w:rPr>
          <w:rFonts w:ascii="Arial" w:hAnsi="Arial" w:cs="Arial"/>
          <w:color w:val="000000"/>
          <w:sz w:val="20"/>
          <w:szCs w:val="20"/>
        </w:rPr>
        <w:t>&gt;0</w:t>
      </w:r>
      <w:r w:rsidR="008143A5">
        <w:rPr>
          <w:rFonts w:ascii="Arial" w:hAnsi="Arial" w:cs="Arial"/>
          <w:color w:val="000000"/>
          <w:sz w:val="20"/>
          <w:szCs w:val="20"/>
        </w:rPr>
        <w:t>]</w:t>
      </w:r>
      <w:r w:rsidR="00FB17C0">
        <w:rPr>
          <w:rFonts w:ascii="Arial" w:hAnsi="Arial" w:cs="Arial"/>
          <w:color w:val="000000"/>
          <w:sz w:val="20"/>
          <w:szCs w:val="20"/>
        </w:rPr>
        <w:t xml:space="preserve"> </w:t>
      </w:r>
      <w:r w:rsidR="008143A5">
        <w:rPr>
          <w:rFonts w:ascii="Arial" w:hAnsi="Arial" w:cs="Arial"/>
          <w:color w:val="000000"/>
          <w:sz w:val="20"/>
          <w:szCs w:val="20"/>
        </w:rPr>
        <w:t>=</w:t>
      </w:r>
      <w:r w:rsidR="00FB17C0">
        <w:rPr>
          <w:rFonts w:ascii="Arial" w:hAnsi="Arial" w:cs="Arial"/>
          <w:color w:val="000000"/>
          <w:sz w:val="20"/>
          <w:szCs w:val="20"/>
        </w:rPr>
        <w:t xml:space="preserve"> </w:t>
      </w:r>
      <w:r w:rsidR="00257A75">
        <w:rPr>
          <w:rFonts w:ascii="Arial" w:hAnsi="Arial" w:cs="Arial"/>
          <w:color w:val="000000"/>
          <w:sz w:val="20"/>
          <w:szCs w:val="20"/>
        </w:rPr>
        <w:t>99.9</w:t>
      </w:r>
      <w:r w:rsidR="002F6C6B">
        <w:rPr>
          <w:rFonts w:ascii="Arial" w:hAnsi="Arial" w:cs="Arial"/>
          <w:color w:val="000000"/>
          <w:sz w:val="20"/>
          <w:szCs w:val="20"/>
        </w:rPr>
        <w:t xml:space="preserve">% for </w:t>
      </w:r>
      <w:r w:rsidR="00EB5EBA">
        <w:rPr>
          <w:rFonts w:ascii="Arial" w:hAnsi="Arial" w:cs="Arial"/>
          <w:color w:val="000000"/>
          <w:sz w:val="20"/>
          <w:szCs w:val="20"/>
        </w:rPr>
        <w:t xml:space="preserve">students racialized as </w:t>
      </w:r>
      <w:r w:rsidR="002F6C6B">
        <w:rPr>
          <w:rFonts w:ascii="Arial" w:hAnsi="Arial" w:cs="Arial"/>
          <w:color w:val="000000"/>
          <w:sz w:val="20"/>
          <w:szCs w:val="20"/>
        </w:rPr>
        <w:t xml:space="preserve">Asian in </w:t>
      </w:r>
      <w:r w:rsidR="00B1117A">
        <w:rPr>
          <w:rFonts w:ascii="Arial" w:hAnsi="Arial" w:cs="Arial"/>
          <w:color w:val="000000"/>
          <w:sz w:val="20"/>
          <w:szCs w:val="20"/>
        </w:rPr>
        <w:t>m</w:t>
      </w:r>
      <w:r w:rsidR="002F6C6B">
        <w:rPr>
          <w:rFonts w:ascii="Arial" w:hAnsi="Arial" w:cs="Arial"/>
          <w:color w:val="000000"/>
          <w:sz w:val="20"/>
          <w:szCs w:val="20"/>
        </w:rPr>
        <w:t>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resilience 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r w:rsidR="007521A3">
        <w:rPr>
          <w:rFonts w:ascii="Arial" w:hAnsi="Arial" w:cs="Arial"/>
          <w:color w:val="000000"/>
          <w:sz w:val="20"/>
          <w:szCs w:val="20"/>
        </w:rPr>
        <w:t>, especially for vulnerable populations</w:t>
      </w:r>
      <w:r w:rsidR="003E4BD5" w:rsidRPr="003E4BD5">
        <w:rPr>
          <w:rFonts w:ascii="Arial" w:hAnsi="Arial" w:cs="Arial"/>
          <w:color w:val="000000"/>
          <w:sz w:val="20"/>
          <w:szCs w:val="20"/>
        </w:rPr>
        <w: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15A7F5CB"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w:t>
      </w:r>
      <w:r w:rsidR="007521A3">
        <w:rPr>
          <w:rFonts w:ascii="Arial" w:hAnsi="Arial" w:cs="Arial"/>
          <w:color w:val="000000"/>
          <w:sz w:val="20"/>
          <w:szCs w:val="20"/>
        </w:rPr>
        <w:t xml:space="preserve">including </w:t>
      </w:r>
      <w:r w:rsidR="0074570B">
        <w:rPr>
          <w:rFonts w:ascii="Arial" w:hAnsi="Arial" w:cs="Arial"/>
          <w:color w:val="000000"/>
          <w:sz w:val="20"/>
          <w:szCs w:val="20"/>
        </w:rPr>
        <w:t>as it pertains</w:t>
      </w:r>
      <w:r>
        <w:rPr>
          <w:rFonts w:ascii="Arial" w:hAnsi="Arial" w:cs="Arial"/>
          <w:color w:val="000000"/>
          <w:sz w:val="20"/>
          <w:szCs w:val="20"/>
        </w:rPr>
        <w:t xml:space="preserve"> to their educational </w:t>
      </w:r>
      <w:r w:rsidR="007521A3">
        <w:rPr>
          <w:rFonts w:ascii="Arial" w:hAnsi="Arial" w:cs="Arial"/>
          <w:color w:val="000000"/>
          <w:sz w:val="20"/>
          <w:szCs w:val="20"/>
        </w:rPr>
        <w:t>performance</w:t>
      </w:r>
      <w:r>
        <w:rPr>
          <w:rFonts w:ascii="Arial" w:hAnsi="Arial" w:cs="Arial"/>
          <w:color w:val="000000"/>
          <w:sz w:val="20"/>
          <w:szCs w:val="20"/>
        </w:rPr>
        <w:t xml:space="preserve">.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 xml:space="preserve">on standardized test score </w:t>
      </w:r>
      <w:commentRangeStart w:id="8"/>
      <w:r w:rsidR="00A757D3">
        <w:rPr>
          <w:rFonts w:ascii="Arial" w:hAnsi="Arial" w:cs="Arial"/>
          <w:color w:val="000000"/>
          <w:sz w:val="20"/>
          <w:szCs w:val="20"/>
        </w:rPr>
        <w:t xml:space="preserve">trajectories </w:t>
      </w:r>
      <w:commentRangeEnd w:id="8"/>
      <w:r w:rsidR="0018343A">
        <w:rPr>
          <w:rStyle w:val="CommentReference"/>
          <w:rFonts w:ascii="Times New Roman" w:eastAsia="Times New Roman" w:hAnsi="Times New Roman" w:cs="Times New Roman"/>
        </w:rPr>
        <w:commentReference w:id="8"/>
      </w:r>
      <w:r w:rsidR="00A757D3">
        <w:rPr>
          <w:rFonts w:ascii="Arial" w:hAnsi="Arial" w:cs="Arial"/>
          <w:color w:val="000000"/>
          <w:sz w:val="20"/>
          <w:szCs w:val="20"/>
        </w:rPr>
        <w:t>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04F4C1D7"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521A3">
        <w:rPr>
          <w:rFonts w:ascii="Arial" w:hAnsi="Arial" w:cs="Arial"/>
          <w:bCs/>
          <w:color w:val="000000"/>
          <w:sz w:val="20"/>
          <w:szCs w:val="20"/>
        </w:rPr>
        <w:t>was</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w:t>
      </w:r>
      <w:commentRangeStart w:id="9"/>
      <w:r w:rsidR="00BF4C57">
        <w:rPr>
          <w:rFonts w:ascii="Arial" w:hAnsi="Arial" w:cs="Arial"/>
          <w:bCs/>
          <w:color w:val="000000"/>
          <w:sz w:val="20"/>
          <w:szCs w:val="20"/>
        </w:rPr>
        <w:t xml:space="preserve">land </w:t>
      </w:r>
      <w:commentRangeEnd w:id="9"/>
      <w:r w:rsidR="007521A3">
        <w:rPr>
          <w:rStyle w:val="CommentReference"/>
          <w:rFonts w:ascii="Times New Roman" w:eastAsia="Times New Roman" w:hAnsi="Times New Roman" w:cs="Times New Roman"/>
        </w:rPr>
        <w:commentReference w:id="9"/>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w:t>
      </w:r>
      <w:commentRangeStart w:id="10"/>
      <w:r w:rsidR="00AC68A4">
        <w:rPr>
          <w:rFonts w:ascii="Arial" w:hAnsi="Arial" w:cs="Arial"/>
          <w:bCs/>
          <w:color w:val="000000"/>
          <w:sz w:val="20"/>
          <w:szCs w:val="20"/>
        </w:rPr>
        <w:t xml:space="preserve">hurricanes </w:t>
      </w:r>
      <w:commentRangeEnd w:id="10"/>
      <w:r w:rsidR="007521A3">
        <w:rPr>
          <w:rStyle w:val="CommentReference"/>
          <w:rFonts w:ascii="Times New Roman" w:eastAsia="Times New Roman" w:hAnsi="Times New Roman" w:cs="Times New Roman"/>
        </w:rPr>
        <w:commentReference w:id="10"/>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w:t>
      </w:r>
      <w:r w:rsidR="00791CD0">
        <w:rPr>
          <w:rFonts w:ascii="Arial" w:hAnsi="Arial" w:cs="Arial"/>
          <w:bCs/>
          <w:color w:val="000000"/>
          <w:sz w:val="20"/>
          <w:szCs w:val="20"/>
        </w:rPr>
        <w:t xml:space="preserve"> in the U</w:t>
      </w:r>
      <w:r w:rsidR="00E3127E">
        <w:rPr>
          <w:rFonts w:ascii="Arial" w:hAnsi="Arial" w:cs="Arial"/>
          <w:bCs/>
          <w:color w:val="000000"/>
          <w:sz w:val="20"/>
          <w:szCs w:val="20"/>
        </w:rPr>
        <w:t>nited States</w:t>
      </w:r>
      <w:r w:rsidR="00AC68A4">
        <w:rPr>
          <w:rFonts w:ascii="Arial" w:hAnsi="Arial" w:cs="Arial"/>
          <w:bCs/>
          <w:color w:val="000000"/>
          <w:sz w:val="20"/>
          <w:szCs w:val="20"/>
        </w:rPr>
        <w:t xml:space="preserve">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1C92201B"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w:t>
      </w:r>
      <w:r w:rsidR="00E66E99">
        <w:rPr>
          <w:rFonts w:ascii="Arial" w:hAnsi="Arial" w:cs="Arial"/>
          <w:bCs/>
          <w:color w:val="000000"/>
          <w:sz w:val="20"/>
          <w:szCs w:val="20"/>
        </w:rPr>
        <w:t>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791CD0">
        <w:rPr>
          <w:rFonts w:ascii="Arial" w:hAnsi="Arial" w:cs="Arial"/>
          <w:bCs/>
          <w:color w:val="000000"/>
          <w:sz w:val="20"/>
          <w:szCs w:val="20"/>
        </w:rPr>
        <w:t xml:space="preserve">who are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r w:rsidR="00225387">
        <w:rPr>
          <w:rFonts w:ascii="Arial" w:hAnsi="Arial" w:cs="Arial"/>
          <w:bCs/>
          <w:color w:val="000000"/>
          <w:sz w:val="20"/>
          <w:szCs w:val="20"/>
        </w:rPr>
        <w:t xml:space="preserve">The strongest </w:t>
      </w:r>
      <w:r w:rsidR="008877F0">
        <w:rPr>
          <w:rFonts w:ascii="Arial" w:hAnsi="Arial" w:cs="Arial"/>
          <w:bCs/>
          <w:color w:val="000000"/>
          <w:sz w:val="20"/>
          <w:szCs w:val="20"/>
        </w:rPr>
        <w:t xml:space="preserve">tropical cyclones (hurricane-force winds) </w:t>
      </w:r>
      <w:r w:rsidR="00A4014A">
        <w:rPr>
          <w:rFonts w:ascii="Arial" w:hAnsi="Arial" w:cs="Arial"/>
          <w:bCs/>
          <w:color w:val="000000"/>
          <w:sz w:val="20"/>
          <w:szCs w:val="20"/>
        </w:rPr>
        <w:t xml:space="preserve">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49B9B0CD"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w:t>
      </w:r>
      <w:r w:rsidR="00E66E99">
        <w:rPr>
          <w:rFonts w:ascii="Arial" w:hAnsi="Arial" w:cs="Arial"/>
          <w:bCs/>
          <w:color w:val="000000"/>
          <w:sz w:val="20"/>
          <w:szCs w:val="20"/>
        </w:rPr>
        <w:t>d</w:t>
      </w:r>
      <w:r w:rsidR="00885B55">
        <w:rPr>
          <w:rFonts w:ascii="Arial" w:hAnsi="Arial" w:cs="Arial"/>
          <w:bCs/>
          <w:color w:val="000000"/>
          <w:sz w:val="20"/>
          <w:szCs w:val="20"/>
        </w:rPr>
        <w:t xml:space="preserv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w:t>
      </w:r>
      <w:r w:rsidR="00E66E99">
        <w:rPr>
          <w:rFonts w:ascii="Arial" w:hAnsi="Arial" w:cs="Arial"/>
          <w:bCs/>
          <w:color w:val="000000"/>
          <w:sz w:val="20"/>
          <w:szCs w:val="20"/>
        </w:rPr>
        <w:t xml:space="preserve">were </w:t>
      </w:r>
      <w:r w:rsidR="00885B55">
        <w:rPr>
          <w:rFonts w:ascii="Arial" w:hAnsi="Arial" w:cs="Arial"/>
          <w:bCs/>
          <w:color w:val="000000"/>
          <w:sz w:val="20"/>
          <w:szCs w:val="20"/>
        </w:rPr>
        <w:t xml:space="preserve">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w:t>
      </w:r>
      <w:r w:rsidR="00791CD0">
        <w:rPr>
          <w:rFonts w:ascii="Arial" w:hAnsi="Arial" w:cs="Arial"/>
          <w:color w:val="000000"/>
          <w:sz w:val="20"/>
          <w:szCs w:val="20"/>
        </w:rPr>
        <w:t xml:space="preserve">effects on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commentRangeStart w:id="11"/>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w:t>
      </w:r>
      <w:commentRangeEnd w:id="11"/>
      <w:r w:rsidR="008A422D">
        <w:rPr>
          <w:rStyle w:val="CommentReference"/>
          <w:rFonts w:ascii="Times New Roman" w:eastAsia="Times New Roman" w:hAnsi="Times New Roman" w:cs="Times New Roman"/>
        </w:rPr>
        <w:commentReference w:id="11"/>
      </w:r>
      <w:r w:rsidR="00885B55">
        <w:rPr>
          <w:rFonts w:ascii="Arial" w:hAnsi="Arial" w:cs="Arial"/>
          <w:bCs/>
          <w:color w:val="000000"/>
          <w:sz w:val="20"/>
          <w:szCs w:val="20"/>
        </w:rPr>
        <w:t xml:space="preserve">and (2) </w:t>
      </w:r>
      <w:r w:rsidR="00847288">
        <w:rPr>
          <w:rFonts w:ascii="Arial" w:hAnsi="Arial" w:cs="Arial"/>
          <w:bCs/>
          <w:color w:val="000000"/>
          <w:sz w:val="20"/>
          <w:szCs w:val="20"/>
        </w:rPr>
        <w:t>to evaluate how these effects vary by stat</w:t>
      </w:r>
      <w:commentRangeStart w:id="12"/>
      <w:r w:rsidR="00847288">
        <w:rPr>
          <w:rFonts w:ascii="Arial" w:hAnsi="Arial" w:cs="Arial"/>
          <w:bCs/>
          <w:color w:val="000000"/>
          <w:sz w:val="20"/>
          <w:szCs w:val="20"/>
        </w:rPr>
        <w:t>e</w:t>
      </w:r>
      <w:commentRangeEnd w:id="12"/>
      <w:r w:rsidR="00247679">
        <w:rPr>
          <w:rStyle w:val="CommentReference"/>
          <w:rFonts w:ascii="Times New Roman" w:eastAsia="Times New Roman" w:hAnsi="Times New Roman" w:cs="Times New Roman"/>
        </w:rPr>
        <w:commentReference w:id="12"/>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68A59C92"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w:t>
      </w:r>
      <w:commentRangeStart w:id="13"/>
      <w:commentRangeStart w:id="14"/>
      <w:r w:rsidR="00FE0582">
        <w:rPr>
          <w:rFonts w:ascii="Arial" w:hAnsi="Arial" w:cs="Arial"/>
          <w:color w:val="000000"/>
          <w:sz w:val="20"/>
          <w:szCs w:val="20"/>
        </w:rPr>
        <w:t>(Table 1)</w:t>
      </w:r>
      <w:r w:rsidR="00562263">
        <w:rPr>
          <w:rFonts w:ascii="Arial" w:hAnsi="Arial" w:cs="Arial"/>
          <w:color w:val="000000"/>
          <w:sz w:val="20"/>
          <w:szCs w:val="20"/>
        </w:rPr>
        <w:t>.</w:t>
      </w:r>
      <w:r w:rsidR="00561E5F">
        <w:rPr>
          <w:rFonts w:ascii="Arial" w:hAnsi="Arial" w:cs="Arial"/>
          <w:color w:val="000000"/>
          <w:sz w:val="20"/>
          <w:szCs w:val="20"/>
        </w:rPr>
        <w:t xml:space="preserve"> </w:t>
      </w:r>
      <w:commentRangeEnd w:id="13"/>
      <w:r w:rsidR="00E67483">
        <w:rPr>
          <w:rStyle w:val="CommentReference"/>
          <w:rFonts w:ascii="Times New Roman" w:eastAsia="Times New Roman" w:hAnsi="Times New Roman" w:cs="Times New Roman"/>
        </w:rPr>
        <w:commentReference w:id="13"/>
      </w:r>
      <w:commentRangeEnd w:id="14"/>
      <w:r w:rsidR="00791CD0">
        <w:rPr>
          <w:rStyle w:val="CommentReference"/>
          <w:rFonts w:ascii="Times New Roman" w:eastAsia="Times New Roman" w:hAnsi="Times New Roman" w:cs="Times New Roman"/>
        </w:rPr>
        <w:commentReference w:id="14"/>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considered economically disadvantaged</w:t>
      </w:r>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9E70D4">
        <w:rPr>
          <w:rFonts w:ascii="Arial" w:hAnsi="Arial" w:cs="Arial"/>
          <w:color w:val="000000"/>
          <w:sz w:val="20"/>
          <w:szCs w:val="20"/>
        </w:rPr>
        <w:t xml:space="preserve">There were </w:t>
      </w:r>
      <w:r w:rsidR="00FB097B">
        <w:rPr>
          <w:rFonts w:ascii="Arial" w:hAnsi="Arial" w:cs="Arial"/>
          <w:color w:val="000000"/>
          <w:sz w:val="20"/>
          <w:szCs w:val="20"/>
        </w:rPr>
        <w:t>74 counties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 xml:space="preserve">Association of Covariates with Test </w:t>
      </w:r>
      <w:commentRangeStart w:id="15"/>
      <w:r>
        <w:rPr>
          <w:rFonts w:ascii="Arial" w:hAnsi="Arial" w:cs="Arial"/>
          <w:i/>
          <w:iCs/>
          <w:color w:val="000000"/>
          <w:sz w:val="20"/>
          <w:szCs w:val="20"/>
        </w:rPr>
        <w:t>Scores</w:t>
      </w:r>
      <w:commentRangeEnd w:id="15"/>
      <w:r w:rsidR="00030E4C">
        <w:rPr>
          <w:rStyle w:val="CommentReference"/>
          <w:rFonts w:ascii="Times New Roman" w:eastAsia="Times New Roman" w:hAnsi="Times New Roman" w:cs="Times New Roman"/>
        </w:rPr>
        <w:commentReference w:id="15"/>
      </w:r>
    </w:p>
    <w:p w14:paraId="2DDFD17D" w14:textId="0F1AAE7E"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w:t>
      </w:r>
      <w:r w:rsidR="007A7323">
        <w:rPr>
          <w:rFonts w:ascii="Arial" w:hAnsi="Arial" w:cs="Arial"/>
          <w:color w:val="000000"/>
          <w:sz w:val="20"/>
          <w:szCs w:val="20"/>
        </w:rPr>
        <w:t xml:space="preserve"> </w:t>
      </w:r>
      <w:r>
        <w:rPr>
          <w:rFonts w:ascii="Arial" w:hAnsi="Arial" w:cs="Arial"/>
          <w:color w:val="000000"/>
          <w:sz w:val="20"/>
          <w:szCs w:val="20"/>
        </w:rPr>
        <w:t>cohort and county-level sociodemographic characteristics and average standardized test scores</w:t>
      </w:r>
      <w:r w:rsidR="00A511B7">
        <w:rPr>
          <w:rFonts w:ascii="Arial" w:hAnsi="Arial" w:cs="Arial"/>
          <w:color w:val="000000"/>
          <w:sz w:val="20"/>
          <w:szCs w:val="20"/>
        </w:rPr>
        <w:t xml:space="preserve"> (</w:t>
      </w:r>
      <w:commentRangeStart w:id="16"/>
      <w:r w:rsidR="00A511B7">
        <w:rPr>
          <w:rFonts w:ascii="Arial" w:hAnsi="Arial" w:cs="Arial"/>
          <w:color w:val="000000"/>
          <w:sz w:val="20"/>
          <w:szCs w:val="20"/>
        </w:rPr>
        <w:t xml:space="preserve">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commentRangeEnd w:id="16"/>
      <w:r w:rsidR="00D80D3E">
        <w:rPr>
          <w:rStyle w:val="CommentReference"/>
          <w:rFonts w:ascii="Times New Roman" w:eastAsia="Times New Roman" w:hAnsi="Times New Roman" w:cs="Times New Roman"/>
        </w:rPr>
        <w:commentReference w:id="16"/>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Grade</w:t>
      </w:r>
      <w:r w:rsidR="007A7323">
        <w:rPr>
          <w:rFonts w:ascii="Arial" w:hAnsi="Arial" w:cs="Arial"/>
          <w:color w:val="000000"/>
          <w:sz w:val="20"/>
          <w:szCs w:val="20"/>
        </w:rPr>
        <w:t xml:space="preserve"> </w:t>
      </w:r>
      <w:r w:rsidR="00670448">
        <w:rPr>
          <w:rFonts w:ascii="Arial" w:hAnsi="Arial" w:cs="Arial"/>
          <w:color w:val="000000"/>
          <w:sz w:val="20"/>
          <w:szCs w:val="20"/>
        </w:rPr>
        <w:t>cohorts with greater proportions of racial/ethnic minority students tended to perform worse than average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cohorts in both </w:t>
      </w:r>
      <w:r w:rsidR="00CB7F4B">
        <w:rPr>
          <w:rFonts w:ascii="Arial" w:hAnsi="Arial" w:cs="Arial"/>
          <w:color w:val="000000"/>
          <w:sz w:val="20"/>
          <w:szCs w:val="20"/>
        </w:rPr>
        <w:lastRenderedPageBreak/>
        <w:t>m</w:t>
      </w:r>
      <w:r w:rsidR="00670448">
        <w:rPr>
          <w:rFonts w:ascii="Arial" w:hAnsi="Arial" w:cs="Arial"/>
          <w:color w:val="000000"/>
          <w:sz w:val="20"/>
          <w:szCs w:val="20"/>
        </w:rPr>
        <w:t xml:space="preserve">ath and </w:t>
      </w:r>
      <w:r w:rsidR="00110D26">
        <w:rPr>
          <w:rFonts w:ascii="Arial" w:hAnsi="Arial" w:cs="Arial"/>
          <w:color w:val="000000"/>
          <w:sz w:val="20"/>
          <w:szCs w:val="20"/>
        </w:rPr>
        <w:t>r</w:t>
      </w:r>
      <w:r w:rsidR="00670448">
        <w:rPr>
          <w:rFonts w:ascii="Arial" w:hAnsi="Arial" w:cs="Arial"/>
          <w:color w:val="000000"/>
          <w:sz w:val="20"/>
          <w:szCs w:val="20"/>
        </w:rPr>
        <w:t>eading/</w:t>
      </w:r>
      <w:r w:rsidR="00110D26">
        <w:rPr>
          <w:rFonts w:ascii="Arial" w:hAnsi="Arial" w:cs="Arial"/>
          <w:color w:val="000000"/>
          <w:sz w:val="20"/>
          <w:szCs w:val="20"/>
        </w:rPr>
        <w:t>l</w:t>
      </w:r>
      <w:r w:rsidR="00670448">
        <w:rPr>
          <w:rFonts w:ascii="Arial" w:hAnsi="Arial" w:cs="Arial"/>
          <w:color w:val="000000"/>
          <w:sz w:val="20"/>
          <w:szCs w:val="20"/>
        </w:rPr>
        <w:t xml:space="preserve">anguage </w:t>
      </w:r>
      <w:r w:rsidR="00110D26">
        <w:rPr>
          <w:rFonts w:ascii="Arial" w:hAnsi="Arial" w:cs="Arial"/>
          <w:color w:val="000000"/>
          <w:sz w:val="20"/>
          <w:szCs w:val="20"/>
        </w:rPr>
        <w:t>a</w:t>
      </w:r>
      <w:r w:rsidR="00670448">
        <w:rPr>
          <w:rFonts w:ascii="Arial" w:hAnsi="Arial" w:cs="Arial"/>
          <w:color w:val="000000"/>
          <w:sz w:val="20"/>
          <w:szCs w:val="20"/>
        </w:rPr>
        <w:t>rt</w:t>
      </w:r>
      <w:r w:rsidR="00CB7F4B">
        <w:rPr>
          <w:rFonts w:ascii="Arial" w:hAnsi="Arial" w:cs="Arial"/>
          <w:color w:val="000000"/>
          <w:sz w:val="20"/>
          <w:szCs w:val="20"/>
        </w:rPr>
        <w:t>s</w:t>
      </w:r>
      <w:r w:rsidR="00670448">
        <w:rPr>
          <w:rFonts w:ascii="Arial" w:hAnsi="Arial" w:cs="Arial"/>
          <w:color w:val="000000"/>
          <w:sz w:val="20"/>
          <w:szCs w:val="20"/>
        </w:rPr>
        <w:t xml:space="preserve">. </w:t>
      </w:r>
      <w:commentRangeStart w:id="17"/>
      <w:commentRangeStart w:id="18"/>
      <w:r w:rsidR="00670448">
        <w:rPr>
          <w:rFonts w:ascii="Arial" w:hAnsi="Arial" w:cs="Arial"/>
          <w:color w:val="000000"/>
          <w:sz w:val="20"/>
          <w:szCs w:val="20"/>
        </w:rPr>
        <w:t>A hypothetical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that was 100% American Indian/Alaska Native 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050715">
        <w:rPr>
          <w:rFonts w:ascii="Arial" w:hAnsi="Arial" w:cs="Arial"/>
          <w:color w:val="000000"/>
          <w:sz w:val="20"/>
          <w:szCs w:val="20"/>
        </w:rPr>
        <w:t xml:space="preserve"> =</w:t>
      </w:r>
      <w:r w:rsidR="00670448">
        <w:rPr>
          <w:rFonts w:ascii="Arial" w:hAnsi="Arial" w:cs="Arial"/>
          <w:color w:val="000000"/>
          <w:sz w:val="20"/>
          <w:szCs w:val="20"/>
        </w:rPr>
        <w:t xml:space="preserve"> -1.17; 95% </w:t>
      </w:r>
      <w:r w:rsidR="00561E5F">
        <w:rPr>
          <w:rFonts w:ascii="Arial" w:hAnsi="Arial" w:cs="Arial"/>
          <w:color w:val="000000"/>
          <w:sz w:val="20"/>
          <w:szCs w:val="20"/>
        </w:rPr>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050715">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w:t>
      </w:r>
      <w:r w:rsidR="00FA74E8">
        <w:rPr>
          <w:rFonts w:ascii="Arial" w:hAnsi="Arial" w:cs="Arial"/>
          <w:color w:val="000000"/>
          <w:sz w:val="20"/>
          <w:szCs w:val="20"/>
        </w:rPr>
        <w:t>negative</w:t>
      </w:r>
      <w:r w:rsidR="00561E5F">
        <w:rPr>
          <w:rFonts w:ascii="Arial" w:hAnsi="Arial" w:cs="Arial"/>
          <w:color w:val="000000"/>
          <w:sz w:val="20"/>
          <w:szCs w:val="20"/>
        </w:rPr>
        <w:t xml:space="preserve"> association </w:t>
      </w:r>
      <w:r w:rsidR="004C7F45">
        <w:rPr>
          <w:rFonts w:ascii="Arial" w:hAnsi="Arial" w:cs="Arial"/>
          <w:color w:val="000000"/>
          <w:sz w:val="20"/>
          <w:szCs w:val="20"/>
        </w:rPr>
        <w:t xml:space="preserve">= </w:t>
      </w:r>
      <w:r w:rsidR="00FA74E8">
        <w:rPr>
          <w:rFonts w:ascii="Arial" w:hAnsi="Arial" w:cs="Arial"/>
          <w:color w:val="000000"/>
          <w:sz w:val="20"/>
          <w:szCs w:val="20"/>
        </w:rPr>
        <w:t>99.</w:t>
      </w:r>
      <w:r w:rsidR="004C7F45">
        <w:rPr>
          <w:rFonts w:ascii="Arial" w:hAnsi="Arial" w:cs="Arial"/>
          <w:color w:val="000000"/>
          <w:sz w:val="20"/>
          <w:szCs w:val="20"/>
        </w:rPr>
        <w:t>8</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050715">
        <w:rPr>
          <w:rFonts w:ascii="Arial" w:hAnsi="Arial" w:cs="Arial"/>
          <w:color w:val="000000"/>
          <w:sz w:val="20"/>
          <w:szCs w:val="20"/>
        </w:rPr>
        <w:t xml:space="preserve"> = </w:t>
      </w:r>
      <w:r w:rsidR="00670448">
        <w:rPr>
          <w:rFonts w:ascii="Arial" w:hAnsi="Arial" w:cs="Arial"/>
          <w:color w:val="000000"/>
          <w:sz w:val="20"/>
          <w:szCs w:val="20"/>
        </w:rPr>
        <w:t xml:space="preserve">-1.70; 95% </w:t>
      </w:r>
      <w:proofErr w:type="spellStart"/>
      <w:r w:rsidR="00670448">
        <w:rPr>
          <w:rFonts w:ascii="Arial" w:hAnsi="Arial" w:cs="Arial"/>
          <w:color w:val="000000"/>
          <w:sz w:val="20"/>
          <w:szCs w:val="20"/>
        </w:rPr>
        <w:t>CrI</w:t>
      </w:r>
      <w:proofErr w:type="spellEnd"/>
      <w:r w:rsidR="00050715">
        <w:rPr>
          <w:rFonts w:ascii="Arial" w:hAnsi="Arial" w:cs="Arial"/>
          <w:color w:val="000000"/>
          <w:sz w:val="20"/>
          <w:szCs w:val="20"/>
        </w:rPr>
        <w:t>:</w:t>
      </w:r>
      <w:r w:rsidR="00670448">
        <w:rPr>
          <w:rFonts w:ascii="Arial" w:hAnsi="Arial" w:cs="Arial"/>
          <w:color w:val="000000"/>
          <w:sz w:val="20"/>
          <w:szCs w:val="20"/>
        </w:rPr>
        <w:t xml:space="preserve"> -2.41, -0.99; </w:t>
      </w:r>
      <w:proofErr w:type="gramStart"/>
      <w:r w:rsidR="00050715">
        <w:rPr>
          <w:rFonts w:ascii="Arial" w:hAnsi="Arial" w:cs="Arial"/>
          <w:color w:val="000000"/>
          <w:sz w:val="20"/>
          <w:szCs w:val="20"/>
        </w:rPr>
        <w:t>PP[</w:t>
      </w:r>
      <w:proofErr w:type="gramEnd"/>
      <w:r w:rsidR="00050715">
        <w:rPr>
          <w:rFonts w:ascii="Arial" w:hAnsi="Arial" w:cs="Arial"/>
          <w:color w:val="000000"/>
          <w:sz w:val="20"/>
          <w:szCs w:val="20"/>
        </w:rPr>
        <w:sym w:font="Symbol" w:char="F062"/>
      </w:r>
      <w:r w:rsidR="00050715">
        <w:rPr>
          <w:rFonts w:ascii="Arial" w:hAnsi="Arial" w:cs="Arial"/>
          <w:color w:val="000000"/>
          <w:sz w:val="20"/>
          <w:szCs w:val="20"/>
        </w:rPr>
        <w:t>&lt;0]</w:t>
      </w:r>
      <w:r w:rsidR="00FB17C0">
        <w:rPr>
          <w:rFonts w:ascii="Arial" w:hAnsi="Arial" w:cs="Arial"/>
          <w:color w:val="000000"/>
          <w:sz w:val="20"/>
          <w:szCs w:val="20"/>
        </w:rPr>
        <w:t xml:space="preserve"> </w:t>
      </w:r>
      <w:r w:rsidR="00050715">
        <w:rPr>
          <w:rFonts w:ascii="Arial" w:hAnsi="Arial" w:cs="Arial"/>
          <w:color w:val="000000"/>
          <w:sz w:val="20"/>
          <w:szCs w:val="20"/>
        </w:rPr>
        <w:t>=</w:t>
      </w:r>
      <w:r w:rsidR="00FB17C0">
        <w:rPr>
          <w:rFonts w:ascii="Arial" w:hAnsi="Arial" w:cs="Arial"/>
          <w:color w:val="000000"/>
          <w:sz w:val="20"/>
          <w:szCs w:val="20"/>
        </w:rPr>
        <w:t xml:space="preserve"> </w:t>
      </w:r>
      <w:r w:rsidR="00FA74E8">
        <w:rPr>
          <w:rFonts w:ascii="Arial" w:hAnsi="Arial" w:cs="Arial"/>
          <w:color w:val="000000"/>
          <w:sz w:val="20"/>
          <w:szCs w:val="20"/>
        </w:rPr>
        <w:t>99.9</w:t>
      </w:r>
      <w:r w:rsidR="00670448">
        <w:rPr>
          <w:rFonts w:ascii="Arial" w:hAnsi="Arial" w:cs="Arial"/>
          <w:color w:val="000000"/>
          <w:sz w:val="20"/>
          <w:szCs w:val="20"/>
        </w:rPr>
        <w:t>%). A 100% Hispanic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050715">
        <w:rPr>
          <w:rFonts w:ascii="Arial" w:hAnsi="Arial" w:cs="Arial"/>
          <w:color w:val="000000"/>
          <w:sz w:val="20"/>
          <w:szCs w:val="20"/>
        </w:rPr>
        <w:t xml:space="preserve"> =</w:t>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050715">
        <w:rPr>
          <w:rFonts w:ascii="Arial" w:hAnsi="Arial" w:cs="Arial"/>
          <w:color w:val="000000"/>
          <w:sz w:val="20"/>
          <w:szCs w:val="20"/>
        </w:rPr>
        <w:t>:</w:t>
      </w:r>
      <w:r w:rsidR="00670448">
        <w:rPr>
          <w:rFonts w:ascii="Arial" w:hAnsi="Arial" w:cs="Arial"/>
          <w:color w:val="000000"/>
          <w:sz w:val="20"/>
          <w:szCs w:val="20"/>
        </w:rPr>
        <w:t xml:space="preserve"> -1.13, -0.80; </w:t>
      </w:r>
      <w:proofErr w:type="gramStart"/>
      <w:r w:rsidR="00FA74E8">
        <w:rPr>
          <w:rFonts w:ascii="Arial" w:hAnsi="Arial" w:cs="Arial"/>
          <w:color w:val="000000"/>
          <w:sz w:val="20"/>
          <w:szCs w:val="20"/>
        </w:rPr>
        <w:t>PP</w:t>
      </w:r>
      <w:r w:rsidR="00050715">
        <w:rPr>
          <w:rFonts w:ascii="Arial" w:hAnsi="Arial" w:cs="Arial"/>
          <w:color w:val="000000"/>
          <w:sz w:val="20"/>
          <w:szCs w:val="20"/>
        </w:rPr>
        <w:t>[</w:t>
      </w:r>
      <w:proofErr w:type="gramEnd"/>
      <w:r w:rsidR="00050715">
        <w:rPr>
          <w:rFonts w:ascii="Arial" w:hAnsi="Arial" w:cs="Arial"/>
          <w:color w:val="000000"/>
          <w:sz w:val="20"/>
          <w:szCs w:val="20"/>
        </w:rPr>
        <w:sym w:font="Symbol" w:char="F062"/>
      </w:r>
      <w:r w:rsidR="00FA74E8">
        <w:rPr>
          <w:rFonts w:ascii="Arial" w:hAnsi="Arial" w:cs="Arial"/>
          <w:color w:val="000000"/>
          <w:sz w:val="20"/>
          <w:szCs w:val="20"/>
        </w:rPr>
        <w:t>&lt;0</w:t>
      </w:r>
      <w:r w:rsidR="00050715">
        <w:rPr>
          <w:rFonts w:ascii="Arial" w:hAnsi="Arial" w:cs="Arial"/>
          <w:color w:val="000000"/>
          <w:sz w:val="20"/>
          <w:szCs w:val="20"/>
        </w:rPr>
        <w:t>]</w:t>
      </w:r>
      <w:r w:rsidR="00FB17C0">
        <w:rPr>
          <w:rFonts w:ascii="Arial" w:hAnsi="Arial" w:cs="Arial"/>
          <w:color w:val="000000"/>
          <w:sz w:val="20"/>
          <w:szCs w:val="20"/>
        </w:rPr>
        <w:t xml:space="preserve"> </w:t>
      </w:r>
      <w:r w:rsidR="00050715">
        <w:rPr>
          <w:rFonts w:ascii="Arial" w:hAnsi="Arial" w:cs="Arial"/>
          <w:color w:val="000000"/>
          <w:sz w:val="20"/>
          <w:szCs w:val="20"/>
        </w:rPr>
        <w:t>=</w:t>
      </w:r>
      <w:r w:rsidR="00FB17C0">
        <w:rPr>
          <w:rFonts w:ascii="Arial" w:hAnsi="Arial" w:cs="Arial"/>
          <w:color w:val="000000"/>
          <w:sz w:val="20"/>
          <w:szCs w:val="20"/>
        </w:rPr>
        <w:t xml:space="preserve"> </w:t>
      </w:r>
      <w:r w:rsidR="00FA74E8">
        <w:rPr>
          <w:rFonts w:ascii="Arial" w:hAnsi="Arial" w:cs="Arial"/>
          <w:color w:val="000000"/>
          <w:sz w:val="20"/>
          <w:szCs w:val="20"/>
        </w:rPr>
        <w:t>99.9</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w:t>
      </w:r>
      <w:r w:rsidR="00050715">
        <w:rPr>
          <w:rFonts w:ascii="Arial" w:hAnsi="Arial" w:cs="Arial"/>
          <w:color w:val="000000"/>
          <w:sz w:val="20"/>
          <w:szCs w:val="20"/>
        </w:rPr>
        <w:t xml:space="preserve">= </w:t>
      </w:r>
      <w:r w:rsidR="00670448">
        <w:rPr>
          <w:rFonts w:ascii="Arial" w:hAnsi="Arial" w:cs="Arial"/>
          <w:color w:val="000000"/>
          <w:sz w:val="20"/>
          <w:szCs w:val="20"/>
        </w:rPr>
        <w:t xml:space="preserve">-1.60; 95% </w:t>
      </w:r>
      <w:proofErr w:type="spellStart"/>
      <w:r w:rsidR="00670448">
        <w:rPr>
          <w:rFonts w:ascii="Arial" w:hAnsi="Arial" w:cs="Arial"/>
          <w:color w:val="000000"/>
          <w:sz w:val="20"/>
          <w:szCs w:val="20"/>
        </w:rPr>
        <w:t>CrI</w:t>
      </w:r>
      <w:proofErr w:type="spellEnd"/>
      <w:r w:rsidR="00050715">
        <w:rPr>
          <w:rFonts w:ascii="Arial" w:hAnsi="Arial" w:cs="Arial"/>
          <w:color w:val="000000"/>
          <w:sz w:val="20"/>
          <w:szCs w:val="20"/>
        </w:rPr>
        <w:t>:</w:t>
      </w:r>
      <w:r w:rsidR="00670448">
        <w:rPr>
          <w:rFonts w:ascii="Arial" w:hAnsi="Arial" w:cs="Arial"/>
          <w:color w:val="000000"/>
          <w:sz w:val="20"/>
          <w:szCs w:val="20"/>
        </w:rPr>
        <w:t xml:space="preserve"> -1.74, -1.46; </w:t>
      </w:r>
      <w:r w:rsidR="00FA74E8">
        <w:rPr>
          <w:rFonts w:ascii="Arial" w:hAnsi="Arial" w:cs="Arial"/>
          <w:color w:val="000000"/>
          <w:sz w:val="20"/>
          <w:szCs w:val="20"/>
        </w:rPr>
        <w:t>PP</w:t>
      </w:r>
      <w:r w:rsidR="00050715">
        <w:rPr>
          <w:rFonts w:ascii="Arial" w:hAnsi="Arial" w:cs="Arial"/>
          <w:color w:val="000000"/>
          <w:sz w:val="20"/>
          <w:szCs w:val="20"/>
        </w:rPr>
        <w:t>[</w:t>
      </w:r>
      <w:r w:rsidR="00050715">
        <w:rPr>
          <w:rFonts w:ascii="Arial" w:hAnsi="Arial" w:cs="Arial"/>
          <w:color w:val="000000"/>
          <w:sz w:val="20"/>
          <w:szCs w:val="20"/>
        </w:rPr>
        <w:sym w:font="Symbol" w:char="F062"/>
      </w:r>
      <w:r w:rsidR="00FA74E8">
        <w:rPr>
          <w:rFonts w:ascii="Arial" w:hAnsi="Arial" w:cs="Arial"/>
          <w:color w:val="000000"/>
          <w:sz w:val="20"/>
          <w:szCs w:val="20"/>
        </w:rPr>
        <w:t>&lt;0</w:t>
      </w:r>
      <w:r w:rsidR="00050715">
        <w:rPr>
          <w:rFonts w:ascii="Arial" w:hAnsi="Arial" w:cs="Arial"/>
          <w:color w:val="000000"/>
          <w:sz w:val="20"/>
          <w:szCs w:val="20"/>
        </w:rPr>
        <w:t>]</w:t>
      </w:r>
      <w:r w:rsidR="00FB17C0">
        <w:rPr>
          <w:rFonts w:ascii="Arial" w:hAnsi="Arial" w:cs="Arial"/>
          <w:color w:val="000000"/>
          <w:sz w:val="20"/>
          <w:szCs w:val="20"/>
        </w:rPr>
        <w:t xml:space="preserve"> </w:t>
      </w:r>
      <w:r w:rsidR="00050715">
        <w:rPr>
          <w:rFonts w:ascii="Arial" w:hAnsi="Arial" w:cs="Arial"/>
          <w:color w:val="000000"/>
          <w:sz w:val="20"/>
          <w:szCs w:val="20"/>
        </w:rPr>
        <w:t>=</w:t>
      </w:r>
      <w:r w:rsidR="00FB17C0">
        <w:rPr>
          <w:rFonts w:ascii="Arial" w:hAnsi="Arial" w:cs="Arial"/>
          <w:color w:val="000000"/>
          <w:sz w:val="20"/>
          <w:szCs w:val="20"/>
        </w:rPr>
        <w:t xml:space="preserve"> </w:t>
      </w:r>
      <w:r w:rsidR="00FA74E8">
        <w:rPr>
          <w:rFonts w:ascii="Arial" w:hAnsi="Arial" w:cs="Arial"/>
          <w:color w:val="000000"/>
          <w:sz w:val="20"/>
          <w:szCs w:val="20"/>
        </w:rPr>
        <w:t>99.9</w:t>
      </w:r>
      <w:r w:rsidR="00670448">
        <w:rPr>
          <w:rFonts w:ascii="Arial" w:hAnsi="Arial" w:cs="Arial"/>
          <w:color w:val="000000"/>
          <w:sz w:val="20"/>
          <w:szCs w:val="20"/>
        </w:rPr>
        <w:t>%). A 100% Black grade</w:t>
      </w:r>
      <w:r w:rsidR="007A7323">
        <w:rPr>
          <w:rFonts w:ascii="Arial" w:hAnsi="Arial" w:cs="Arial"/>
          <w:color w:val="000000"/>
          <w:sz w:val="20"/>
          <w:szCs w:val="20"/>
        </w:rPr>
        <w:t xml:space="preserve"> </w:t>
      </w:r>
      <w:r w:rsidR="00670448">
        <w:rPr>
          <w:rFonts w:ascii="Arial" w:hAnsi="Arial" w:cs="Arial"/>
          <w:color w:val="000000"/>
          <w:sz w:val="20"/>
          <w:szCs w:val="20"/>
        </w:rPr>
        <w:t>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 xml:space="preserve">over two grade levels below average in both </w:t>
      </w:r>
      <w:r w:rsidR="00594A4C">
        <w:rPr>
          <w:rFonts w:ascii="Arial" w:hAnsi="Arial" w:cs="Arial"/>
          <w:color w:val="000000"/>
          <w:sz w:val="20"/>
          <w:szCs w:val="20"/>
        </w:rPr>
        <w:t>m</w:t>
      </w:r>
      <w:r w:rsidR="0051587B">
        <w:rPr>
          <w:rFonts w:ascii="Arial" w:hAnsi="Arial" w:cs="Arial"/>
          <w:color w:val="000000"/>
          <w:sz w:val="20"/>
          <w:szCs w:val="20"/>
        </w:rPr>
        <w:t>ath (</w:t>
      </w:r>
      <w:r w:rsidR="0051587B">
        <w:rPr>
          <w:rFonts w:ascii="Arial" w:hAnsi="Arial" w:cs="Arial"/>
          <w:color w:val="000000"/>
          <w:sz w:val="20"/>
          <w:szCs w:val="20"/>
        </w:rPr>
        <w:sym w:font="Symbol" w:char="F062"/>
      </w:r>
      <w:r w:rsidR="00050715">
        <w:rPr>
          <w:rFonts w:ascii="Arial" w:hAnsi="Arial" w:cs="Arial"/>
          <w:color w:val="000000"/>
          <w:sz w:val="20"/>
          <w:szCs w:val="20"/>
        </w:rPr>
        <w:t xml:space="preserve"> =</w:t>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050715">
        <w:rPr>
          <w:rFonts w:ascii="Arial" w:hAnsi="Arial" w:cs="Arial"/>
          <w:color w:val="000000"/>
          <w:sz w:val="20"/>
          <w:szCs w:val="20"/>
        </w:rPr>
        <w:t>:</w:t>
      </w:r>
      <w:r w:rsidR="0051587B">
        <w:rPr>
          <w:rFonts w:ascii="Arial" w:hAnsi="Arial" w:cs="Arial"/>
          <w:color w:val="000000"/>
          <w:sz w:val="20"/>
          <w:szCs w:val="20"/>
        </w:rPr>
        <w:t xml:space="preserve"> -2.19, 1.85; </w:t>
      </w:r>
      <w:proofErr w:type="gramStart"/>
      <w:r w:rsidR="00FA74E8">
        <w:rPr>
          <w:rFonts w:ascii="Arial" w:hAnsi="Arial" w:cs="Arial"/>
          <w:color w:val="000000"/>
          <w:sz w:val="20"/>
          <w:szCs w:val="20"/>
        </w:rPr>
        <w:t>PP</w:t>
      </w:r>
      <w:r w:rsidR="00050715">
        <w:rPr>
          <w:rFonts w:ascii="Arial" w:hAnsi="Arial" w:cs="Arial"/>
          <w:color w:val="000000"/>
          <w:sz w:val="20"/>
          <w:szCs w:val="20"/>
        </w:rPr>
        <w:t>[</w:t>
      </w:r>
      <w:proofErr w:type="gramEnd"/>
      <w:r w:rsidR="00050715">
        <w:rPr>
          <w:rFonts w:ascii="Arial" w:hAnsi="Arial" w:cs="Arial"/>
          <w:color w:val="000000"/>
          <w:sz w:val="20"/>
          <w:szCs w:val="20"/>
        </w:rPr>
        <w:sym w:font="Symbol" w:char="F062"/>
      </w:r>
      <w:r w:rsidR="00FA74E8">
        <w:rPr>
          <w:rFonts w:ascii="Arial" w:hAnsi="Arial" w:cs="Arial"/>
          <w:color w:val="000000"/>
          <w:sz w:val="20"/>
          <w:szCs w:val="20"/>
        </w:rPr>
        <w:t>&lt;0</w:t>
      </w:r>
      <w:r w:rsidR="00050715">
        <w:rPr>
          <w:rFonts w:ascii="Arial" w:hAnsi="Arial" w:cs="Arial"/>
          <w:color w:val="000000"/>
          <w:sz w:val="20"/>
          <w:szCs w:val="20"/>
        </w:rPr>
        <w:t>]</w:t>
      </w:r>
      <w:r w:rsidR="00FB17C0">
        <w:rPr>
          <w:rFonts w:ascii="Arial" w:hAnsi="Arial" w:cs="Arial"/>
          <w:color w:val="000000"/>
          <w:sz w:val="20"/>
          <w:szCs w:val="20"/>
        </w:rPr>
        <w:t xml:space="preserve"> </w:t>
      </w:r>
      <w:r w:rsidR="00050715">
        <w:rPr>
          <w:rFonts w:ascii="Arial" w:hAnsi="Arial" w:cs="Arial"/>
          <w:color w:val="000000"/>
          <w:sz w:val="20"/>
          <w:szCs w:val="20"/>
        </w:rPr>
        <w:t>=</w:t>
      </w:r>
      <w:r w:rsidR="00FB17C0">
        <w:rPr>
          <w:rFonts w:ascii="Arial" w:hAnsi="Arial" w:cs="Arial"/>
          <w:color w:val="000000"/>
          <w:sz w:val="20"/>
          <w:szCs w:val="20"/>
        </w:rPr>
        <w:t xml:space="preserve"> </w:t>
      </w:r>
      <w:r w:rsidR="00FA74E8">
        <w:rPr>
          <w:rFonts w:ascii="Arial" w:hAnsi="Arial" w:cs="Arial"/>
          <w:color w:val="000000"/>
          <w:sz w:val="20"/>
          <w:szCs w:val="20"/>
        </w:rPr>
        <w:t>99.9%</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w:t>
      </w:r>
      <w:r w:rsidR="00050715">
        <w:rPr>
          <w:rFonts w:ascii="Arial" w:hAnsi="Arial" w:cs="Arial"/>
          <w:color w:val="000000"/>
          <w:sz w:val="20"/>
          <w:szCs w:val="20"/>
        </w:rPr>
        <w:t xml:space="preserve">= </w:t>
      </w:r>
      <w:r w:rsidR="0051587B">
        <w:rPr>
          <w:rFonts w:ascii="Arial" w:hAnsi="Arial" w:cs="Arial"/>
          <w:color w:val="000000"/>
          <w:sz w:val="20"/>
          <w:szCs w:val="20"/>
        </w:rPr>
        <w:t xml:space="preserve">-2.24; 95% </w:t>
      </w:r>
      <w:proofErr w:type="spellStart"/>
      <w:r w:rsidR="0051587B">
        <w:rPr>
          <w:rFonts w:ascii="Arial" w:hAnsi="Arial" w:cs="Arial"/>
          <w:color w:val="000000"/>
          <w:sz w:val="20"/>
          <w:szCs w:val="20"/>
        </w:rPr>
        <w:t>CrI</w:t>
      </w:r>
      <w:proofErr w:type="spellEnd"/>
      <w:r w:rsidR="00050715">
        <w:rPr>
          <w:rFonts w:ascii="Arial" w:hAnsi="Arial" w:cs="Arial"/>
          <w:color w:val="000000"/>
          <w:sz w:val="20"/>
          <w:szCs w:val="20"/>
        </w:rPr>
        <w:t>:</w:t>
      </w:r>
      <w:r w:rsidR="0051587B">
        <w:rPr>
          <w:rFonts w:ascii="Arial" w:hAnsi="Arial" w:cs="Arial"/>
          <w:color w:val="000000"/>
          <w:sz w:val="20"/>
          <w:szCs w:val="20"/>
        </w:rPr>
        <w:t xml:space="preserve"> -2.39, -2.10; </w:t>
      </w:r>
      <w:r w:rsidR="00FA74E8">
        <w:rPr>
          <w:rFonts w:ascii="Arial" w:hAnsi="Arial" w:cs="Arial"/>
          <w:color w:val="000000"/>
          <w:sz w:val="20"/>
          <w:szCs w:val="20"/>
        </w:rPr>
        <w:t>PP</w:t>
      </w:r>
      <w:r w:rsidR="00050715">
        <w:rPr>
          <w:rFonts w:ascii="Arial" w:hAnsi="Arial" w:cs="Arial"/>
          <w:color w:val="000000"/>
          <w:sz w:val="20"/>
          <w:szCs w:val="20"/>
        </w:rPr>
        <w:t>[</w:t>
      </w:r>
      <w:r w:rsidR="00050715">
        <w:rPr>
          <w:rFonts w:ascii="Arial" w:hAnsi="Arial" w:cs="Arial"/>
          <w:color w:val="000000"/>
          <w:sz w:val="20"/>
          <w:szCs w:val="20"/>
        </w:rPr>
        <w:sym w:font="Symbol" w:char="F062"/>
      </w:r>
      <w:r w:rsidR="00FA74E8">
        <w:rPr>
          <w:rFonts w:ascii="Arial" w:hAnsi="Arial" w:cs="Arial"/>
          <w:color w:val="000000"/>
          <w:sz w:val="20"/>
          <w:szCs w:val="20"/>
        </w:rPr>
        <w:t>&lt;0</w:t>
      </w:r>
      <w:r w:rsidR="00050715">
        <w:rPr>
          <w:rFonts w:ascii="Arial" w:hAnsi="Arial" w:cs="Arial"/>
          <w:color w:val="000000"/>
          <w:sz w:val="20"/>
          <w:szCs w:val="20"/>
        </w:rPr>
        <w:t>]</w:t>
      </w:r>
      <w:r w:rsidR="00FB17C0">
        <w:rPr>
          <w:rFonts w:ascii="Arial" w:hAnsi="Arial" w:cs="Arial"/>
          <w:color w:val="000000"/>
          <w:sz w:val="20"/>
          <w:szCs w:val="20"/>
        </w:rPr>
        <w:t xml:space="preserve"> </w:t>
      </w:r>
      <w:r w:rsidR="00050715">
        <w:rPr>
          <w:rFonts w:ascii="Arial" w:hAnsi="Arial" w:cs="Arial"/>
          <w:color w:val="000000"/>
          <w:sz w:val="20"/>
          <w:szCs w:val="20"/>
        </w:rPr>
        <w:t>=</w:t>
      </w:r>
      <w:r w:rsidR="00FB17C0">
        <w:rPr>
          <w:rFonts w:ascii="Arial" w:hAnsi="Arial" w:cs="Arial"/>
          <w:color w:val="000000"/>
          <w:sz w:val="20"/>
          <w:szCs w:val="20"/>
        </w:rPr>
        <w:t xml:space="preserve"> </w:t>
      </w:r>
      <w:r w:rsidR="00FA74E8">
        <w:rPr>
          <w:rFonts w:ascii="Arial" w:hAnsi="Arial" w:cs="Arial"/>
          <w:color w:val="000000"/>
          <w:sz w:val="20"/>
          <w:szCs w:val="20"/>
        </w:rPr>
        <w:t>99.9</w:t>
      </w:r>
      <w:r w:rsidR="0051587B">
        <w:rPr>
          <w:rFonts w:ascii="Arial" w:hAnsi="Arial" w:cs="Arial"/>
          <w:color w:val="000000"/>
          <w:sz w:val="20"/>
          <w:szCs w:val="20"/>
        </w:rPr>
        <w:t>%).</w:t>
      </w:r>
      <w:r w:rsidR="00556E5F">
        <w:rPr>
          <w:rFonts w:ascii="Arial" w:hAnsi="Arial" w:cs="Arial"/>
          <w:color w:val="000000"/>
          <w:sz w:val="20"/>
          <w:szCs w:val="20"/>
        </w:rPr>
        <w:t xml:space="preserve"> </w:t>
      </w:r>
      <w:r w:rsidR="00D41F14">
        <w:rPr>
          <w:rFonts w:ascii="Arial" w:hAnsi="Arial" w:cs="Arial"/>
          <w:color w:val="000000"/>
          <w:sz w:val="20"/>
          <w:szCs w:val="20"/>
        </w:rPr>
        <w:t xml:space="preserve">In contrast, </w:t>
      </w:r>
      <w:r w:rsidR="00556E5F">
        <w:rPr>
          <w:rFonts w:ascii="Arial" w:hAnsi="Arial" w:cs="Arial"/>
          <w:color w:val="000000"/>
          <w:sz w:val="20"/>
          <w:szCs w:val="20"/>
        </w:rPr>
        <w:t>a 100% Asian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w:t>
      </w:r>
      <w:r w:rsidR="00594A4C">
        <w:rPr>
          <w:rFonts w:ascii="Arial" w:hAnsi="Arial" w:cs="Arial"/>
          <w:color w:val="000000"/>
          <w:sz w:val="20"/>
          <w:szCs w:val="20"/>
        </w:rPr>
        <w:t>m</w:t>
      </w:r>
      <w:r w:rsidR="00556E5F">
        <w:rPr>
          <w:rFonts w:ascii="Arial" w:hAnsi="Arial" w:cs="Arial"/>
          <w:color w:val="000000"/>
          <w:sz w:val="20"/>
          <w:szCs w:val="20"/>
        </w:rPr>
        <w:t>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w:t>
      </w:r>
      <w:r w:rsidR="00050715">
        <w:rPr>
          <w:rFonts w:ascii="Arial" w:hAnsi="Arial" w:cs="Arial"/>
          <w:color w:val="000000"/>
          <w:sz w:val="20"/>
          <w:szCs w:val="20"/>
        </w:rPr>
        <w:t xml:space="preserve">= </w:t>
      </w:r>
      <w:r w:rsidR="00556E5F">
        <w:rPr>
          <w:rFonts w:ascii="Arial" w:hAnsi="Arial" w:cs="Arial"/>
          <w:color w:val="000000"/>
          <w:sz w:val="20"/>
          <w:szCs w:val="20"/>
        </w:rPr>
        <w:t xml:space="preserve">2.85; 95% </w:t>
      </w:r>
      <w:proofErr w:type="spellStart"/>
      <w:r w:rsidR="00556E5F">
        <w:rPr>
          <w:rFonts w:ascii="Arial" w:hAnsi="Arial" w:cs="Arial"/>
          <w:color w:val="000000"/>
          <w:sz w:val="20"/>
          <w:szCs w:val="20"/>
        </w:rPr>
        <w:t>CrI</w:t>
      </w:r>
      <w:proofErr w:type="spellEnd"/>
      <w:r w:rsidR="00050715">
        <w:rPr>
          <w:rFonts w:ascii="Arial" w:hAnsi="Arial" w:cs="Arial"/>
          <w:color w:val="000000"/>
          <w:sz w:val="20"/>
          <w:szCs w:val="20"/>
        </w:rPr>
        <w:t xml:space="preserve">: </w:t>
      </w:r>
      <w:r w:rsidR="00556E5F">
        <w:rPr>
          <w:rFonts w:ascii="Arial" w:hAnsi="Arial" w:cs="Arial"/>
          <w:color w:val="000000"/>
          <w:sz w:val="20"/>
          <w:szCs w:val="20"/>
        </w:rPr>
        <w:t xml:space="preserve">1.95, 3.75; </w:t>
      </w:r>
      <w:proofErr w:type="gramStart"/>
      <w:r w:rsidR="00050715">
        <w:rPr>
          <w:rFonts w:ascii="Arial" w:hAnsi="Arial" w:cs="Arial"/>
          <w:color w:val="000000"/>
          <w:sz w:val="20"/>
          <w:szCs w:val="20"/>
        </w:rPr>
        <w:t>PP[</w:t>
      </w:r>
      <w:proofErr w:type="gramEnd"/>
      <w:r w:rsidR="00050715">
        <w:rPr>
          <w:rFonts w:ascii="Arial" w:hAnsi="Arial" w:cs="Arial"/>
          <w:color w:val="000000"/>
          <w:sz w:val="20"/>
          <w:szCs w:val="20"/>
        </w:rPr>
        <w:sym w:font="Symbol" w:char="F062"/>
      </w:r>
      <w:r w:rsidR="00050715">
        <w:rPr>
          <w:rFonts w:ascii="Arial" w:hAnsi="Arial" w:cs="Arial"/>
          <w:color w:val="000000"/>
          <w:sz w:val="20"/>
          <w:szCs w:val="20"/>
        </w:rPr>
        <w:t>&gt;0]</w:t>
      </w:r>
      <w:r w:rsidR="00FB17C0">
        <w:rPr>
          <w:rFonts w:ascii="Arial" w:hAnsi="Arial" w:cs="Arial"/>
          <w:color w:val="000000"/>
          <w:sz w:val="20"/>
          <w:szCs w:val="20"/>
        </w:rPr>
        <w:t xml:space="preserve"> </w:t>
      </w:r>
      <w:r w:rsidR="00050715">
        <w:rPr>
          <w:rFonts w:ascii="Arial" w:hAnsi="Arial" w:cs="Arial"/>
          <w:color w:val="000000"/>
          <w:sz w:val="20"/>
          <w:szCs w:val="20"/>
        </w:rPr>
        <w:t>=</w:t>
      </w:r>
      <w:r w:rsidR="00FB17C0">
        <w:rPr>
          <w:rFonts w:ascii="Arial" w:hAnsi="Arial" w:cs="Arial"/>
          <w:color w:val="000000"/>
          <w:sz w:val="20"/>
          <w:szCs w:val="20"/>
        </w:rPr>
        <w:t xml:space="preserve"> </w:t>
      </w:r>
      <w:r w:rsidR="00FA74E8">
        <w:rPr>
          <w:rFonts w:ascii="Arial" w:hAnsi="Arial" w:cs="Arial"/>
          <w:color w:val="000000"/>
          <w:sz w:val="20"/>
          <w:szCs w:val="20"/>
        </w:rPr>
        <w:t>99.9</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050715">
        <w:rPr>
          <w:rFonts w:ascii="Arial" w:hAnsi="Arial" w:cs="Arial"/>
          <w:color w:val="000000"/>
          <w:sz w:val="20"/>
          <w:szCs w:val="20"/>
        </w:rPr>
        <w:t xml:space="preserve"> =</w:t>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050715">
        <w:rPr>
          <w:rFonts w:ascii="Arial" w:hAnsi="Arial" w:cs="Arial"/>
          <w:color w:val="000000"/>
          <w:sz w:val="20"/>
          <w:szCs w:val="20"/>
        </w:rPr>
        <w:t>:</w:t>
      </w:r>
      <w:r w:rsidR="00556E5F">
        <w:rPr>
          <w:rFonts w:ascii="Arial" w:hAnsi="Arial" w:cs="Arial"/>
          <w:color w:val="000000"/>
          <w:sz w:val="20"/>
          <w:szCs w:val="20"/>
        </w:rPr>
        <w:t xml:space="preserve"> 1.97, 3.48; </w:t>
      </w:r>
      <w:r w:rsidR="00FA74E8">
        <w:rPr>
          <w:rFonts w:ascii="Arial" w:hAnsi="Arial" w:cs="Arial"/>
          <w:color w:val="000000"/>
          <w:sz w:val="20"/>
          <w:szCs w:val="20"/>
        </w:rPr>
        <w:t>PP</w:t>
      </w:r>
      <w:r w:rsidR="00050715">
        <w:rPr>
          <w:rFonts w:ascii="Arial" w:hAnsi="Arial" w:cs="Arial"/>
          <w:color w:val="000000"/>
          <w:sz w:val="20"/>
          <w:szCs w:val="20"/>
        </w:rPr>
        <w:t>[</w:t>
      </w:r>
      <w:r w:rsidR="00050715">
        <w:rPr>
          <w:rFonts w:ascii="Arial" w:hAnsi="Arial" w:cs="Arial"/>
          <w:color w:val="000000"/>
          <w:sz w:val="20"/>
          <w:szCs w:val="20"/>
        </w:rPr>
        <w:sym w:font="Symbol" w:char="F062"/>
      </w:r>
      <w:r w:rsidR="00FA74E8">
        <w:rPr>
          <w:rFonts w:ascii="Arial" w:hAnsi="Arial" w:cs="Arial"/>
          <w:color w:val="000000"/>
          <w:sz w:val="20"/>
          <w:szCs w:val="20"/>
        </w:rPr>
        <w:t>&gt;0</w:t>
      </w:r>
      <w:r w:rsidR="00050715">
        <w:rPr>
          <w:rFonts w:ascii="Arial" w:hAnsi="Arial" w:cs="Arial"/>
          <w:color w:val="000000"/>
          <w:sz w:val="20"/>
          <w:szCs w:val="20"/>
        </w:rPr>
        <w:t>]</w:t>
      </w:r>
      <w:r w:rsidR="00FB17C0">
        <w:rPr>
          <w:rFonts w:ascii="Arial" w:hAnsi="Arial" w:cs="Arial"/>
          <w:color w:val="000000"/>
          <w:sz w:val="20"/>
          <w:szCs w:val="20"/>
        </w:rPr>
        <w:t xml:space="preserve"> </w:t>
      </w:r>
      <w:r w:rsidR="00050715">
        <w:rPr>
          <w:rFonts w:ascii="Arial" w:hAnsi="Arial" w:cs="Arial"/>
          <w:color w:val="000000"/>
          <w:sz w:val="20"/>
          <w:szCs w:val="20"/>
        </w:rPr>
        <w:t>=</w:t>
      </w:r>
      <w:r w:rsidR="00FB17C0">
        <w:rPr>
          <w:rFonts w:ascii="Arial" w:hAnsi="Arial" w:cs="Arial"/>
          <w:color w:val="000000"/>
          <w:sz w:val="20"/>
          <w:szCs w:val="20"/>
        </w:rPr>
        <w:t xml:space="preserve"> </w:t>
      </w:r>
      <w:r w:rsidR="00FA74E8">
        <w:rPr>
          <w:rFonts w:ascii="Arial" w:hAnsi="Arial" w:cs="Arial"/>
          <w:color w:val="000000"/>
          <w:sz w:val="20"/>
          <w:szCs w:val="20"/>
        </w:rPr>
        <w:t>99.9%</w:t>
      </w:r>
      <w:r w:rsidR="00556E5F">
        <w:rPr>
          <w:rFonts w:ascii="Arial" w:hAnsi="Arial" w:cs="Arial"/>
          <w:color w:val="000000"/>
          <w:sz w:val="20"/>
          <w:szCs w:val="20"/>
        </w:rPr>
        <w:t>). A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w:t>
      </w:r>
      <w:proofErr w:type="gramStart"/>
      <w:r w:rsidR="00FA74E8">
        <w:rPr>
          <w:rFonts w:ascii="Arial" w:hAnsi="Arial" w:cs="Arial"/>
          <w:color w:val="000000"/>
          <w:sz w:val="20"/>
          <w:szCs w:val="20"/>
        </w:rPr>
        <w:t>PP</w:t>
      </w:r>
      <w:r w:rsidR="00050715">
        <w:rPr>
          <w:rFonts w:ascii="Arial" w:hAnsi="Arial" w:cs="Arial"/>
          <w:color w:val="000000"/>
          <w:sz w:val="20"/>
          <w:szCs w:val="20"/>
        </w:rPr>
        <w:t>[</w:t>
      </w:r>
      <w:proofErr w:type="gramEnd"/>
      <w:r w:rsidR="00050715">
        <w:rPr>
          <w:rFonts w:ascii="Arial" w:hAnsi="Arial" w:cs="Arial"/>
          <w:color w:val="000000"/>
          <w:sz w:val="20"/>
          <w:szCs w:val="20"/>
        </w:rPr>
        <w:sym w:font="Symbol" w:char="F062"/>
      </w:r>
      <w:r w:rsidR="00050715">
        <w:rPr>
          <w:rFonts w:ascii="Arial" w:hAnsi="Arial" w:cs="Arial"/>
          <w:color w:val="000000"/>
          <w:sz w:val="20"/>
          <w:szCs w:val="20"/>
        </w:rPr>
        <w:t>&lt;0]</w:t>
      </w:r>
      <w:r w:rsidR="00FB17C0">
        <w:rPr>
          <w:rFonts w:ascii="Arial" w:hAnsi="Arial" w:cs="Arial"/>
          <w:color w:val="000000"/>
          <w:sz w:val="20"/>
          <w:szCs w:val="20"/>
        </w:rPr>
        <w:t xml:space="preserve"> </w:t>
      </w:r>
      <w:r w:rsidR="00050715">
        <w:rPr>
          <w:rFonts w:ascii="Arial" w:hAnsi="Arial" w:cs="Arial"/>
          <w:color w:val="000000"/>
          <w:sz w:val="20"/>
          <w:szCs w:val="20"/>
        </w:rPr>
        <w:t>=</w:t>
      </w:r>
      <w:r w:rsidR="00FB17C0">
        <w:rPr>
          <w:rFonts w:ascii="Arial" w:hAnsi="Arial" w:cs="Arial"/>
          <w:color w:val="000000"/>
          <w:sz w:val="20"/>
          <w:szCs w:val="20"/>
        </w:rPr>
        <w:t xml:space="preserve"> </w:t>
      </w:r>
      <w:r w:rsidR="00FA74E8">
        <w:rPr>
          <w:rFonts w:ascii="Arial" w:hAnsi="Arial" w:cs="Arial"/>
          <w:color w:val="000000"/>
          <w:sz w:val="20"/>
          <w:szCs w:val="20"/>
        </w:rPr>
        <w:t>99.9%</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050715">
        <w:rPr>
          <w:rFonts w:ascii="Arial" w:hAnsi="Arial" w:cs="Arial"/>
          <w:color w:val="000000"/>
          <w:sz w:val="20"/>
          <w:szCs w:val="20"/>
        </w:rPr>
        <w:t>:</w:t>
      </w:r>
      <w:r w:rsidR="00556E5F">
        <w:rPr>
          <w:rFonts w:ascii="Arial" w:hAnsi="Arial" w:cs="Arial"/>
          <w:color w:val="000000"/>
          <w:sz w:val="20"/>
          <w:szCs w:val="20"/>
        </w:rPr>
        <w:t xml:space="preserve"> 0.03, 0.15</w:t>
      </w:r>
      <w:r w:rsidR="00C446D5">
        <w:rPr>
          <w:rFonts w:ascii="Arial" w:hAnsi="Arial" w:cs="Arial"/>
          <w:color w:val="000000"/>
          <w:sz w:val="20"/>
          <w:szCs w:val="20"/>
        </w:rPr>
        <w:t xml:space="preserve">; </w:t>
      </w:r>
      <w:r w:rsidR="00FA74E8">
        <w:rPr>
          <w:rFonts w:ascii="Arial" w:hAnsi="Arial" w:cs="Arial"/>
          <w:color w:val="000000"/>
          <w:sz w:val="20"/>
          <w:szCs w:val="20"/>
        </w:rPr>
        <w:t>PP</w:t>
      </w:r>
      <w:r w:rsidR="00050715">
        <w:rPr>
          <w:rFonts w:ascii="Arial" w:hAnsi="Arial" w:cs="Arial"/>
          <w:color w:val="000000"/>
          <w:sz w:val="20"/>
          <w:szCs w:val="20"/>
        </w:rPr>
        <w:t>[</w:t>
      </w:r>
      <w:r w:rsidR="00050715">
        <w:rPr>
          <w:rFonts w:ascii="Arial" w:hAnsi="Arial" w:cs="Arial"/>
          <w:color w:val="000000"/>
          <w:sz w:val="20"/>
          <w:szCs w:val="20"/>
        </w:rPr>
        <w:sym w:font="Symbol" w:char="F062"/>
      </w:r>
      <w:r w:rsidR="00FA74E8">
        <w:rPr>
          <w:rFonts w:ascii="Arial" w:hAnsi="Arial" w:cs="Arial"/>
          <w:color w:val="000000"/>
          <w:sz w:val="20"/>
          <w:szCs w:val="20"/>
        </w:rPr>
        <w:t>&gt;0</w:t>
      </w:r>
      <w:r w:rsidR="00050715">
        <w:rPr>
          <w:rFonts w:ascii="Arial" w:hAnsi="Arial" w:cs="Arial"/>
          <w:color w:val="000000"/>
          <w:sz w:val="20"/>
          <w:szCs w:val="20"/>
        </w:rPr>
        <w:t>]</w:t>
      </w:r>
      <w:r w:rsidR="00FB17C0">
        <w:rPr>
          <w:rFonts w:ascii="Arial" w:hAnsi="Arial" w:cs="Arial"/>
          <w:color w:val="000000"/>
          <w:sz w:val="20"/>
          <w:szCs w:val="20"/>
        </w:rPr>
        <w:t xml:space="preserve"> </w:t>
      </w:r>
      <w:r w:rsidR="00050715">
        <w:rPr>
          <w:rFonts w:ascii="Arial" w:hAnsi="Arial" w:cs="Arial"/>
          <w:color w:val="000000"/>
          <w:sz w:val="20"/>
          <w:szCs w:val="20"/>
        </w:rPr>
        <w:t>=</w:t>
      </w:r>
      <w:r w:rsidR="00FB17C0">
        <w:rPr>
          <w:rFonts w:ascii="Arial" w:hAnsi="Arial" w:cs="Arial"/>
          <w:color w:val="000000"/>
          <w:sz w:val="20"/>
          <w:szCs w:val="20"/>
        </w:rPr>
        <w:t xml:space="preserve"> </w:t>
      </w:r>
      <w:r w:rsidR="00FA74E8">
        <w:rPr>
          <w:rFonts w:ascii="Arial" w:hAnsi="Arial" w:cs="Arial"/>
          <w:color w:val="000000"/>
          <w:sz w:val="20"/>
          <w:szCs w:val="20"/>
        </w:rPr>
        <w:t>99.9</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A grade</w:t>
      </w:r>
      <w:r w:rsidR="007A7323">
        <w:rPr>
          <w:rFonts w:ascii="Arial" w:hAnsi="Arial" w:cs="Arial"/>
          <w:color w:val="000000"/>
          <w:sz w:val="20"/>
          <w:szCs w:val="20"/>
        </w:rPr>
        <w:t xml:space="preserve"> </w:t>
      </w:r>
      <w:r w:rsidR="00C446D5">
        <w:rPr>
          <w:rFonts w:ascii="Arial" w:hAnsi="Arial" w:cs="Arial"/>
          <w:color w:val="000000"/>
          <w:sz w:val="20"/>
          <w:szCs w:val="20"/>
        </w:rPr>
        <w:t>cohort with 100% economically disadvantaged students would have performed over half a grade level below the national average cohort in only RLA (</w:t>
      </w:r>
      <w:r w:rsidR="00C446D5">
        <w:rPr>
          <w:rFonts w:ascii="Arial" w:hAnsi="Arial" w:cs="Arial"/>
          <w:color w:val="000000"/>
          <w:sz w:val="20"/>
          <w:szCs w:val="20"/>
        </w:rPr>
        <w:sym w:font="Symbol" w:char="F062"/>
      </w:r>
      <w:r w:rsidR="00050715">
        <w:rPr>
          <w:rFonts w:ascii="Arial" w:hAnsi="Arial" w:cs="Arial"/>
          <w:color w:val="000000"/>
          <w:sz w:val="20"/>
          <w:szCs w:val="20"/>
        </w:rPr>
        <w:t xml:space="preserve"> =</w:t>
      </w:r>
      <w:r w:rsidR="00C446D5">
        <w:rPr>
          <w:rFonts w:ascii="Arial" w:hAnsi="Arial" w:cs="Arial"/>
          <w:color w:val="000000"/>
          <w:sz w:val="20"/>
          <w:szCs w:val="20"/>
        </w:rPr>
        <w:t xml:space="preserve"> -0.57, </w:t>
      </w:r>
      <w:r w:rsidR="00050715">
        <w:rPr>
          <w:rFonts w:ascii="Arial" w:hAnsi="Arial" w:cs="Arial"/>
          <w:color w:val="000000"/>
          <w:sz w:val="20"/>
          <w:szCs w:val="20"/>
        </w:rPr>
        <w:t xml:space="preserve">95% </w:t>
      </w:r>
      <w:proofErr w:type="spellStart"/>
      <w:r w:rsidR="00050715">
        <w:rPr>
          <w:rFonts w:ascii="Arial" w:hAnsi="Arial" w:cs="Arial"/>
          <w:color w:val="000000"/>
          <w:sz w:val="20"/>
          <w:szCs w:val="20"/>
        </w:rPr>
        <w:t>CrI</w:t>
      </w:r>
      <w:proofErr w:type="spellEnd"/>
      <w:r w:rsidR="00050715">
        <w:rPr>
          <w:rFonts w:ascii="Arial" w:hAnsi="Arial" w:cs="Arial"/>
          <w:color w:val="000000"/>
          <w:sz w:val="20"/>
          <w:szCs w:val="20"/>
        </w:rPr>
        <w:t xml:space="preserve">: </w:t>
      </w:r>
      <w:r w:rsidR="00C446D5">
        <w:rPr>
          <w:rFonts w:ascii="Arial" w:hAnsi="Arial" w:cs="Arial"/>
          <w:color w:val="000000"/>
          <w:sz w:val="20"/>
          <w:szCs w:val="20"/>
        </w:rPr>
        <w:t xml:space="preserve">-0.63, -0.51; </w:t>
      </w:r>
      <w:proofErr w:type="gramStart"/>
      <w:r w:rsidR="00FA74E8">
        <w:rPr>
          <w:rFonts w:ascii="Arial" w:hAnsi="Arial" w:cs="Arial"/>
          <w:color w:val="000000"/>
          <w:sz w:val="20"/>
          <w:szCs w:val="20"/>
        </w:rPr>
        <w:t>PP</w:t>
      </w:r>
      <w:r w:rsidR="00050715">
        <w:rPr>
          <w:rFonts w:ascii="Arial" w:hAnsi="Arial" w:cs="Arial"/>
          <w:color w:val="000000"/>
          <w:sz w:val="20"/>
          <w:szCs w:val="20"/>
        </w:rPr>
        <w:t>[</w:t>
      </w:r>
      <w:proofErr w:type="gramEnd"/>
      <w:r w:rsidR="00050715">
        <w:rPr>
          <w:rFonts w:ascii="Arial" w:hAnsi="Arial" w:cs="Arial"/>
          <w:color w:val="000000"/>
          <w:sz w:val="20"/>
          <w:szCs w:val="20"/>
        </w:rPr>
        <w:sym w:font="Symbol" w:char="F062"/>
      </w:r>
      <w:r w:rsidR="00FA74E8">
        <w:rPr>
          <w:rFonts w:ascii="Arial" w:hAnsi="Arial" w:cs="Arial"/>
          <w:color w:val="000000"/>
          <w:sz w:val="20"/>
          <w:szCs w:val="20"/>
        </w:rPr>
        <w:t>&lt;0</w:t>
      </w:r>
      <w:r w:rsidR="00050715">
        <w:rPr>
          <w:rFonts w:ascii="Arial" w:hAnsi="Arial" w:cs="Arial"/>
          <w:color w:val="000000"/>
          <w:sz w:val="20"/>
          <w:szCs w:val="20"/>
        </w:rPr>
        <w:t>]</w:t>
      </w:r>
      <w:r w:rsidR="00FB17C0">
        <w:rPr>
          <w:rFonts w:ascii="Arial" w:hAnsi="Arial" w:cs="Arial"/>
          <w:color w:val="000000"/>
          <w:sz w:val="20"/>
          <w:szCs w:val="20"/>
        </w:rPr>
        <w:t xml:space="preserve"> </w:t>
      </w:r>
      <w:r w:rsidR="00050715">
        <w:rPr>
          <w:rFonts w:ascii="Arial" w:hAnsi="Arial" w:cs="Arial"/>
          <w:color w:val="000000"/>
          <w:sz w:val="20"/>
          <w:szCs w:val="20"/>
        </w:rPr>
        <w:t>=</w:t>
      </w:r>
      <w:r w:rsidR="00FB17C0">
        <w:rPr>
          <w:rFonts w:ascii="Arial" w:hAnsi="Arial" w:cs="Arial"/>
          <w:color w:val="000000"/>
          <w:sz w:val="20"/>
          <w:szCs w:val="20"/>
        </w:rPr>
        <w:t xml:space="preserve"> </w:t>
      </w:r>
      <w:r w:rsidR="00FA74E8">
        <w:rPr>
          <w:rFonts w:ascii="Arial" w:hAnsi="Arial" w:cs="Arial"/>
          <w:color w:val="000000"/>
          <w:sz w:val="20"/>
          <w:szCs w:val="20"/>
        </w:rPr>
        <w:t>99.9%</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commentRangeEnd w:id="17"/>
      <w:r w:rsidR="00D17B23">
        <w:rPr>
          <w:rStyle w:val="CommentReference"/>
          <w:rFonts w:ascii="Times New Roman" w:eastAsia="Times New Roman" w:hAnsi="Times New Roman" w:cs="Times New Roman"/>
        </w:rPr>
        <w:commentReference w:id="17"/>
      </w:r>
      <w:commentRangeEnd w:id="18"/>
      <w:r w:rsidR="00280527">
        <w:rPr>
          <w:rStyle w:val="CommentReference"/>
          <w:rFonts w:ascii="Times New Roman" w:eastAsia="Times New Roman" w:hAnsi="Times New Roman" w:cs="Times New Roman"/>
        </w:rPr>
        <w:commentReference w:id="18"/>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31C19A37"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 xml:space="preserve">At the </w:t>
      </w:r>
      <w:commentRangeStart w:id="19"/>
      <w:r>
        <w:rPr>
          <w:rFonts w:ascii="Arial" w:hAnsi="Arial" w:cs="Arial"/>
          <w:color w:val="000000"/>
          <w:sz w:val="20"/>
          <w:szCs w:val="20"/>
        </w:rPr>
        <w:t xml:space="preserve">county level, </w:t>
      </w:r>
      <w:commentRangeEnd w:id="19"/>
      <w:r w:rsidR="00EB76A4">
        <w:rPr>
          <w:rStyle w:val="CommentReference"/>
          <w:rFonts w:ascii="Times New Roman" w:eastAsia="Times New Roman" w:hAnsi="Times New Roman" w:cs="Times New Roman"/>
        </w:rPr>
        <w:commentReference w:id="19"/>
      </w:r>
      <w:r>
        <w:rPr>
          <w:rFonts w:ascii="Arial" w:hAnsi="Arial" w:cs="Arial"/>
          <w:color w:val="000000"/>
          <w:sz w:val="20"/>
          <w:szCs w:val="20"/>
        </w:rPr>
        <w:t>counties with higher poverty levels tended to perform worse in math (</w:t>
      </w:r>
      <w:r>
        <w:rPr>
          <w:rFonts w:ascii="Arial" w:hAnsi="Arial" w:cs="Arial"/>
          <w:color w:val="000000"/>
          <w:sz w:val="20"/>
          <w:szCs w:val="20"/>
        </w:rPr>
        <w:sym w:font="Symbol" w:char="F062"/>
      </w:r>
      <w:r w:rsidR="001B487F">
        <w:rPr>
          <w:rFonts w:ascii="Arial" w:hAnsi="Arial" w:cs="Arial"/>
          <w:color w:val="000000"/>
          <w:sz w:val="20"/>
          <w:szCs w:val="20"/>
        </w:rPr>
        <w:t xml:space="preserve"> =</w:t>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sidR="001B487F">
        <w:rPr>
          <w:rFonts w:ascii="Arial" w:hAnsi="Arial" w:cs="Arial"/>
          <w:color w:val="000000"/>
          <w:sz w:val="20"/>
          <w:szCs w:val="20"/>
        </w:rPr>
        <w:t>:</w:t>
      </w:r>
      <w:r>
        <w:rPr>
          <w:rFonts w:ascii="Arial" w:hAnsi="Arial" w:cs="Arial"/>
          <w:color w:val="000000"/>
          <w:sz w:val="20"/>
          <w:szCs w:val="20"/>
        </w:rPr>
        <w:t xml:space="preserve"> -1.11, -0.54; </w:t>
      </w:r>
      <w:proofErr w:type="gramStart"/>
      <w:r w:rsidR="00906F11">
        <w:rPr>
          <w:rFonts w:ascii="Arial" w:hAnsi="Arial" w:cs="Arial"/>
          <w:color w:val="000000"/>
          <w:sz w:val="20"/>
          <w:szCs w:val="20"/>
        </w:rPr>
        <w:t>PP</w:t>
      </w:r>
      <w:r w:rsidR="001B487F">
        <w:rPr>
          <w:rFonts w:ascii="Arial" w:hAnsi="Arial" w:cs="Arial"/>
          <w:color w:val="000000"/>
          <w:sz w:val="20"/>
          <w:szCs w:val="20"/>
        </w:rPr>
        <w:t>[</w:t>
      </w:r>
      <w:proofErr w:type="gramEnd"/>
      <w:r w:rsidR="001B487F">
        <w:rPr>
          <w:rFonts w:ascii="Arial" w:hAnsi="Arial" w:cs="Arial"/>
          <w:color w:val="000000"/>
          <w:sz w:val="20"/>
          <w:szCs w:val="20"/>
        </w:rPr>
        <w:sym w:font="Symbol" w:char="F062"/>
      </w:r>
      <w:r w:rsidR="00906F11">
        <w:rPr>
          <w:rFonts w:ascii="Arial" w:hAnsi="Arial" w:cs="Arial"/>
          <w:color w:val="000000"/>
          <w:sz w:val="20"/>
          <w:szCs w:val="20"/>
        </w:rPr>
        <w:t>&lt;0</w:t>
      </w:r>
      <w:r w:rsidR="001B487F">
        <w:rPr>
          <w:rFonts w:ascii="Arial" w:hAnsi="Arial" w:cs="Arial"/>
          <w:color w:val="000000"/>
          <w:sz w:val="20"/>
          <w:szCs w:val="20"/>
        </w:rPr>
        <w:t>]</w:t>
      </w:r>
      <w:r w:rsidR="00FB17C0">
        <w:rPr>
          <w:rFonts w:ascii="Arial" w:hAnsi="Arial" w:cs="Arial"/>
          <w:color w:val="000000"/>
          <w:sz w:val="20"/>
          <w:szCs w:val="20"/>
        </w:rPr>
        <w:t xml:space="preserve"> </w:t>
      </w:r>
      <w:r w:rsidR="001B487F">
        <w:rPr>
          <w:rFonts w:ascii="Arial" w:hAnsi="Arial" w:cs="Arial"/>
          <w:color w:val="000000"/>
          <w:sz w:val="20"/>
          <w:szCs w:val="20"/>
        </w:rPr>
        <w:t>=</w:t>
      </w:r>
      <w:r w:rsidR="00FB17C0">
        <w:rPr>
          <w:rFonts w:ascii="Arial" w:hAnsi="Arial" w:cs="Arial"/>
          <w:color w:val="000000"/>
          <w:sz w:val="20"/>
          <w:szCs w:val="20"/>
        </w:rPr>
        <w:t xml:space="preserve"> </w:t>
      </w:r>
      <w:r w:rsidR="00906F11">
        <w:rPr>
          <w:rFonts w:ascii="Arial" w:hAnsi="Arial" w:cs="Arial"/>
          <w:color w:val="000000"/>
          <w:sz w:val="20"/>
          <w:szCs w:val="20"/>
        </w:rPr>
        <w:t>99.9%</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594A4C">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sidR="00FB17C0">
        <w:rPr>
          <w:rFonts w:ascii="Arial" w:hAnsi="Arial" w:cs="Arial"/>
          <w:color w:val="000000"/>
          <w:sz w:val="20"/>
          <w:szCs w:val="20"/>
        </w:rPr>
        <w:t xml:space="preserve"> =</w:t>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sidR="00FB17C0">
        <w:rPr>
          <w:rFonts w:ascii="Arial" w:hAnsi="Arial" w:cs="Arial"/>
          <w:color w:val="000000"/>
          <w:sz w:val="20"/>
          <w:szCs w:val="20"/>
        </w:rPr>
        <w:t>:</w:t>
      </w:r>
      <w:r>
        <w:rPr>
          <w:rFonts w:ascii="Arial" w:hAnsi="Arial" w:cs="Arial"/>
          <w:color w:val="000000"/>
          <w:sz w:val="20"/>
          <w:szCs w:val="20"/>
        </w:rPr>
        <w:t xml:space="preserve"> 0.13, 1.07; </w:t>
      </w:r>
      <w:proofErr w:type="gramStart"/>
      <w:r w:rsidR="00906F11">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906F11">
        <w:rPr>
          <w:rFonts w:ascii="Arial" w:hAnsi="Arial" w:cs="Arial"/>
          <w:color w:val="000000"/>
          <w:sz w:val="20"/>
          <w:szCs w:val="20"/>
        </w:rPr>
        <w:t>&gt;0</w:t>
      </w:r>
      <w:r w:rsidR="00FB17C0">
        <w:rPr>
          <w:rFonts w:ascii="Arial" w:hAnsi="Arial" w:cs="Arial"/>
          <w:color w:val="000000"/>
          <w:sz w:val="20"/>
          <w:szCs w:val="20"/>
        </w:rPr>
        <w:t xml:space="preserve">] = </w:t>
      </w:r>
      <w:r w:rsidR="00906F11">
        <w:rPr>
          <w:rFonts w:ascii="Arial" w:hAnsi="Arial" w:cs="Arial"/>
          <w:color w:val="000000"/>
          <w:sz w:val="20"/>
          <w:szCs w:val="20"/>
        </w:rPr>
        <w:t>99</w:t>
      </w:r>
      <w:r w:rsidR="00EA1094">
        <w:rPr>
          <w:rFonts w:ascii="Arial" w:hAnsi="Arial" w:cs="Arial"/>
          <w:color w:val="000000"/>
          <w:sz w:val="20"/>
          <w:szCs w:val="20"/>
        </w:rPr>
        <w:t>.4</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w:t>
      </w:r>
      <w:r w:rsidR="00FB17C0">
        <w:rPr>
          <w:rFonts w:ascii="Arial" w:hAnsi="Arial" w:cs="Arial"/>
          <w:color w:val="000000"/>
          <w:sz w:val="20"/>
          <w:szCs w:val="20"/>
        </w:rPr>
        <w:t xml:space="preserve">= </w:t>
      </w:r>
      <w:r>
        <w:rPr>
          <w:rFonts w:ascii="Arial" w:hAnsi="Arial" w:cs="Arial"/>
          <w:color w:val="000000"/>
          <w:sz w:val="20"/>
          <w:szCs w:val="20"/>
        </w:rPr>
        <w:t xml:space="preserve">-1.07; 95% </w:t>
      </w:r>
      <w:proofErr w:type="spellStart"/>
      <w:r>
        <w:rPr>
          <w:rFonts w:ascii="Arial" w:hAnsi="Arial" w:cs="Arial"/>
          <w:color w:val="000000"/>
          <w:sz w:val="20"/>
          <w:szCs w:val="20"/>
        </w:rPr>
        <w:t>CrI</w:t>
      </w:r>
      <w:proofErr w:type="spellEnd"/>
      <w:r w:rsidR="00FB17C0">
        <w:rPr>
          <w:rFonts w:ascii="Arial" w:hAnsi="Arial" w:cs="Arial"/>
          <w:color w:val="000000"/>
          <w:sz w:val="20"/>
          <w:szCs w:val="20"/>
        </w:rPr>
        <w:t>:</w:t>
      </w:r>
      <w:r>
        <w:rPr>
          <w:rFonts w:ascii="Arial" w:hAnsi="Arial" w:cs="Arial"/>
          <w:color w:val="000000"/>
          <w:sz w:val="20"/>
          <w:szCs w:val="20"/>
        </w:rPr>
        <w:t xml:space="preserve"> -1.45, -0.68; </w:t>
      </w:r>
      <w:r w:rsidR="00906F11">
        <w:rPr>
          <w:rFonts w:ascii="Arial" w:hAnsi="Arial" w:cs="Arial"/>
          <w:color w:val="000000"/>
          <w:sz w:val="20"/>
          <w:szCs w:val="20"/>
        </w:rPr>
        <w:t>PP</w:t>
      </w:r>
      <w:r w:rsidR="00FB17C0">
        <w:rPr>
          <w:rFonts w:ascii="Arial" w:hAnsi="Arial" w:cs="Arial"/>
          <w:color w:val="000000"/>
          <w:sz w:val="20"/>
          <w:szCs w:val="20"/>
        </w:rPr>
        <w:t>[</w:t>
      </w:r>
      <w:r w:rsidR="00FB17C0">
        <w:rPr>
          <w:rFonts w:ascii="Arial" w:hAnsi="Arial" w:cs="Arial"/>
          <w:color w:val="000000"/>
          <w:sz w:val="20"/>
          <w:szCs w:val="20"/>
        </w:rPr>
        <w:sym w:font="Symbol" w:char="F062"/>
      </w:r>
      <w:r w:rsidR="00906F11">
        <w:rPr>
          <w:rFonts w:ascii="Arial" w:hAnsi="Arial" w:cs="Arial"/>
          <w:color w:val="000000"/>
          <w:sz w:val="20"/>
          <w:szCs w:val="20"/>
        </w:rPr>
        <w:t>&lt;0</w:t>
      </w:r>
      <w:r w:rsidR="00FB17C0">
        <w:rPr>
          <w:rFonts w:ascii="Arial" w:hAnsi="Arial" w:cs="Arial"/>
          <w:color w:val="000000"/>
          <w:sz w:val="20"/>
          <w:szCs w:val="20"/>
        </w:rPr>
        <w:t>]=</w:t>
      </w:r>
      <w:r w:rsidR="00906F11">
        <w:rPr>
          <w:rFonts w:ascii="Arial" w:hAnsi="Arial" w:cs="Arial"/>
          <w:color w:val="000000"/>
          <w:sz w:val="20"/>
          <w:szCs w:val="20"/>
        </w:rPr>
        <w:t>99.9%</w:t>
      </w:r>
      <w:r>
        <w:rPr>
          <w:rFonts w:ascii="Arial" w:hAnsi="Arial" w:cs="Arial"/>
          <w:color w:val="000000"/>
          <w:sz w:val="20"/>
          <w:szCs w:val="20"/>
        </w:rPr>
        <w:t xml:space="preserve">). </w:t>
      </w:r>
      <w:r w:rsidR="00194FFD">
        <w:rPr>
          <w:rFonts w:ascii="Arial" w:hAnsi="Arial" w:cs="Arial"/>
          <w:color w:val="000000"/>
          <w:sz w:val="20"/>
          <w:szCs w:val="20"/>
        </w:rPr>
        <w:t xml:space="preserve">Counties with higher rates of college-educated adult residents tended to perform better than average in both </w:t>
      </w:r>
      <w:r w:rsidR="00594A4C">
        <w:rPr>
          <w:rFonts w:ascii="Arial" w:hAnsi="Arial" w:cs="Arial"/>
          <w:color w:val="000000"/>
          <w:sz w:val="20"/>
          <w:szCs w:val="20"/>
        </w:rPr>
        <w:t>m</w:t>
      </w:r>
      <w:r w:rsidR="00194FFD">
        <w:rPr>
          <w:rFonts w:ascii="Arial" w:hAnsi="Arial" w:cs="Arial"/>
          <w:color w:val="000000"/>
          <w:sz w:val="20"/>
          <w:szCs w:val="20"/>
        </w:rPr>
        <w:t>ath (</w:t>
      </w:r>
      <w:r w:rsidR="00194FFD">
        <w:rPr>
          <w:rFonts w:ascii="Arial" w:hAnsi="Arial" w:cs="Arial"/>
          <w:color w:val="000000"/>
          <w:sz w:val="20"/>
          <w:szCs w:val="20"/>
        </w:rPr>
        <w:sym w:font="Symbol" w:char="F062"/>
      </w:r>
      <w:r w:rsidR="00FB17C0">
        <w:rPr>
          <w:rFonts w:ascii="Arial" w:hAnsi="Arial" w:cs="Arial"/>
          <w:color w:val="000000"/>
          <w:sz w:val="20"/>
          <w:szCs w:val="20"/>
        </w:rPr>
        <w:t xml:space="preserve"> =</w:t>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FB17C0">
        <w:rPr>
          <w:rFonts w:ascii="Arial" w:hAnsi="Arial" w:cs="Arial"/>
          <w:color w:val="000000"/>
          <w:sz w:val="20"/>
          <w:szCs w:val="20"/>
        </w:rPr>
        <w:t>:</w:t>
      </w:r>
      <w:r w:rsidR="00194FFD">
        <w:rPr>
          <w:rFonts w:ascii="Arial" w:hAnsi="Arial" w:cs="Arial"/>
          <w:color w:val="000000"/>
          <w:sz w:val="20"/>
          <w:szCs w:val="20"/>
        </w:rPr>
        <w:t xml:space="preserve"> 1.72, 2.39; </w:t>
      </w:r>
      <w:proofErr w:type="gramStart"/>
      <w:r w:rsidR="00906F11">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906F11">
        <w:rPr>
          <w:rFonts w:ascii="Arial" w:hAnsi="Arial" w:cs="Arial"/>
          <w:color w:val="000000"/>
          <w:sz w:val="20"/>
          <w:szCs w:val="20"/>
        </w:rPr>
        <w:t>&gt;0</w:t>
      </w:r>
      <w:r w:rsidR="00FB17C0">
        <w:rPr>
          <w:rFonts w:ascii="Arial" w:hAnsi="Arial" w:cs="Arial"/>
          <w:color w:val="000000"/>
          <w:sz w:val="20"/>
          <w:szCs w:val="20"/>
        </w:rPr>
        <w:t xml:space="preserve">] = </w:t>
      </w:r>
      <w:r w:rsidR="00906F11">
        <w:rPr>
          <w:rFonts w:ascii="Arial" w:hAnsi="Arial" w:cs="Arial"/>
          <w:color w:val="000000"/>
          <w:sz w:val="20"/>
          <w:szCs w:val="20"/>
        </w:rPr>
        <w:t>99.9</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FB17C0">
        <w:rPr>
          <w:rFonts w:ascii="Arial" w:hAnsi="Arial" w:cs="Arial"/>
          <w:color w:val="000000"/>
          <w:sz w:val="20"/>
          <w:szCs w:val="20"/>
        </w:rPr>
        <w:t xml:space="preserve"> = </w:t>
      </w:r>
      <w:r w:rsidR="00194FFD">
        <w:rPr>
          <w:rFonts w:ascii="Arial" w:hAnsi="Arial" w:cs="Arial"/>
          <w:color w:val="000000"/>
          <w:sz w:val="20"/>
          <w:szCs w:val="20"/>
        </w:rPr>
        <w:t xml:space="preserve">1.74; 95% </w:t>
      </w:r>
      <w:proofErr w:type="spellStart"/>
      <w:r w:rsidR="00194FFD">
        <w:rPr>
          <w:rFonts w:ascii="Arial" w:hAnsi="Arial" w:cs="Arial"/>
          <w:color w:val="000000"/>
          <w:sz w:val="20"/>
          <w:szCs w:val="20"/>
        </w:rPr>
        <w:t>CrI</w:t>
      </w:r>
      <w:proofErr w:type="spellEnd"/>
      <w:r w:rsidR="00FB17C0">
        <w:rPr>
          <w:rFonts w:ascii="Arial" w:hAnsi="Arial" w:cs="Arial"/>
          <w:color w:val="000000"/>
          <w:sz w:val="20"/>
          <w:szCs w:val="20"/>
        </w:rPr>
        <w:t>:</w:t>
      </w:r>
      <w:r w:rsidR="00194FFD">
        <w:rPr>
          <w:rFonts w:ascii="Arial" w:hAnsi="Arial" w:cs="Arial"/>
          <w:color w:val="000000"/>
          <w:sz w:val="20"/>
          <w:szCs w:val="20"/>
        </w:rPr>
        <w:t xml:space="preserve"> 1.46, 2.01; </w:t>
      </w:r>
      <w:r w:rsidR="00906F11">
        <w:rPr>
          <w:rFonts w:ascii="Arial" w:hAnsi="Arial" w:cs="Arial"/>
          <w:color w:val="000000"/>
          <w:sz w:val="20"/>
          <w:szCs w:val="20"/>
        </w:rPr>
        <w:t>PP</w:t>
      </w:r>
      <w:r w:rsidR="00FB17C0">
        <w:rPr>
          <w:rFonts w:ascii="Arial" w:hAnsi="Arial" w:cs="Arial"/>
          <w:color w:val="000000"/>
          <w:sz w:val="20"/>
          <w:szCs w:val="20"/>
        </w:rPr>
        <w:t>[</w:t>
      </w:r>
      <w:r w:rsidR="00FB17C0">
        <w:rPr>
          <w:rFonts w:ascii="Arial" w:hAnsi="Arial" w:cs="Arial"/>
          <w:color w:val="000000"/>
          <w:sz w:val="20"/>
          <w:szCs w:val="20"/>
        </w:rPr>
        <w:sym w:font="Symbol" w:char="F062"/>
      </w:r>
      <w:r w:rsidR="00906F11">
        <w:rPr>
          <w:rFonts w:ascii="Arial" w:hAnsi="Arial" w:cs="Arial"/>
          <w:color w:val="000000"/>
          <w:sz w:val="20"/>
          <w:szCs w:val="20"/>
        </w:rPr>
        <w:t>&gt;0</w:t>
      </w:r>
      <w:r w:rsidR="00FB17C0">
        <w:rPr>
          <w:rFonts w:ascii="Arial" w:hAnsi="Arial" w:cs="Arial"/>
          <w:color w:val="000000"/>
          <w:sz w:val="20"/>
          <w:szCs w:val="20"/>
        </w:rPr>
        <w:t xml:space="preserve">] = </w:t>
      </w:r>
      <w:r w:rsidR="00906F11">
        <w:rPr>
          <w:rFonts w:ascii="Arial" w:hAnsi="Arial" w:cs="Arial"/>
          <w:color w:val="000000"/>
          <w:sz w:val="20"/>
          <w:szCs w:val="20"/>
        </w:rPr>
        <w:t>99.9%</w:t>
      </w:r>
      <w:r w:rsidR="00194FFD">
        <w:rPr>
          <w:rFonts w:ascii="Arial" w:hAnsi="Arial" w:cs="Arial"/>
          <w:color w:val="000000"/>
          <w:sz w:val="20"/>
          <w:szCs w:val="20"/>
        </w:rPr>
        <w:t>). In addition, counties with greater share</w:t>
      </w:r>
      <w:r w:rsidR="00594A4C">
        <w:rPr>
          <w:rFonts w:ascii="Arial" w:hAnsi="Arial" w:cs="Arial"/>
          <w:color w:val="000000"/>
          <w:sz w:val="20"/>
          <w:szCs w:val="20"/>
        </w:rPr>
        <w:t>s</w:t>
      </w:r>
      <w:r w:rsidR="00194FFD">
        <w:rPr>
          <w:rFonts w:ascii="Arial" w:hAnsi="Arial" w:cs="Arial"/>
          <w:color w:val="000000"/>
          <w:sz w:val="20"/>
          <w:szCs w:val="20"/>
        </w:rPr>
        <w:t xml:space="preserve">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w:t>
      </w:r>
      <w:r w:rsidR="00FB17C0">
        <w:rPr>
          <w:rFonts w:ascii="Arial" w:hAnsi="Arial" w:cs="Arial"/>
          <w:color w:val="000000"/>
          <w:sz w:val="20"/>
          <w:szCs w:val="20"/>
        </w:rPr>
        <w:t xml:space="preserve">= </w:t>
      </w:r>
      <w:r w:rsidR="00194FFD">
        <w:rPr>
          <w:rFonts w:ascii="Arial" w:hAnsi="Arial" w:cs="Arial"/>
          <w:color w:val="000000"/>
          <w:sz w:val="20"/>
          <w:szCs w:val="20"/>
        </w:rPr>
        <w:t xml:space="preserve">0.20; 95% </w:t>
      </w:r>
      <w:proofErr w:type="spellStart"/>
      <w:r w:rsidR="00194FFD">
        <w:rPr>
          <w:rFonts w:ascii="Arial" w:hAnsi="Arial" w:cs="Arial"/>
          <w:color w:val="000000"/>
          <w:sz w:val="20"/>
          <w:szCs w:val="20"/>
        </w:rPr>
        <w:t>CrI</w:t>
      </w:r>
      <w:proofErr w:type="spellEnd"/>
      <w:r w:rsidR="00FB17C0">
        <w:rPr>
          <w:rFonts w:ascii="Arial" w:hAnsi="Arial" w:cs="Arial"/>
          <w:color w:val="000000"/>
          <w:sz w:val="20"/>
          <w:szCs w:val="20"/>
        </w:rPr>
        <w:t>:</w:t>
      </w:r>
      <w:r w:rsidR="00194FFD">
        <w:rPr>
          <w:rFonts w:ascii="Arial" w:hAnsi="Arial" w:cs="Arial"/>
          <w:color w:val="000000"/>
          <w:sz w:val="20"/>
          <w:szCs w:val="20"/>
        </w:rPr>
        <w:t xml:space="preserve"> 0.07, 0.33; </w:t>
      </w:r>
      <w:proofErr w:type="gramStart"/>
      <w:r w:rsidR="00906F11">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906F11">
        <w:rPr>
          <w:rFonts w:ascii="Arial" w:hAnsi="Arial" w:cs="Arial"/>
          <w:color w:val="000000"/>
          <w:sz w:val="20"/>
          <w:szCs w:val="20"/>
        </w:rPr>
        <w:t>&gt;0</w:t>
      </w:r>
      <w:r w:rsidR="00FB17C0">
        <w:rPr>
          <w:rFonts w:ascii="Arial" w:hAnsi="Arial" w:cs="Arial"/>
          <w:color w:val="000000"/>
          <w:sz w:val="20"/>
          <w:szCs w:val="20"/>
        </w:rPr>
        <w:t xml:space="preserve">] = </w:t>
      </w:r>
      <w:r w:rsidR="00906F11">
        <w:rPr>
          <w:rFonts w:ascii="Arial" w:hAnsi="Arial" w:cs="Arial"/>
          <w:color w:val="000000"/>
          <w:sz w:val="20"/>
          <w:szCs w:val="20"/>
        </w:rPr>
        <w:t>99.9%</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w:t>
      </w:r>
      <w:r w:rsidR="00FB17C0">
        <w:rPr>
          <w:rFonts w:ascii="Arial" w:hAnsi="Arial" w:cs="Arial"/>
          <w:color w:val="000000"/>
          <w:sz w:val="20"/>
          <w:szCs w:val="20"/>
        </w:rPr>
        <w:t xml:space="preserve">= </w:t>
      </w:r>
      <w:r w:rsidR="00194FFD">
        <w:rPr>
          <w:rFonts w:ascii="Arial" w:hAnsi="Arial" w:cs="Arial"/>
          <w:color w:val="000000"/>
          <w:sz w:val="20"/>
          <w:szCs w:val="20"/>
        </w:rPr>
        <w:t xml:space="preserve">0.87; 95% </w:t>
      </w:r>
      <w:proofErr w:type="spellStart"/>
      <w:r w:rsidR="00194FFD">
        <w:rPr>
          <w:rFonts w:ascii="Arial" w:hAnsi="Arial" w:cs="Arial"/>
          <w:color w:val="000000"/>
          <w:sz w:val="20"/>
          <w:szCs w:val="20"/>
        </w:rPr>
        <w:t>CrI</w:t>
      </w:r>
      <w:proofErr w:type="spellEnd"/>
      <w:r w:rsidR="00FB17C0">
        <w:rPr>
          <w:rFonts w:ascii="Arial" w:hAnsi="Arial" w:cs="Arial"/>
          <w:color w:val="000000"/>
          <w:sz w:val="20"/>
          <w:szCs w:val="20"/>
        </w:rPr>
        <w:t>:</w:t>
      </w:r>
      <w:r w:rsidR="00194FFD">
        <w:rPr>
          <w:rFonts w:ascii="Arial" w:hAnsi="Arial" w:cs="Arial"/>
          <w:color w:val="000000"/>
          <w:sz w:val="20"/>
          <w:szCs w:val="20"/>
        </w:rPr>
        <w:t xml:space="preserve"> 0.59, 1.16; </w:t>
      </w:r>
      <w:r w:rsidR="00906F11">
        <w:rPr>
          <w:rFonts w:ascii="Arial" w:hAnsi="Arial" w:cs="Arial"/>
          <w:color w:val="000000"/>
          <w:sz w:val="20"/>
          <w:szCs w:val="20"/>
        </w:rPr>
        <w:t>PP</w:t>
      </w:r>
      <w:r w:rsidR="00FB17C0">
        <w:rPr>
          <w:rFonts w:ascii="Arial" w:hAnsi="Arial" w:cs="Arial"/>
          <w:color w:val="000000"/>
          <w:sz w:val="20"/>
          <w:szCs w:val="20"/>
        </w:rPr>
        <w:t>[</w:t>
      </w:r>
      <w:r w:rsidR="00FB17C0">
        <w:rPr>
          <w:rFonts w:ascii="Arial" w:hAnsi="Arial" w:cs="Arial"/>
          <w:color w:val="000000"/>
          <w:sz w:val="20"/>
          <w:szCs w:val="20"/>
        </w:rPr>
        <w:sym w:font="Symbol" w:char="F062"/>
      </w:r>
      <w:r w:rsidR="00906F11">
        <w:rPr>
          <w:rFonts w:ascii="Arial" w:hAnsi="Arial" w:cs="Arial"/>
          <w:color w:val="000000"/>
          <w:sz w:val="20"/>
          <w:szCs w:val="20"/>
        </w:rPr>
        <w:t>&gt;0</w:t>
      </w:r>
      <w:r w:rsidR="00FB17C0">
        <w:rPr>
          <w:rFonts w:ascii="Arial" w:hAnsi="Arial" w:cs="Arial"/>
          <w:color w:val="000000"/>
          <w:sz w:val="20"/>
          <w:szCs w:val="20"/>
        </w:rPr>
        <w:t>]</w:t>
      </w:r>
      <w:r w:rsidR="00906F11">
        <w:rPr>
          <w:rFonts w:ascii="Arial" w:hAnsi="Arial" w:cs="Arial"/>
          <w:color w:val="000000"/>
          <w:sz w:val="20"/>
          <w:szCs w:val="20"/>
        </w:rPr>
        <w:t xml:space="preserve"> </w:t>
      </w:r>
      <w:r w:rsidR="00FB17C0">
        <w:rPr>
          <w:rFonts w:ascii="Arial" w:hAnsi="Arial" w:cs="Arial"/>
          <w:color w:val="000000"/>
          <w:sz w:val="20"/>
          <w:szCs w:val="20"/>
        </w:rPr>
        <w:t xml:space="preserve">= </w:t>
      </w:r>
      <w:r w:rsidR="00906F11">
        <w:rPr>
          <w:rFonts w:ascii="Arial" w:hAnsi="Arial" w:cs="Arial"/>
          <w:color w:val="000000"/>
          <w:sz w:val="20"/>
          <w:szCs w:val="20"/>
        </w:rPr>
        <w:t>99.9%</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commentRangeStart w:id="20"/>
      <w:r w:rsidRPr="007B3239">
        <w:rPr>
          <w:rFonts w:ascii="Arial" w:hAnsi="Arial" w:cs="Arial"/>
          <w:i/>
          <w:iCs/>
          <w:color w:val="000000"/>
          <w:sz w:val="20"/>
          <w:szCs w:val="20"/>
        </w:rPr>
        <w:t xml:space="preserve">Association </w:t>
      </w:r>
      <w:commentRangeEnd w:id="20"/>
      <w:r w:rsidR="0058332D">
        <w:rPr>
          <w:rStyle w:val="CommentReference"/>
          <w:rFonts w:ascii="Times New Roman" w:eastAsia="Times New Roman" w:hAnsi="Times New Roman" w:cs="Times New Roman"/>
        </w:rPr>
        <w:commentReference w:id="20"/>
      </w:r>
      <w:r w:rsidRPr="007B3239">
        <w:rPr>
          <w:rFonts w:ascii="Arial" w:hAnsi="Arial" w:cs="Arial"/>
          <w:i/>
          <w:iCs/>
          <w:color w:val="000000"/>
          <w:sz w:val="20"/>
          <w:szCs w:val="20"/>
        </w:rPr>
        <w:t>of Hurricanes with Math Scores</w:t>
      </w:r>
    </w:p>
    <w:p w14:paraId="3B4D9969" w14:textId="3BF7EDC8" w:rsidR="00615A6E" w:rsidRDefault="00F10811"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was no association in the national model between hurricane-force tropical cyclone exposure and standardized math test scores (</w:t>
      </w:r>
      <w:r>
        <w:rPr>
          <w:rFonts w:ascii="Arial" w:hAnsi="Arial" w:cs="Arial"/>
          <w:color w:val="000000"/>
          <w:sz w:val="20"/>
          <w:szCs w:val="20"/>
        </w:rPr>
        <w:sym w:font="Symbol" w:char="F062"/>
      </w:r>
      <w:r>
        <w:rPr>
          <w:rFonts w:ascii="Arial" w:hAnsi="Arial" w:cs="Arial"/>
          <w:color w:val="000000"/>
          <w:sz w:val="20"/>
          <w:szCs w:val="20"/>
        </w:rPr>
        <w:t xml:space="preserve"> </w:t>
      </w:r>
      <w:r w:rsidR="00FB17C0">
        <w:rPr>
          <w:rFonts w:ascii="Arial" w:hAnsi="Arial" w:cs="Arial"/>
          <w:color w:val="000000"/>
          <w:sz w:val="20"/>
          <w:szCs w:val="20"/>
        </w:rPr>
        <w:t xml:space="preserve">= </w:t>
      </w:r>
      <w:r>
        <w:rPr>
          <w:rFonts w:ascii="Arial" w:hAnsi="Arial" w:cs="Arial"/>
          <w:color w:val="000000"/>
          <w:sz w:val="20"/>
          <w:szCs w:val="20"/>
        </w:rPr>
        <w:t xml:space="preserve">0.00; 95% </w:t>
      </w:r>
      <w:proofErr w:type="spellStart"/>
      <w:r>
        <w:rPr>
          <w:rFonts w:ascii="Arial" w:hAnsi="Arial" w:cs="Arial"/>
          <w:color w:val="000000"/>
          <w:sz w:val="20"/>
          <w:szCs w:val="20"/>
        </w:rPr>
        <w:t>CrI</w:t>
      </w:r>
      <w:proofErr w:type="spellEnd"/>
      <w:r w:rsidR="00FB17C0">
        <w:rPr>
          <w:rFonts w:ascii="Arial" w:hAnsi="Arial" w:cs="Arial"/>
          <w:color w:val="000000"/>
          <w:sz w:val="20"/>
          <w:szCs w:val="20"/>
        </w:rPr>
        <w:t>:</w:t>
      </w:r>
      <w:r>
        <w:rPr>
          <w:rFonts w:ascii="Arial" w:hAnsi="Arial" w:cs="Arial"/>
          <w:color w:val="000000"/>
          <w:sz w:val="20"/>
          <w:szCs w:val="20"/>
        </w:rPr>
        <w:t xml:space="preserve"> -0.05, 0.05; </w:t>
      </w:r>
      <w:proofErr w:type="gramStart"/>
      <w:r>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FB17C0">
        <w:rPr>
          <w:rFonts w:ascii="Arial" w:hAnsi="Arial" w:cs="Arial"/>
          <w:color w:val="000000"/>
          <w:sz w:val="20"/>
          <w:szCs w:val="20"/>
        </w:rPr>
        <w:t>&gt;0]</w:t>
      </w:r>
      <w:r>
        <w:rPr>
          <w:rFonts w:ascii="Arial" w:hAnsi="Arial" w:cs="Arial"/>
          <w:color w:val="000000"/>
          <w:sz w:val="20"/>
          <w:szCs w:val="20"/>
        </w:rPr>
        <w:t xml:space="preserve"> = 50%). </w:t>
      </w:r>
      <w:r w:rsidR="00A53F8F">
        <w:rPr>
          <w:rFonts w:ascii="Arial" w:hAnsi="Arial" w:cs="Arial"/>
          <w:color w:val="000000"/>
          <w:sz w:val="20"/>
          <w:szCs w:val="20"/>
        </w:rPr>
        <w:t>State-specific results</w:t>
      </w:r>
      <w:r w:rsidR="00C33D27">
        <w:rPr>
          <w:rFonts w:ascii="Arial" w:hAnsi="Arial" w:cs="Arial"/>
          <w:color w:val="000000"/>
          <w:sz w:val="20"/>
          <w:szCs w:val="20"/>
        </w:rPr>
        <w:t xml:space="preserve"> </w:t>
      </w:r>
      <w:r w:rsidR="00A53F8F">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w:t>
      </w:r>
      <w:r w:rsidR="00FB17C0">
        <w:rPr>
          <w:rFonts w:ascii="Arial" w:hAnsi="Arial" w:cs="Arial"/>
          <w:color w:val="000000"/>
          <w:sz w:val="20"/>
          <w:szCs w:val="20"/>
        </w:rPr>
        <w:t xml:space="preserve">= </w:t>
      </w:r>
      <w:r w:rsidR="00C33D27">
        <w:rPr>
          <w:rFonts w:ascii="Arial" w:hAnsi="Arial" w:cs="Arial"/>
          <w:color w:val="000000"/>
          <w:sz w:val="20"/>
          <w:szCs w:val="20"/>
        </w:rPr>
        <w:t xml:space="preserve">-0.15; 95% </w:t>
      </w:r>
      <w:proofErr w:type="spellStart"/>
      <w:r w:rsidR="00C33D27">
        <w:rPr>
          <w:rFonts w:ascii="Arial" w:hAnsi="Arial" w:cs="Arial"/>
          <w:color w:val="000000"/>
          <w:sz w:val="20"/>
          <w:szCs w:val="20"/>
        </w:rPr>
        <w:t>CrI</w:t>
      </w:r>
      <w:proofErr w:type="spellEnd"/>
      <w:r w:rsidR="00FB17C0">
        <w:rPr>
          <w:rFonts w:ascii="Arial" w:hAnsi="Arial" w:cs="Arial"/>
          <w:color w:val="000000"/>
          <w:sz w:val="20"/>
          <w:szCs w:val="20"/>
        </w:rPr>
        <w:t>:</w:t>
      </w:r>
      <w:r w:rsidR="00C33D27">
        <w:rPr>
          <w:rFonts w:ascii="Arial" w:hAnsi="Arial" w:cs="Arial"/>
          <w:color w:val="000000"/>
          <w:sz w:val="20"/>
          <w:szCs w:val="20"/>
        </w:rPr>
        <w:t xml:space="preserve"> -0.26, -0.04;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&lt;0</w:t>
      </w:r>
      <w:r w:rsidR="00FB17C0">
        <w:rPr>
          <w:rFonts w:ascii="Arial" w:hAnsi="Arial" w:cs="Arial"/>
          <w:color w:val="000000"/>
          <w:sz w:val="20"/>
          <w:szCs w:val="20"/>
        </w:rPr>
        <w:t>] =</w:t>
      </w:r>
      <w:r w:rsidR="00AE32AA">
        <w:rPr>
          <w:rFonts w:ascii="Arial" w:hAnsi="Arial" w:cs="Arial"/>
          <w:color w:val="000000"/>
          <w:sz w:val="20"/>
          <w:szCs w:val="20"/>
        </w:rPr>
        <w:t xml:space="preserve"> 99.</w:t>
      </w:r>
      <w:r w:rsidR="00A9663D">
        <w:rPr>
          <w:rFonts w:ascii="Arial" w:hAnsi="Arial" w:cs="Arial"/>
          <w:color w:val="000000"/>
          <w:sz w:val="20"/>
          <w:szCs w:val="20"/>
        </w:rPr>
        <w:t>5</w:t>
      </w:r>
      <w:r w:rsidR="00AE32AA">
        <w:rPr>
          <w:rFonts w:ascii="Arial" w:hAnsi="Arial" w:cs="Arial"/>
          <w:color w:val="000000"/>
          <w:sz w:val="20"/>
          <w:szCs w:val="20"/>
        </w:rPr>
        <w:t>%</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w:t>
      </w:r>
      <w:r w:rsidR="00FB17C0">
        <w:rPr>
          <w:rFonts w:ascii="Arial" w:hAnsi="Arial" w:cs="Arial"/>
          <w:color w:val="000000"/>
          <w:sz w:val="20"/>
          <w:szCs w:val="20"/>
        </w:rPr>
        <w:t xml:space="preserve">= </w:t>
      </w:r>
      <w:r w:rsidR="00C33D27">
        <w:rPr>
          <w:rFonts w:ascii="Arial" w:hAnsi="Arial" w:cs="Arial"/>
          <w:color w:val="000000"/>
          <w:sz w:val="20"/>
          <w:szCs w:val="20"/>
        </w:rPr>
        <w:t xml:space="preserve">0.19; 95% </w:t>
      </w:r>
      <w:proofErr w:type="spellStart"/>
      <w:r w:rsidR="00C33D27">
        <w:rPr>
          <w:rFonts w:ascii="Arial" w:hAnsi="Arial" w:cs="Arial"/>
          <w:color w:val="000000"/>
          <w:sz w:val="20"/>
          <w:szCs w:val="20"/>
        </w:rPr>
        <w:t>CrI</w:t>
      </w:r>
      <w:proofErr w:type="spellEnd"/>
      <w:r w:rsidR="00FB17C0">
        <w:rPr>
          <w:rFonts w:ascii="Arial" w:hAnsi="Arial" w:cs="Arial"/>
          <w:color w:val="000000"/>
          <w:sz w:val="20"/>
          <w:szCs w:val="20"/>
        </w:rPr>
        <w:t>:</w:t>
      </w:r>
      <w:r w:rsidR="00C33D27">
        <w:rPr>
          <w:rFonts w:ascii="Arial" w:hAnsi="Arial" w:cs="Arial"/>
          <w:color w:val="000000"/>
          <w:sz w:val="20"/>
          <w:szCs w:val="20"/>
        </w:rPr>
        <w:t xml:space="preserve"> 0.11, 0.27;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&gt;0</w:t>
      </w:r>
      <w:r w:rsidR="00FB17C0">
        <w:rPr>
          <w:rFonts w:ascii="Arial" w:hAnsi="Arial" w:cs="Arial"/>
          <w:color w:val="000000"/>
          <w:sz w:val="20"/>
          <w:szCs w:val="20"/>
        </w:rPr>
        <w:t>]</w:t>
      </w:r>
      <w:r w:rsidR="00AE32AA">
        <w:rPr>
          <w:rFonts w:ascii="Arial" w:hAnsi="Arial" w:cs="Arial"/>
          <w:color w:val="000000"/>
          <w:sz w:val="20"/>
          <w:szCs w:val="20"/>
        </w:rPr>
        <w:t xml:space="preserve"> </w:t>
      </w:r>
      <w:r w:rsidR="00FB17C0">
        <w:rPr>
          <w:rFonts w:ascii="Arial" w:hAnsi="Arial" w:cs="Arial"/>
          <w:color w:val="000000"/>
          <w:sz w:val="20"/>
          <w:szCs w:val="20"/>
        </w:rPr>
        <w:t xml:space="preserve">= </w:t>
      </w:r>
      <w:r w:rsidR="00AE32AA">
        <w:rPr>
          <w:rFonts w:ascii="Arial" w:hAnsi="Arial" w:cs="Arial"/>
          <w:color w:val="000000"/>
          <w:sz w:val="20"/>
          <w:szCs w:val="20"/>
        </w:rPr>
        <w:t>99.9%</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11A8299A" w:rsidR="006438CF" w:rsidRDefault="00F10811"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was no association in the national model between hurricane-force tropical cyclone exposure and RLA scores (</w:t>
      </w:r>
      <w:r>
        <w:rPr>
          <w:rFonts w:ascii="Arial" w:hAnsi="Arial" w:cs="Arial"/>
          <w:color w:val="000000"/>
          <w:sz w:val="20"/>
          <w:szCs w:val="20"/>
        </w:rPr>
        <w:sym w:font="Symbol" w:char="F062"/>
      </w:r>
      <w:r w:rsidR="00FB17C0">
        <w:rPr>
          <w:rFonts w:ascii="Arial" w:hAnsi="Arial" w:cs="Arial"/>
          <w:color w:val="000000"/>
          <w:sz w:val="20"/>
          <w:szCs w:val="20"/>
        </w:rPr>
        <w:t xml:space="preserve"> =</w:t>
      </w:r>
      <w:r>
        <w:rPr>
          <w:rFonts w:ascii="Arial" w:hAnsi="Arial" w:cs="Arial"/>
          <w:color w:val="000000"/>
          <w:sz w:val="20"/>
          <w:szCs w:val="20"/>
        </w:rPr>
        <w:t xml:space="preserve"> 0.00; 95% </w:t>
      </w:r>
      <w:proofErr w:type="spellStart"/>
      <w:r>
        <w:rPr>
          <w:rFonts w:ascii="Arial" w:hAnsi="Arial" w:cs="Arial"/>
          <w:color w:val="000000"/>
          <w:sz w:val="20"/>
          <w:szCs w:val="20"/>
        </w:rPr>
        <w:t>CrI</w:t>
      </w:r>
      <w:proofErr w:type="spellEnd"/>
      <w:r w:rsidR="00FB17C0">
        <w:rPr>
          <w:rFonts w:ascii="Arial" w:hAnsi="Arial" w:cs="Arial"/>
          <w:color w:val="000000"/>
          <w:sz w:val="20"/>
          <w:szCs w:val="20"/>
        </w:rPr>
        <w:t>:</w:t>
      </w:r>
      <w:r>
        <w:rPr>
          <w:rFonts w:ascii="Arial" w:hAnsi="Arial" w:cs="Arial"/>
          <w:color w:val="000000"/>
          <w:sz w:val="20"/>
          <w:szCs w:val="20"/>
        </w:rPr>
        <w:t xml:space="preserve"> -0.04, 0.04; </w:t>
      </w:r>
      <w:proofErr w:type="gramStart"/>
      <w:r>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FB17C0">
        <w:rPr>
          <w:rFonts w:ascii="Arial" w:hAnsi="Arial" w:cs="Arial"/>
          <w:color w:val="000000"/>
          <w:sz w:val="20"/>
          <w:szCs w:val="20"/>
        </w:rPr>
        <w:t>&gt;0]</w:t>
      </w:r>
      <w:r>
        <w:rPr>
          <w:rFonts w:ascii="Arial" w:hAnsi="Arial" w:cs="Arial"/>
          <w:color w:val="000000"/>
          <w:sz w:val="20"/>
          <w:szCs w:val="20"/>
        </w:rPr>
        <w:t xml:space="preserve"> =</w:t>
      </w:r>
      <w:r w:rsidR="00FB17C0">
        <w:rPr>
          <w:rFonts w:ascii="Arial" w:hAnsi="Arial" w:cs="Arial"/>
          <w:color w:val="000000"/>
          <w:sz w:val="20"/>
          <w:szCs w:val="20"/>
        </w:rPr>
        <w:t xml:space="preserve"> </w:t>
      </w:r>
      <w:commentRangeStart w:id="21"/>
      <w:commentRangeStart w:id="22"/>
      <w:r>
        <w:rPr>
          <w:rFonts w:ascii="Arial" w:hAnsi="Arial" w:cs="Arial"/>
          <w:color w:val="000000"/>
          <w:sz w:val="20"/>
          <w:szCs w:val="20"/>
        </w:rPr>
        <w:t>50</w:t>
      </w:r>
      <w:commentRangeEnd w:id="21"/>
      <w:r>
        <w:rPr>
          <w:rStyle w:val="CommentReference"/>
          <w:rFonts w:ascii="Times New Roman" w:eastAsia="Times New Roman" w:hAnsi="Times New Roman" w:cs="Times New Roman"/>
        </w:rPr>
        <w:commentReference w:id="21"/>
      </w:r>
      <w:commentRangeEnd w:id="22"/>
      <w:r>
        <w:rPr>
          <w:rStyle w:val="CommentReference"/>
          <w:rFonts w:ascii="Times New Roman" w:eastAsia="Times New Roman" w:hAnsi="Times New Roman" w:cs="Times New Roman"/>
        </w:rPr>
        <w:commentReference w:id="22"/>
      </w:r>
      <w:r>
        <w:rPr>
          <w:rFonts w:ascii="Arial" w:hAnsi="Arial" w:cs="Arial"/>
          <w:color w:val="000000"/>
          <w:sz w:val="20"/>
          <w:szCs w:val="20"/>
        </w:rPr>
        <w:t>%).</w:t>
      </w:r>
      <w:ins w:id="23" w:author="Joan Casey" w:date="2023-11-22T10:37:00Z">
        <w:r>
          <w:rPr>
            <w:rFonts w:ascii="Arial" w:hAnsi="Arial" w:cs="Arial"/>
            <w:color w:val="000000"/>
            <w:sz w:val="20"/>
            <w:szCs w:val="20"/>
          </w:rPr>
          <w:t xml:space="preserve"> </w:t>
        </w:r>
      </w:ins>
      <w:r w:rsidR="00B6211C" w:rsidRPr="00B6211C">
        <w:rPr>
          <w:rFonts w:ascii="Arial" w:hAnsi="Arial" w:cs="Arial"/>
          <w:color w:val="000000"/>
          <w:sz w:val="20"/>
          <w:szCs w:val="20"/>
        </w:rPr>
        <w:t xml:space="preserve">State-specific results showed that </w:t>
      </w:r>
      <w:r w:rsidR="00874CBA">
        <w:rPr>
          <w:rFonts w:ascii="Arial" w:hAnsi="Arial" w:cs="Arial"/>
          <w:color w:val="000000"/>
          <w:sz w:val="20"/>
          <w:szCs w:val="20"/>
        </w:rPr>
        <w:t>counties in Texas exposed to hurricane-force tropical cyclones performed worse in RLA than unexposed</w:t>
      </w:r>
      <w:r w:rsidR="00594A4C">
        <w:rPr>
          <w:rFonts w:ascii="Arial" w:hAnsi="Arial" w:cs="Arial"/>
          <w:color w:val="000000"/>
          <w:sz w:val="20"/>
          <w:szCs w:val="20"/>
        </w:rPr>
        <w:t xml:space="preserve"> counties</w:t>
      </w:r>
      <w:r w:rsidR="00874CBA">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FB17C0">
        <w:rPr>
          <w:rFonts w:ascii="Arial" w:hAnsi="Arial" w:cs="Arial"/>
          <w:color w:val="000000"/>
          <w:sz w:val="20"/>
          <w:szCs w:val="20"/>
        </w:rPr>
        <w:t xml:space="preserve"> = </w:t>
      </w:r>
      <w:r w:rsidR="00D37C03">
        <w:rPr>
          <w:rFonts w:ascii="Arial" w:hAnsi="Arial" w:cs="Arial"/>
          <w:color w:val="000000"/>
          <w:sz w:val="20"/>
          <w:szCs w:val="20"/>
        </w:rPr>
        <w:t xml:space="preserve">-0.12; 95% </w:t>
      </w:r>
      <w:proofErr w:type="spellStart"/>
      <w:r w:rsidR="00D37C03">
        <w:rPr>
          <w:rFonts w:ascii="Arial" w:hAnsi="Arial" w:cs="Arial"/>
          <w:color w:val="000000"/>
          <w:sz w:val="20"/>
          <w:szCs w:val="20"/>
        </w:rPr>
        <w:t>CrI</w:t>
      </w:r>
      <w:proofErr w:type="spellEnd"/>
      <w:r w:rsidR="00FB17C0">
        <w:rPr>
          <w:rFonts w:ascii="Arial" w:hAnsi="Arial" w:cs="Arial"/>
          <w:color w:val="000000"/>
          <w:sz w:val="20"/>
          <w:szCs w:val="20"/>
        </w:rPr>
        <w:t>:</w:t>
      </w:r>
      <w:r w:rsidR="00D37C03">
        <w:rPr>
          <w:rFonts w:ascii="Arial" w:hAnsi="Arial" w:cs="Arial"/>
          <w:color w:val="000000"/>
          <w:sz w:val="20"/>
          <w:szCs w:val="20"/>
        </w:rPr>
        <w:t xml:space="preserve"> -0.20, -0.04</w:t>
      </w:r>
      <w:r w:rsidR="00874CBA">
        <w:rPr>
          <w:rFonts w:ascii="Arial" w:hAnsi="Arial" w:cs="Arial"/>
          <w:color w:val="000000"/>
          <w:sz w:val="20"/>
          <w:szCs w:val="20"/>
        </w:rPr>
        <w:t xml:space="preserve">;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&lt;0</w:t>
      </w:r>
      <w:r w:rsidR="00FB17C0">
        <w:rPr>
          <w:rFonts w:ascii="Arial" w:hAnsi="Arial" w:cs="Arial"/>
          <w:color w:val="000000"/>
          <w:sz w:val="20"/>
          <w:szCs w:val="20"/>
        </w:rPr>
        <w:t>]</w:t>
      </w:r>
      <w:r w:rsidR="0055035D">
        <w:rPr>
          <w:rFonts w:ascii="Arial" w:hAnsi="Arial" w:cs="Arial"/>
          <w:color w:val="000000"/>
          <w:sz w:val="20"/>
          <w:szCs w:val="20"/>
        </w:rPr>
        <w:t xml:space="preserve"> </w:t>
      </w:r>
      <w:r w:rsidR="00FB17C0">
        <w:rPr>
          <w:rFonts w:ascii="Arial" w:hAnsi="Arial" w:cs="Arial"/>
          <w:color w:val="000000"/>
          <w:sz w:val="20"/>
          <w:szCs w:val="20"/>
        </w:rPr>
        <w:t>=</w:t>
      </w:r>
      <w:r w:rsidR="0055035D">
        <w:rPr>
          <w:rFonts w:ascii="Arial" w:hAnsi="Arial" w:cs="Arial"/>
          <w:color w:val="000000"/>
          <w:sz w:val="20"/>
          <w:szCs w:val="20"/>
        </w:rPr>
        <w:t xml:space="preserve"> </w:t>
      </w:r>
      <w:r w:rsidR="00AE32AA">
        <w:rPr>
          <w:rFonts w:ascii="Arial" w:hAnsi="Arial" w:cs="Arial"/>
          <w:color w:val="000000"/>
          <w:sz w:val="20"/>
          <w:szCs w:val="20"/>
        </w:rPr>
        <w:t>99.9%</w:t>
      </w:r>
      <w:r w:rsidR="00D37C03">
        <w:rPr>
          <w:rFonts w:ascii="Arial" w:hAnsi="Arial" w:cs="Arial"/>
          <w:color w:val="000000"/>
          <w:sz w:val="20"/>
          <w:szCs w:val="20"/>
        </w:rPr>
        <w:t>)</w:t>
      </w:r>
      <w:r w:rsidR="00874CBA">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lastRenderedPageBreak/>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poor academic performance pre-disaster; the loss of a parent in the disaster; and increased 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commentRangeStart w:id="24"/>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commentRangeEnd w:id="24"/>
      <w:r w:rsidR="00284494">
        <w:rPr>
          <w:rStyle w:val="CommentReference"/>
          <w:rFonts w:ascii="Times New Roman" w:eastAsia="Times New Roman" w:hAnsi="Times New Roman" w:cs="Times New Roman"/>
        </w:rPr>
        <w:commentReference w:id="24"/>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4B599E88"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commentRangeStart w:id="25"/>
      <w:commentRangeStart w:id="26"/>
      <w:commentRangeStart w:id="27"/>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t>
      </w:r>
      <w:commentRangeEnd w:id="25"/>
      <w:r w:rsidR="00E50D98">
        <w:rPr>
          <w:rStyle w:val="CommentReference"/>
          <w:rFonts w:ascii="Times New Roman" w:eastAsia="Times New Roman" w:hAnsi="Times New Roman" w:cs="Times New Roman"/>
        </w:rPr>
        <w:commentReference w:id="25"/>
      </w:r>
      <w:r w:rsidR="00EF4DEF">
        <w:rPr>
          <w:rFonts w:ascii="Arial" w:hAnsi="Arial" w:cs="Arial"/>
          <w:color w:val="000000"/>
          <w:sz w:val="20"/>
          <w:szCs w:val="20"/>
        </w:rPr>
        <w:t xml:space="preserve">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commentRangeEnd w:id="26"/>
      <w:r w:rsidR="00C35B9B">
        <w:rPr>
          <w:rStyle w:val="CommentReference"/>
          <w:rFonts w:ascii="Times New Roman" w:eastAsia="Times New Roman" w:hAnsi="Times New Roman" w:cs="Times New Roman"/>
        </w:rPr>
        <w:commentReference w:id="26"/>
      </w:r>
      <w:commentRangeEnd w:id="27"/>
      <w:r w:rsidR="00C571CA">
        <w:rPr>
          <w:rStyle w:val="CommentReference"/>
          <w:rFonts w:ascii="Times New Roman" w:eastAsia="Times New Roman" w:hAnsi="Times New Roman" w:cs="Times New Roman"/>
        </w:rPr>
        <w:commentReference w:id="27"/>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w:t>
      </w:r>
      <w:r w:rsidR="00110D26">
        <w:rPr>
          <w:rFonts w:ascii="Arial" w:hAnsi="Arial" w:cs="Arial"/>
          <w:color w:val="000000"/>
          <w:sz w:val="20"/>
          <w:szCs w:val="20"/>
        </w:rPr>
        <w:t xml:space="preserve"> or null</w:t>
      </w:r>
      <w:r w:rsidR="009874AC">
        <w:rPr>
          <w:rFonts w:ascii="Arial" w:hAnsi="Arial" w:cs="Arial"/>
          <w:color w:val="000000"/>
          <w:sz w:val="20"/>
          <w:szCs w:val="20"/>
        </w:rPr>
        <w:t xml:space="preserve"> relationships between </w:t>
      </w:r>
      <w:r w:rsidR="00110D26">
        <w:rPr>
          <w:rFonts w:ascii="Arial" w:hAnsi="Arial" w:cs="Arial"/>
          <w:color w:val="000000"/>
          <w:sz w:val="20"/>
          <w:szCs w:val="20"/>
        </w:rPr>
        <w:t>hurricanes</w:t>
      </w:r>
      <w:r w:rsidR="009874AC">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commentRangeStart w:id="28"/>
      <w:commentRangeStart w:id="29"/>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w:t>
      </w:r>
      <w:commentRangeEnd w:id="28"/>
      <w:r w:rsidR="00C35B9B">
        <w:rPr>
          <w:rStyle w:val="CommentReference"/>
          <w:rFonts w:ascii="Times New Roman" w:eastAsia="Times New Roman" w:hAnsi="Times New Roman" w:cs="Times New Roman"/>
        </w:rPr>
        <w:commentReference w:id="28"/>
      </w:r>
      <w:commentRangeEnd w:id="29"/>
      <w:r w:rsidR="001C13FF">
        <w:rPr>
          <w:rStyle w:val="CommentReference"/>
          <w:rFonts w:ascii="Times New Roman" w:eastAsia="Times New Roman" w:hAnsi="Times New Roman" w:cs="Times New Roman"/>
        </w:rPr>
        <w:commentReference w:id="29"/>
      </w:r>
      <w:commentRangeStart w:id="30"/>
      <w:commentRangeStart w:id="31"/>
      <w:commentRangeStart w:id="32"/>
      <w:commentRangeStart w:id="33"/>
      <w:commentRangeStart w:id="34"/>
      <w:r w:rsidR="003019D2">
        <w:rPr>
          <w:rFonts w:ascii="Arial" w:hAnsi="Arial" w:cs="Arial"/>
          <w:color w:val="000000"/>
          <w:sz w:val="20"/>
          <w:szCs w:val="20"/>
        </w:rPr>
        <w:t>It is also possible that displaced students were relocated to communities whose schools had better performance than their original schools, which may have mitigated negative achievement effects</w:t>
      </w:r>
      <w:commentRangeEnd w:id="30"/>
      <w:r w:rsidR="000A7D17">
        <w:rPr>
          <w:rStyle w:val="CommentReference"/>
          <w:rFonts w:ascii="Times New Roman" w:eastAsia="Times New Roman" w:hAnsi="Times New Roman" w:cs="Times New Roman"/>
        </w:rPr>
        <w:commentReference w:id="30"/>
      </w:r>
      <w:commentRangeEnd w:id="31"/>
      <w:commentRangeEnd w:id="32"/>
      <w:r w:rsidR="001D60DE">
        <w:rPr>
          <w:rStyle w:val="CommentReference"/>
          <w:rFonts w:ascii="Times New Roman" w:eastAsia="Times New Roman" w:hAnsi="Times New Roman" w:cs="Times New Roman"/>
        </w:rPr>
        <w:commentReference w:id="31"/>
      </w:r>
      <w:commentRangeEnd w:id="33"/>
      <w:commentRangeEnd w:id="34"/>
      <w:r w:rsidR="00EB76A4">
        <w:rPr>
          <w:rStyle w:val="CommentReference"/>
          <w:rFonts w:ascii="Times New Roman" w:eastAsia="Times New Roman" w:hAnsi="Times New Roman" w:cs="Times New Roman"/>
        </w:rPr>
        <w:commentReference w:id="32"/>
      </w:r>
      <w:r w:rsidR="00C35B9B">
        <w:rPr>
          <w:rStyle w:val="CommentReference"/>
          <w:rFonts w:ascii="Times New Roman" w:eastAsia="Times New Roman" w:hAnsi="Times New Roman" w:cs="Times New Roman"/>
        </w:rPr>
        <w:commentReference w:id="33"/>
      </w:r>
      <w:r w:rsidR="00C571CA">
        <w:rPr>
          <w:rStyle w:val="CommentReference"/>
          <w:rFonts w:ascii="Times New Roman" w:eastAsia="Times New Roman" w:hAnsi="Times New Roman" w:cs="Times New Roman"/>
        </w:rPr>
        <w:commentReference w:id="34"/>
      </w:r>
      <w:r w:rsidR="003019D2">
        <w:rPr>
          <w:rFonts w:ascii="Arial" w:hAnsi="Arial" w:cs="Arial"/>
          <w:color w:val="000000"/>
          <w:sz w:val="20"/>
          <w:szCs w:val="20"/>
        </w:rPr>
        <w:t xml:space="preserve">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672985C1"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commentRangeStart w:id="35"/>
      <w:r>
        <w:rPr>
          <w:rFonts w:ascii="Arial" w:hAnsi="Arial" w:cs="Arial"/>
          <w:color w:val="000000"/>
          <w:sz w:val="20"/>
          <w:szCs w:val="20"/>
        </w:rPr>
        <w:t xml:space="preserve">Our </w:t>
      </w:r>
      <w:commentRangeEnd w:id="35"/>
      <w:r w:rsidR="00B06321">
        <w:rPr>
          <w:rStyle w:val="CommentReference"/>
          <w:rFonts w:ascii="Times New Roman" w:eastAsia="Times New Roman" w:hAnsi="Times New Roman" w:cs="Times New Roman"/>
        </w:rPr>
        <w:commentReference w:id="35"/>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economically disadvantaged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w:t>
      </w:r>
      <w:r w:rsidR="00A2217E">
        <w:rPr>
          <w:rFonts w:ascii="Arial" w:hAnsi="Arial" w:cs="Arial"/>
          <w:color w:val="000000"/>
          <w:sz w:val="20"/>
          <w:szCs w:val="20"/>
        </w:rPr>
        <w:t xml:space="preserve">in large part </w:t>
      </w:r>
      <w:r w:rsidR="00B1215E">
        <w:rPr>
          <w:rFonts w:ascii="Arial" w:hAnsi="Arial" w:cs="Arial"/>
          <w:color w:val="000000"/>
          <w:sz w:val="20"/>
          <w:szCs w:val="20"/>
        </w:rPr>
        <w:t xml:space="preserve">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 xml:space="preserve">scholars attribute to </w:t>
      </w:r>
      <w:r w:rsidR="001C491A">
        <w:rPr>
          <w:rFonts w:ascii="Arial" w:hAnsi="Arial" w:cs="Arial"/>
          <w:color w:val="000000"/>
          <w:sz w:val="20"/>
          <w:szCs w:val="20"/>
        </w:rPr>
        <w:t xml:space="preserve">unique </w:t>
      </w:r>
      <w:r w:rsidR="006907C7">
        <w:rPr>
          <w:rFonts w:ascii="Arial" w:hAnsi="Arial" w:cs="Arial"/>
          <w:color w:val="000000"/>
          <w:sz w:val="20"/>
          <w:szCs w:val="20"/>
        </w:rPr>
        <w:t xml:space="preserve">cultural </w:t>
      </w:r>
      <w:r w:rsidR="001C491A">
        <w:rPr>
          <w:rFonts w:ascii="Arial" w:hAnsi="Arial" w:cs="Arial"/>
          <w:color w:val="000000"/>
          <w:sz w:val="20"/>
          <w:szCs w:val="20"/>
        </w:rPr>
        <w:t>attributes</w:t>
      </w:r>
      <w:r w:rsidR="006907C7">
        <w:rPr>
          <w:rFonts w:ascii="Arial" w:hAnsi="Arial" w:cs="Arial"/>
          <w:color w:val="000000"/>
          <w:sz w:val="20"/>
          <w:szCs w:val="20"/>
        </w:rPr>
        <w:t xml:space="preserve"> </w:t>
      </w:r>
      <w:r w:rsidR="00C47FDC">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{"citationID":"LY84J0Nn","properties":{"formattedCitation":"(35\\uc0\\u8211{}37)","plainCitation":"(35–37)","noteIndex":0},"citationItems":[{"id":2587,"uris":["http://zotero.org/groups/4923355/items/RB8MTTH2"],"itemData":{"id":2587,"type":"article-journal","abstract":"The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id":2741,"uris":["http://zotero.org/groups/4923355/items/XG3BKMCS"],"itemData":{"id":2741,"type":"article-journal","abstract":"It has been well documented that East Asian students in primary and secondary education academically outperform their Western counterparts. One prominent explanation points to the role of culture. This study explores the cultural explanation from a comparative perspective. Analyzing data from mainland China, Taiwan, South Korea, the U.S., Germany, and Australia, we examine the variation across social contexts in the importance of family SES to parents’ and children’s educational expectations, paying particular attention to comparison between East-Asian and Western societies. We find that educational expectations are much less dependent on family background in East Asian societies than in the West, in that parents and children in the former all tend to hold high educational expectations, irrespective of family socioeconomic status.","container-title":"Chinese Sociological Review","DOI":"10.1080/21620555.2020.1738917","ISSN":"2162-0555","issue":"3","note":"publisher: Routledge\n_eprint: https://doi.org/10.1080/21620555.2020.1738917","page":"269-294","source":"Taylor and Francis+NEJM","title":"The influence of family background on educational expectations: a comparative study","title-short":"The influence of family background on educational expectations","URL":"https://doi.org/10.1080/21620555.2020.1738917","volume":"52","author":[{"family":"Li","given":"Wangyang"},{"family":"Xie","given":"Yu"}],"accessed":{"date-parts":[["2023",11,15]]},"issued":{"date-parts":[["2020",5,26]]}}},{"id":2738,"uris":["http://zotero.org/groups/4923355/items/4AVF3EE5"],"itemData":{"id":2738,"type":"article-journal","abstract":"We advocate an interactive approach to examining the role of culture and SES in explaining Asian Americans' achievement. We use Education Longitudinal Study (ELS) 2002 baseline data to test our proposition that the cultural orientation of Asian American families is different from that of white American families in ways that mediate the effects of family SES on children's academic achievement. The results support our hypothesis, indicating that: (1) SES's positive effects on achievement are stronger among white students than among Asian-Americans; (2) the association between a family's SES and behaviors and attitudes is weaker among Asian-Americans than among Whites; (3) a fraction of the Asian-White achievement gap can be accounted for by ethnic differences in behaviors and attitudes, particularly ethnic differences in family SES's effects on behaviors and attitudes. We find that Asian Americans’ behaviors and attitudes are less influenced by family SES than those of Whites are and that this difference helps generate Asians’ premium in achievement. This is especially evident at lower levels of family SES.","container-title":"Social Science Research","DOI":"10.1016/j.ssresearch.2016.03.004","ISSN":"0049-089X","journalAbbreviation":"Social Science Research","page":"210-226","source":"ScienceDirect","title":"Why do Asian Americans academically outperform Whites? – The cultural explanation revisited","title-short":"Why do Asian Americans academically outperform Whites?","URL":"https://www.sciencedirect.com/science/article/pii/S0049089X15300570","volume":"58","author":[{"family":"Liu","given":"Airan"},{"family":"Xie","given":"Yu"}],"accessed":{"date-parts":[["2023",11,15]]},"issued":{"date-parts":[["2016",7,1]]}}}],"schema":"https://github.com/citation-style-language/schema/raw/master/csl-citation.json"} </w:instrText>
      </w:r>
      <w:r w:rsidR="00C47FDC">
        <w:rPr>
          <w:rFonts w:ascii="Arial" w:hAnsi="Arial" w:cs="Arial"/>
          <w:color w:val="000000"/>
          <w:sz w:val="20"/>
          <w:szCs w:val="20"/>
        </w:rPr>
        <w:fldChar w:fldCharType="separate"/>
      </w:r>
      <w:r w:rsidR="006907C7" w:rsidRPr="006907C7">
        <w:rPr>
          <w:rFonts w:ascii="Arial" w:hAnsi="Arial" w:cs="Arial"/>
          <w:color w:val="000000"/>
          <w:sz w:val="20"/>
        </w:rPr>
        <w:t>(35–37)</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w:t>
      </w:r>
      <w:r w:rsidR="00E824C0">
        <w:rPr>
          <w:rFonts w:ascii="Arial" w:hAnsi="Arial" w:cs="Arial"/>
          <w:color w:val="000000"/>
          <w:sz w:val="20"/>
          <w:szCs w:val="20"/>
        </w:rPr>
        <w:t>programs. A</w:t>
      </w:r>
      <w:r w:rsidR="00E824C0" w:rsidRPr="00E824C0">
        <w:rPr>
          <w:rFonts w:ascii="Arial" w:hAnsi="Arial" w:cs="Arial"/>
          <w:color w:val="000000"/>
          <w:sz w:val="20"/>
          <w:szCs w:val="20"/>
        </w:rPr>
        <w:t>s a result</w:t>
      </w:r>
      <w:r w:rsidR="00E824C0">
        <w:rPr>
          <w:rFonts w:ascii="Arial" w:hAnsi="Arial" w:cs="Arial"/>
          <w:color w:val="000000"/>
          <w:sz w:val="20"/>
          <w:szCs w:val="20"/>
        </w:rPr>
        <w:t>, they</w:t>
      </w:r>
      <w:r w:rsidR="00E824C0" w:rsidRPr="00E824C0">
        <w:rPr>
          <w:rFonts w:ascii="Arial" w:hAnsi="Arial" w:cs="Arial"/>
          <w:color w:val="000000"/>
          <w:sz w:val="20"/>
          <w:szCs w:val="20"/>
        </w:rPr>
        <w:t xml:space="preserve"> are more readily able to identify students most at-risk or in </w:t>
      </w:r>
      <w:r w:rsidR="00E824C0">
        <w:rPr>
          <w:rFonts w:ascii="Arial" w:hAnsi="Arial" w:cs="Arial"/>
          <w:color w:val="000000"/>
          <w:sz w:val="20"/>
          <w:szCs w:val="20"/>
        </w:rPr>
        <w:t>greatest</w:t>
      </w:r>
      <w:r w:rsidR="00E824C0" w:rsidRPr="00E824C0">
        <w:rPr>
          <w:rFonts w:ascii="Arial" w:hAnsi="Arial" w:cs="Arial"/>
          <w:color w:val="000000"/>
          <w:sz w:val="20"/>
          <w:szCs w:val="20"/>
        </w:rPr>
        <w:t xml:space="preserve"> need post</w:t>
      </w:r>
      <w:r w:rsidR="00E824C0">
        <w:rPr>
          <w:rFonts w:ascii="Arial" w:hAnsi="Arial" w:cs="Arial"/>
          <w:color w:val="000000"/>
          <w:sz w:val="20"/>
          <w:szCs w:val="20"/>
        </w:rPr>
        <w:t xml:space="preserve">-hurricane </w:t>
      </w:r>
      <w:r w:rsidR="00E824C0" w:rsidRPr="00E824C0">
        <w:rPr>
          <w:rFonts w:ascii="Arial" w:hAnsi="Arial" w:cs="Arial"/>
          <w:color w:val="000000"/>
          <w:sz w:val="20"/>
          <w:szCs w:val="20"/>
        </w:rPr>
        <w:t>and provide them with necessary resources and teacher attention</w:t>
      </w:r>
      <w:r w:rsidR="003D0FB5">
        <w:rPr>
          <w:rFonts w:ascii="Arial" w:hAnsi="Arial" w:cs="Arial"/>
          <w:color w:val="000000"/>
          <w:sz w:val="20"/>
          <w:szCs w:val="20"/>
        </w:rPr>
        <w:t>.</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{"citationID":"SW8CR1EJ","properties":{"formattedCitation":"(38)","plainCitation":"(38)","noteIndex":0},"citationItems":[{"id":2591,"uris":["http://zotero.org/groups/4923355/items/SKUNBEYQ"],"itemData":{"id":2591,"type":"book","abstract":"The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6907C7">
        <w:rPr>
          <w:rFonts w:ascii="Arial" w:hAnsi="Arial" w:cs="Arial"/>
          <w:noProof/>
          <w:color w:val="000000"/>
          <w:sz w:val="20"/>
          <w:szCs w:val="20"/>
        </w:rPr>
        <w:t>(38)</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08313FB4"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 xml:space="preserve">grade point </w:t>
      </w:r>
      <w:commentRangeStart w:id="36"/>
      <w:r w:rsidR="00CB1DBF">
        <w:rPr>
          <w:rFonts w:ascii="Arial" w:hAnsi="Arial" w:cs="Arial"/>
          <w:color w:val="000000"/>
          <w:sz w:val="20"/>
          <w:szCs w:val="20"/>
        </w:rPr>
        <w:t>average</w:t>
      </w:r>
      <w:commentRangeEnd w:id="36"/>
      <w:r w:rsidR="0077548D">
        <w:rPr>
          <w:rStyle w:val="CommentReference"/>
          <w:rFonts w:ascii="Times New Roman" w:eastAsia="Times New Roman" w:hAnsi="Times New Roman" w:cs="Times New Roman"/>
        </w:rPr>
        <w:commentReference w:id="36"/>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 xml:space="preserve">many diverse schools within each of them, future analyses should consider using 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Third, our difference-in-difference approach </w:t>
      </w:r>
      <w:commentRangeStart w:id="37"/>
      <w:r w:rsidR="0023473B">
        <w:rPr>
          <w:rFonts w:ascii="Arial" w:hAnsi="Arial" w:cs="Arial"/>
          <w:color w:val="000000"/>
          <w:sz w:val="20"/>
          <w:szCs w:val="20"/>
        </w:rPr>
        <w:t xml:space="preserve">does not account </w:t>
      </w:r>
      <w:commentRangeEnd w:id="37"/>
      <w:r w:rsidR="001B5B82">
        <w:rPr>
          <w:rStyle w:val="CommentReference"/>
          <w:rFonts w:ascii="Times New Roman" w:eastAsia="Times New Roman" w:hAnsi="Times New Roman" w:cs="Times New Roman"/>
        </w:rPr>
        <w:commentReference w:id="37"/>
      </w:r>
      <w:r w:rsidR="0023473B">
        <w:rPr>
          <w:rFonts w:ascii="Arial" w:hAnsi="Arial" w:cs="Arial"/>
          <w:color w:val="000000"/>
          <w:sz w:val="20"/>
          <w:szCs w:val="20"/>
        </w:rPr>
        <w:t xml:space="preserve">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w:t>
      </w:r>
      <w:commentRangeStart w:id="38"/>
      <w:commentRangeStart w:id="39"/>
      <w:r w:rsidR="0023473B">
        <w:rPr>
          <w:rFonts w:ascii="Arial" w:hAnsi="Arial" w:cs="Arial"/>
          <w:color w:val="000000"/>
          <w:sz w:val="20"/>
          <w:szCs w:val="20"/>
        </w:rPr>
        <w:t>recovery</w:t>
      </w:r>
      <w:r w:rsidR="00AD76C5">
        <w:rPr>
          <w:rFonts w:ascii="Arial" w:hAnsi="Arial" w:cs="Arial"/>
          <w:color w:val="000000"/>
          <w:sz w:val="20"/>
          <w:szCs w:val="20"/>
        </w:rPr>
        <w:t xml:space="preserve"> </w:t>
      </w:r>
      <w:commentRangeEnd w:id="38"/>
      <w:r w:rsidR="0077548D">
        <w:rPr>
          <w:rStyle w:val="CommentReference"/>
          <w:rFonts w:ascii="Times New Roman" w:eastAsia="Times New Roman" w:hAnsi="Times New Roman" w:cs="Times New Roman"/>
        </w:rPr>
        <w:commentReference w:id="38"/>
      </w:r>
      <w:commentRangeEnd w:id="39"/>
      <w:r w:rsidR="001C13FF">
        <w:rPr>
          <w:rStyle w:val="CommentReference"/>
          <w:rFonts w:ascii="Times New Roman" w:eastAsia="Times New Roman" w:hAnsi="Times New Roman" w:cs="Times New Roman"/>
        </w:rPr>
        <w:commentReference w:id="39"/>
      </w:r>
      <w:r w:rsidR="00AD76C5">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{"citationID":"QFkNywEN","properties":{"formattedCitation":"(39)","plainCitation":"(39)","noteIndex":0},"citationItems":[{"id":2593,"uris":["http://zotero.org/groups/4923355/items/NZQ9RBRZ"],"itemData":{"id":2593,"type":"article-journal","container-title":"Journal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6907C7">
        <w:rPr>
          <w:rFonts w:ascii="Arial" w:hAnsi="Arial" w:cs="Arial"/>
          <w:noProof/>
          <w:color w:val="000000"/>
          <w:sz w:val="20"/>
          <w:szCs w:val="20"/>
        </w:rPr>
        <w:t>(39)</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w:t>
      </w:r>
      <w:commentRangeStart w:id="40"/>
      <w:r w:rsidR="000F5B21">
        <w:rPr>
          <w:rFonts w:ascii="Arial" w:hAnsi="Arial" w:cs="Arial"/>
          <w:color w:val="000000"/>
          <w:sz w:val="20"/>
          <w:szCs w:val="20"/>
        </w:rPr>
        <w:t>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commentRangeEnd w:id="40"/>
      <w:r w:rsidR="00E77EAF">
        <w:rPr>
          <w:rStyle w:val="CommentReference"/>
          <w:rFonts w:ascii="Times New Roman" w:eastAsia="Times New Roman" w:hAnsi="Times New Roman" w:cs="Times New Roman"/>
        </w:rPr>
        <w:commentReference w:id="40"/>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0B69403F"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{"citationID":"RqkbKfoc","properties":{"formattedCitation":"(40)","plainCitation":"(40)","noteIndex":0},"citationItems":[{"id":3,"uris":["http://zotero.org/groups/4923355/items/3ZU56H6Q"],"itemData":{"id":3,"type":"webpage","abstract":"Summary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w:t>
      </w:r>
      <w:r w:rsidR="00124D78">
        <w:rPr>
          <w:rFonts w:ascii="Arial" w:hAnsi="Arial" w:cs="Arial"/>
          <w:color w:val="000000"/>
          <w:sz w:val="20"/>
          <w:szCs w:val="20"/>
        </w:rPr>
        <w:t>from</w:t>
      </w:r>
      <w:r w:rsidR="00124D78" w:rsidRPr="00A508E1">
        <w:rPr>
          <w:rFonts w:ascii="Arial" w:hAnsi="Arial" w:cs="Arial"/>
          <w:color w:val="000000"/>
          <w:sz w:val="20"/>
          <w:szCs w:val="20"/>
        </w:rPr>
        <w:t xml:space="preserve"> </w:t>
      </w:r>
      <w:r w:rsidRPr="00A508E1">
        <w:rPr>
          <w:rFonts w:ascii="Arial" w:hAnsi="Arial" w:cs="Arial"/>
          <w:color w:val="000000"/>
          <w:sz w:val="20"/>
          <w:szCs w:val="20"/>
        </w:rPr>
        <w:t xml:space="preserve">2008-2009 to 2017-2018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{"citationID":"3hnBejQI","properties":{"formattedCitation":"(41)","plainCitation":"(41)","noteIndex":0},"citationItems":[{"id":8,"uris":["http://zotero.org/groups/4923355/items/8PYBAPTE"],"itemData":{"id":8,"type":"webpage","abstract":"Racial,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(41)</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{"citationID":"TrttQU86","properties":{"formattedCitation":"(42)","plainCitation":"(42)","noteIndex":0},"citationItems":[{"id":11,"uris":["http://zotero.org/groups/4923355/items/SIYF3XVU"],"itemData":{"id":11,"type":"report","language":"en","number":"NCES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(42)</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{"citationID":"RRc49Si8","properties":{"formattedCitation":"(41)","plainCitation":"(41)","noteIndex":0},"citationItems":[{"id":8,"uris":["http://zotero.org/groups/4923355/items/8PYBAPTE"],"itemData":{"id":8,"type":"webpage","abstract":"Racial,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(41)</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43D91544"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{"citationID":"zwGBlsAO","properties":{"formattedCitation":"(43\\uc0\\u8211{}45)","plainCitation":"(43–45)","noteIndex":0},"citationItems":[{"id":17,"uris":["http://zotero.org/groups/4923355/items/M84X56PQ"],"itemData":{"id":17,"type":"webpage","abstract":"Contribute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6907C7" w:rsidRPr="006907C7">
        <w:rPr>
          <w:rFonts w:ascii="Arial" w:hAnsi="Arial" w:cs="Arial"/>
          <w:color w:val="000000"/>
          <w:sz w:val="20"/>
        </w:rPr>
        <w:t>(43–45)</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w:t>
      </w:r>
      <w:commentRangeStart w:id="41"/>
      <w:commentRangeStart w:id="42"/>
      <w:commentRangeStart w:id="43"/>
      <w:r w:rsidRPr="00A508E1">
        <w:rPr>
          <w:rFonts w:ascii="Arial" w:hAnsi="Arial" w:cs="Arial"/>
          <w:color w:val="000000"/>
          <w:sz w:val="20"/>
          <w:szCs w:val="20"/>
        </w:rPr>
        <w:t>basis</w:t>
      </w:r>
      <w:commentRangeEnd w:id="41"/>
      <w:r w:rsidR="006911D1">
        <w:rPr>
          <w:rStyle w:val="CommentReference"/>
          <w:rFonts w:ascii="Times New Roman" w:eastAsia="Times New Roman" w:hAnsi="Times New Roman" w:cs="Times New Roman"/>
        </w:rPr>
        <w:commentReference w:id="41"/>
      </w:r>
      <w:commentRangeEnd w:id="42"/>
      <w:r w:rsidR="00124D78">
        <w:rPr>
          <w:rStyle w:val="CommentReference"/>
          <w:rFonts w:ascii="Times New Roman" w:eastAsia="Times New Roman" w:hAnsi="Times New Roman" w:cs="Times New Roman"/>
        </w:rPr>
        <w:commentReference w:id="42"/>
      </w:r>
      <w:commentRangeEnd w:id="43"/>
      <w:r w:rsidR="00EC4A31">
        <w:rPr>
          <w:rStyle w:val="CommentReference"/>
          <w:rFonts w:ascii="Times New Roman" w:eastAsia="Times New Roman" w:hAnsi="Times New Roman" w:cs="Times New Roman"/>
        </w:rPr>
        <w:commentReference w:id="43"/>
      </w:r>
      <w:r w:rsidRPr="00A508E1">
        <w:rPr>
          <w:rFonts w:ascii="Arial" w:hAnsi="Arial" w:cs="Arial"/>
          <w:color w:val="000000"/>
          <w:sz w:val="20"/>
          <w:szCs w:val="20"/>
        </w:rPr>
        <w:t xml:space="preserve">.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commentRangeStart w:id="44"/>
      <w:r w:rsidRPr="00A508E1">
        <w:rPr>
          <w:rFonts w:ascii="Arial" w:hAnsi="Arial" w:cs="Arial"/>
          <w:i/>
          <w:iCs/>
          <w:color w:val="000000"/>
          <w:sz w:val="20"/>
          <w:szCs w:val="20"/>
        </w:rPr>
        <w:t>Covariates</w:t>
      </w:r>
      <w:commentRangeEnd w:id="44"/>
      <w:r w:rsidR="00450394">
        <w:rPr>
          <w:rStyle w:val="CommentReference"/>
          <w:rFonts w:ascii="Times New Roman" w:eastAsia="Times New Roman" w:hAnsi="Times New Roman" w:cs="Times New Roman"/>
        </w:rPr>
        <w:commentReference w:id="44"/>
      </w:r>
    </w:p>
    <w:p w14:paraId="6DC7F223" w14:textId="29430E14"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retrieved </w:t>
      </w:r>
      <w:commentRangeStart w:id="45"/>
      <w:r>
        <w:rPr>
          <w:rFonts w:ascii="Arial" w:hAnsi="Arial" w:cs="Arial"/>
          <w:color w:val="000000"/>
          <w:sz w:val="20"/>
          <w:szCs w:val="20"/>
        </w:rPr>
        <w:t>t</w:t>
      </w:r>
      <w:r w:rsidR="00A508E1" w:rsidRPr="00A508E1">
        <w:rPr>
          <w:rFonts w:ascii="Arial" w:hAnsi="Arial" w:cs="Arial"/>
          <w:color w:val="000000"/>
          <w:sz w:val="20"/>
          <w:szCs w:val="20"/>
        </w:rPr>
        <w:t xml:space="preserve">ime-varying covariates </w:t>
      </w:r>
      <w:commentRangeEnd w:id="45"/>
      <w:r w:rsidR="006C0CE5">
        <w:rPr>
          <w:rStyle w:val="CommentReference"/>
          <w:rFonts w:ascii="Times New Roman" w:eastAsia="Times New Roman" w:hAnsi="Times New Roman" w:cs="Times New Roman"/>
        </w:rPr>
        <w:commentReference w:id="45"/>
      </w:r>
      <w:r w:rsidR="00A508E1" w:rsidRPr="00A508E1">
        <w:rPr>
          <w:rFonts w:ascii="Arial" w:hAnsi="Arial" w:cs="Arial"/>
          <w:color w:val="000000"/>
          <w:sz w:val="20"/>
          <w:szCs w:val="20"/>
        </w:rPr>
        <w:t>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{"citationID":"s1inUEDb","properties":{"formattedCitation":"(41)","plainCitation":"(41)","noteIndex":0},"citationItems":[{"id":8,"uris":["http://zotero.org/groups/4923355/items/8PYBAPTE"],"itemData":{"id":8,"type":"webpage","abstract":"Racial,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6907C7">
        <w:rPr>
          <w:rFonts w:ascii="Arial" w:hAnsi="Arial" w:cs="Arial"/>
          <w:color w:val="000000"/>
          <w:sz w:val="20"/>
          <w:szCs w:val="20"/>
        </w:rPr>
        <w:t>(41)</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xml:space="preserve">. </w:t>
      </w:r>
      <w:commentRangeStart w:id="46"/>
      <w:r w:rsidR="00A508E1" w:rsidRPr="00A508E1">
        <w:rPr>
          <w:rFonts w:ascii="Arial" w:hAnsi="Arial" w:cs="Arial"/>
          <w:color w:val="000000"/>
          <w:sz w:val="20"/>
          <w:szCs w:val="20"/>
        </w:rPr>
        <w:t>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cohort level</w:t>
      </w:r>
      <w:commentRangeEnd w:id="46"/>
      <w:r w:rsidR="00FD3C30">
        <w:rPr>
          <w:rStyle w:val="CommentReference"/>
          <w:rFonts w:ascii="Times New Roman" w:eastAsia="Times New Roman" w:hAnsi="Times New Roman" w:cs="Times New Roman"/>
        </w:rPr>
        <w:commentReference w:id="46"/>
      </w:r>
      <w:r w:rsidR="00A508E1" w:rsidRPr="00A508E1">
        <w:rPr>
          <w:rFonts w:ascii="Arial" w:hAnsi="Arial" w:cs="Arial"/>
          <w:color w:val="000000"/>
          <w:sz w:val="20"/>
          <w:szCs w:val="20"/>
        </w:rPr>
        <w:t xml:space="preserve">, covariates included the percentage of students who identified as Black, Hispanic, Asian, and American Indian/Alaska Native; the percentage of students who received free lunch; and the percentage of students who were considered economically disadvantaged. At the county level, covariates included the percentage of students in urban locale schools; </w:t>
      </w:r>
      <w:r w:rsidR="00294793">
        <w:rPr>
          <w:rFonts w:ascii="Arial" w:hAnsi="Arial" w:cs="Arial"/>
          <w:color w:val="000000"/>
          <w:sz w:val="20"/>
          <w:szCs w:val="20"/>
        </w:rPr>
        <w:t>percentage of English</w:t>
      </w:r>
      <w:r w:rsidR="006C0CE5">
        <w:rPr>
          <w:rFonts w:ascii="Arial" w:hAnsi="Arial" w:cs="Arial"/>
          <w:color w:val="000000"/>
          <w:sz w:val="20"/>
          <w:szCs w:val="20"/>
        </w:rPr>
        <w:t>-</w:t>
      </w:r>
      <w:r w:rsidR="00294793">
        <w:rPr>
          <w:rFonts w:ascii="Arial" w:hAnsi="Arial" w:cs="Arial"/>
          <w:color w:val="000000"/>
          <w:sz w:val="20"/>
          <w:szCs w:val="20"/>
        </w:rPr>
        <w:t xml:space="preserve">language learner students; percentage of special </w:t>
      </w:r>
      <w:r w:rsidR="00294793">
        <w:rPr>
          <w:rFonts w:ascii="Arial" w:hAnsi="Arial" w:cs="Arial"/>
          <w:color w:val="000000"/>
          <w:sz w:val="20"/>
          <w:szCs w:val="20"/>
        </w:rPr>
        <w:lastRenderedPageBreak/>
        <w:t>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commentRangeStart w:id="47"/>
      <w:r w:rsidR="00A508E1" w:rsidRPr="00A508E1">
        <w:rPr>
          <w:rFonts w:ascii="Arial" w:hAnsi="Arial" w:cs="Arial"/>
          <w:color w:val="000000"/>
          <w:sz w:val="20"/>
          <w:szCs w:val="20"/>
        </w:rPr>
        <w:t>.</w:t>
      </w:r>
      <w:commentRangeEnd w:id="47"/>
      <w:r w:rsidR="00BE719D">
        <w:rPr>
          <w:rStyle w:val="CommentReference"/>
          <w:rFonts w:ascii="Times New Roman" w:eastAsia="Times New Roman" w:hAnsi="Times New Roman" w:cs="Times New Roman"/>
        </w:rPr>
        <w:commentReference w:id="47"/>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70758A5" w14:textId="77777777" w:rsidR="00B74B77" w:rsidRDefault="00B74B77" w:rsidP="00885B55">
      <w:pPr>
        <w:pBdr>
          <w:top w:val="nil"/>
          <w:left w:val="nil"/>
          <w:bottom w:val="nil"/>
          <w:right w:val="nil"/>
          <w:between w:val="nil"/>
        </w:pBdr>
        <w:contextualSpacing/>
        <w:rPr>
          <w:rFonts w:ascii="Arial" w:hAnsi="Arial" w:cs="Arial"/>
          <w:i/>
          <w:iCs/>
          <w:color w:val="000000"/>
          <w:sz w:val="20"/>
          <w:szCs w:val="20"/>
        </w:rPr>
      </w:pPr>
    </w:p>
    <w:p w14:paraId="70B7D0CF" w14:textId="77777777" w:rsidR="00B74B77" w:rsidRDefault="00B74B77" w:rsidP="00885B55">
      <w:pPr>
        <w:pBdr>
          <w:top w:val="nil"/>
          <w:left w:val="nil"/>
          <w:bottom w:val="nil"/>
          <w:right w:val="nil"/>
          <w:between w:val="nil"/>
        </w:pBdr>
        <w:contextualSpacing/>
        <w:rPr>
          <w:rFonts w:ascii="Arial" w:hAnsi="Arial" w:cs="Arial"/>
          <w:i/>
          <w:iCs/>
          <w:color w:val="000000"/>
          <w:sz w:val="20"/>
          <w:szCs w:val="20"/>
        </w:rPr>
      </w:pPr>
    </w:p>
    <w:p w14:paraId="7F0586A8" w14:textId="2D249D6B"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5F9EA08B"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commentRangeStart w:id="48"/>
      <w:r w:rsidR="001205C1">
        <w:rPr>
          <w:rFonts w:ascii="Arial" w:hAnsi="Arial" w:cs="Arial"/>
          <w:color w:val="000000"/>
          <w:sz w:val="20"/>
          <w:szCs w:val="20"/>
        </w:rPr>
        <w:t xml:space="preserve">Bayesian formulation </w:t>
      </w:r>
      <w:commentRangeEnd w:id="48"/>
      <w:r w:rsidR="00DC702B">
        <w:rPr>
          <w:rStyle w:val="CommentReference"/>
          <w:rFonts w:ascii="Times New Roman" w:eastAsia="Times New Roman" w:hAnsi="Times New Roman" w:cs="Times New Roman"/>
        </w:rPr>
        <w:commentReference w:id="48"/>
      </w:r>
      <w:r w:rsidR="001205C1">
        <w:rPr>
          <w:rFonts w:ascii="Arial" w:hAnsi="Arial" w:cs="Arial"/>
          <w:color w:val="000000"/>
          <w:sz w:val="20"/>
          <w:szCs w:val="20"/>
        </w:rPr>
        <w:t xml:space="preserve">of </w:t>
      </w:r>
      <w:r w:rsidR="00C10098">
        <w:rPr>
          <w:rFonts w:ascii="Arial" w:hAnsi="Arial" w:cs="Arial"/>
          <w:color w:val="000000"/>
          <w:sz w:val="20"/>
          <w:szCs w:val="20"/>
        </w:rPr>
        <w:t xml:space="preserve">a </w:t>
      </w:r>
      <w:commentRangeStart w:id="49"/>
      <w:r w:rsidR="006A327D">
        <w:rPr>
          <w:rFonts w:ascii="Arial" w:hAnsi="Arial" w:cs="Arial"/>
          <w:color w:val="000000"/>
          <w:sz w:val="20"/>
          <w:szCs w:val="20"/>
        </w:rPr>
        <w:t xml:space="preserve">state-specific </w:t>
      </w:r>
      <w:commentRangeEnd w:id="49"/>
      <w:r w:rsidR="00A36FE9">
        <w:rPr>
          <w:rStyle w:val="CommentReference"/>
          <w:rFonts w:ascii="Times New Roman" w:eastAsia="Times New Roman" w:hAnsi="Times New Roman" w:cs="Times New Roman"/>
        </w:rPr>
        <w:commentReference w:id="49"/>
      </w:r>
      <w:r w:rsidR="00A80FF3">
        <w:rPr>
          <w:rFonts w:ascii="Arial" w:hAnsi="Arial" w:cs="Arial"/>
          <w:color w:val="000000"/>
          <w:sz w:val="20"/>
          <w:szCs w:val="20"/>
        </w:rPr>
        <w:t xml:space="preserve">generalized </w:t>
      </w:r>
      <w:r w:rsidRPr="00A508E1">
        <w:rPr>
          <w:rFonts w:ascii="Arial" w:hAnsi="Arial" w:cs="Arial"/>
          <w:color w:val="000000"/>
          <w:sz w:val="20"/>
          <w:szCs w:val="20"/>
        </w:rPr>
        <w:t>difference-in-</w:t>
      </w:r>
      <w:commentRangeStart w:id="50"/>
      <w:r w:rsidRPr="00A508E1">
        <w:rPr>
          <w:rFonts w:ascii="Arial" w:hAnsi="Arial" w:cs="Arial"/>
          <w:color w:val="000000"/>
          <w:sz w:val="20"/>
          <w:szCs w:val="20"/>
        </w:rPr>
        <w:t>difference</w:t>
      </w:r>
      <w:r w:rsidR="00A36FE9">
        <w:rPr>
          <w:rFonts w:ascii="Arial" w:hAnsi="Arial" w:cs="Arial"/>
          <w:color w:val="000000"/>
          <w:sz w:val="20"/>
          <w:szCs w:val="20"/>
        </w:rPr>
        <w:t>s approach</w:t>
      </w:r>
      <w:r w:rsidR="00A80FF3">
        <w:rPr>
          <w:rFonts w:ascii="Arial" w:hAnsi="Arial" w:cs="Arial"/>
          <w:color w:val="000000"/>
          <w:sz w:val="20"/>
          <w:szCs w:val="20"/>
        </w:rPr>
        <w:t xml:space="preserve"> </w:t>
      </w:r>
      <w:commentRangeEnd w:id="50"/>
      <w:r w:rsidR="0033112A">
        <w:rPr>
          <w:rStyle w:val="CommentReference"/>
          <w:rFonts w:ascii="Times New Roman" w:eastAsia="Times New Roman" w:hAnsi="Times New Roman" w:cs="Times New Roman"/>
        </w:rPr>
        <w:commentReference w:id="50"/>
      </w:r>
      <w:r w:rsidR="00A80FF3">
        <w:rPr>
          <w:rFonts w:ascii="Arial" w:hAnsi="Arial" w:cs="Arial"/>
          <w:color w:val="000000"/>
          <w:sz w:val="20"/>
          <w:szCs w:val="20"/>
        </w:rPr>
        <w:t>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tropical cyclone exposure and average annual standardized test scores at the county level</w:t>
      </w:r>
      <w:r w:rsidR="00E95B0F">
        <w:rPr>
          <w:rFonts w:ascii="Arial" w:hAnsi="Arial" w:cs="Arial"/>
          <w:color w:val="000000"/>
          <w:sz w:val="20"/>
          <w:szCs w:val="20"/>
        </w:rPr>
        <w:t xml:space="preserve"> </w:t>
      </w:r>
      <w:r w:rsidR="00E95B0F">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{"citationID":"sJfVi9rp","properties":{"formattedCitation":"(46, 47)","plainCitation":"(46, 47)","noteIndex":0},"citationItems":[{"id":2717,"uris":["http://zotero.org/groups/4923355/items/3S8KKFG8"],"itemData":{"id":2717,"type":"article-journal","abstract":"We examine inference in panel data when the number of groups is small, as is typically the case for difference-in-differences estimation and when some variables are fixed within groups. In this case, standard asymptotics based on the number of groups going to infinity provide a poor approximation to the finite sample distribution. We show that in some cases the t-statistic is distributed as t and propose simple two-step estimators for these cases. We apply our analysis to two well-known papers. We confirm our theoretical analysis with Monte Carlo simulations.","container-title":"The Review of Economics and Statistics","DOI":"10.1162/rest.89.2.221","ISSN":"0034-6535","issue":"2","journalAbbreviation":"The Review of Economics and Statistics","page":"221-233","source":"Silverchair","title":"Inference with Difference-in-Differences and Other Panel Data","URL":"https://doi.org/10.1162/rest.89.2.221","volume":"89","author":[{"family":"Donald","given":"Stephen G"},{"family":"Lang","given":"Kevin"}],"accessed":{"date-parts":[["2023",11,13]]},"issued":{"date-parts":[["2007",5,1]]}}},{"id":2719,"uris":["http://zotero.org/groups/4923355/items/R7KXHGSC"],"itemData":{"id":2719,"type":"book","abstract":"Statistical Rethinking: A Bayesian Course with Examples in R and Stan builds readers’ knowledge of and confidence in statistical modeling. Reflecting the need for even minor programming in today’s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Rethinking","author":[{"family":"McElreath","given":"Richard"}],"issued":{"date-parts":[["2016",12,30]]}}}],"schema":"https://github.com/citation-style-language/schema/raw/master/csl-citation.json"} </w:instrText>
      </w:r>
      <w:r w:rsidR="00E95B0F">
        <w:rPr>
          <w:rFonts w:ascii="Arial" w:hAnsi="Arial" w:cs="Arial"/>
          <w:color w:val="000000"/>
          <w:sz w:val="20"/>
          <w:szCs w:val="20"/>
        </w:rPr>
        <w:fldChar w:fldCharType="separate"/>
      </w:r>
      <w:r w:rsidR="006907C7">
        <w:rPr>
          <w:rFonts w:ascii="Arial" w:hAnsi="Arial" w:cs="Arial"/>
          <w:noProof/>
          <w:color w:val="000000"/>
          <w:sz w:val="20"/>
          <w:szCs w:val="20"/>
        </w:rPr>
        <w:t>(46, 47)</w:t>
      </w:r>
      <w:r w:rsidR="00E95B0F">
        <w:rPr>
          <w:rFonts w:ascii="Arial" w:hAnsi="Arial" w:cs="Arial"/>
          <w:color w:val="000000"/>
          <w:sz w:val="20"/>
          <w:szCs w:val="20"/>
        </w:rPr>
        <w:fldChar w:fldCharType="end"/>
      </w:r>
      <w:r w:rsidR="00E95B0F">
        <w:rPr>
          <w:rFonts w:ascii="Arial" w:hAnsi="Arial" w:cs="Arial"/>
          <w:color w:val="000000"/>
          <w:sz w:val="20"/>
          <w:szCs w:val="20"/>
        </w:rPr>
        <w:t>.</w:t>
      </w:r>
      <w:r w:rsidRPr="00A508E1">
        <w:rPr>
          <w:rFonts w:ascii="Arial" w:hAnsi="Arial" w:cs="Arial"/>
          <w:color w:val="000000"/>
          <w:sz w:val="20"/>
          <w:szCs w:val="20"/>
        </w:rPr>
        <w:t xml:space="preserve">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all associated grade cohorts as exposed for the remainder of the study peri</w:t>
      </w:r>
      <w:commentRangeStart w:id="51"/>
      <w:r w:rsidRPr="00A508E1">
        <w:rPr>
          <w:rFonts w:ascii="Arial" w:hAnsi="Arial" w:cs="Arial"/>
          <w:color w:val="000000"/>
          <w:sz w:val="20"/>
          <w:szCs w:val="20"/>
        </w:rPr>
        <w:t>od</w:t>
      </w:r>
      <w:commentRangeEnd w:id="51"/>
      <w:r w:rsidR="000D1DD2">
        <w:rPr>
          <w:rStyle w:val="CommentReference"/>
          <w:rFonts w:ascii="Times New Roman" w:eastAsia="Times New Roman" w:hAnsi="Times New Roman" w:cs="Times New Roman"/>
        </w:rPr>
        <w:commentReference w:id="51"/>
      </w:r>
      <w:r w:rsidRPr="00A508E1">
        <w:rPr>
          <w:rFonts w:ascii="Arial" w:hAnsi="Arial" w:cs="Arial"/>
          <w:color w:val="000000"/>
          <w:sz w:val="20"/>
          <w:szCs w:val="20"/>
        </w:rPr>
        <w:t xml:space="preserve">. </w:t>
      </w:r>
      <w:commentRangeStart w:id="52"/>
      <w:r w:rsidR="003B3B20">
        <w:rPr>
          <w:rFonts w:ascii="Arial" w:hAnsi="Arial" w:cs="Arial"/>
          <w:color w:val="000000"/>
          <w:sz w:val="20"/>
          <w:szCs w:val="20"/>
        </w:rPr>
        <w:t>A cohort is considered students in a specific grade in a given county</w:t>
      </w:r>
      <w:commentRangeEnd w:id="52"/>
      <w:r w:rsidR="00081E8D">
        <w:rPr>
          <w:rStyle w:val="CommentReference"/>
          <w:rFonts w:ascii="Times New Roman" w:eastAsia="Times New Roman" w:hAnsi="Times New Roman" w:cs="Times New Roman"/>
        </w:rPr>
        <w:commentReference w:id="52"/>
      </w:r>
      <w:r w:rsidR="003B3B20">
        <w:rPr>
          <w:rFonts w:ascii="Arial" w:hAnsi="Arial" w:cs="Arial"/>
          <w:color w:val="000000"/>
          <w:sz w:val="20"/>
          <w:szCs w:val="20"/>
        </w:rPr>
        <w:t>.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{"citationID":"FO3b4qSz","properties":{"formattedCitation":"(48, 49)","plainCitation":"(48, 49)","noteIndex":0},"citationItems":[{"id":5,"uris":["http://zotero.org/groups/4923355/items/8KFNHHFX"],"itemData":{"id":5,"type":"article-journal","abstract":"Background: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6907C7">
        <w:rPr>
          <w:rFonts w:ascii="Arial" w:hAnsi="Arial" w:cs="Arial"/>
          <w:noProof/>
          <w:color w:val="000000"/>
          <w:sz w:val="20"/>
          <w:szCs w:val="20"/>
        </w:rPr>
        <w:t>(48, 49)</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B74B77">
      <w:pPr>
        <w:pBdr>
          <w:top w:val="nil"/>
          <w:left w:val="nil"/>
          <w:bottom w:val="nil"/>
          <w:right w:val="nil"/>
          <w:between w:val="nil"/>
        </w:pBdr>
        <w:contextualSpacing/>
        <w:jc w:val="center"/>
        <w:rPr>
          <w:rFonts w:ascii="Arial" w:hAnsi="Arial" w:cs="Arial"/>
          <w:color w:val="000000"/>
          <w:sz w:val="20"/>
          <w:szCs w:val="20"/>
        </w:rPr>
      </w:pPr>
      <w:commentRangeStart w:id="53"/>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commentRangeEnd w:id="53"/>
      <w:proofErr w:type="spellEnd"/>
      <w:r w:rsidR="001C13FF">
        <w:rPr>
          <w:rStyle w:val="CommentReference"/>
          <w:rFonts w:ascii="Times New Roman" w:eastAsia="Times New Roman" w:hAnsi="Times New Roman" w:cs="Times New Roman"/>
        </w:rPr>
        <w:commentReference w:id="53"/>
      </w:r>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commentRangeStart w:id="54"/>
      <w:r>
        <w:rPr>
          <w:rFonts w:ascii="Arial" w:hAnsi="Arial" w:cs="Arial"/>
          <w:color w:val="000000"/>
          <w:sz w:val="20"/>
          <w:szCs w:val="20"/>
        </w:rPr>
        <w:sym w:font="Symbol" w:char="F0E5"/>
      </w:r>
      <w:r>
        <w:rPr>
          <w:rFonts w:ascii="Arial" w:hAnsi="Arial" w:cs="Arial"/>
          <w:color w:val="000000"/>
          <w:sz w:val="20"/>
          <w:szCs w:val="20"/>
        </w:rPr>
        <w:sym w:font="Symbol" w:char="F062"/>
      </w:r>
      <w:commentRangeEnd w:id="54"/>
      <w:r w:rsidR="0073670F">
        <w:rPr>
          <w:rStyle w:val="CommentReference"/>
          <w:rFonts w:ascii="Times New Roman" w:eastAsia="Times New Roman" w:hAnsi="Times New Roman" w:cs="Times New Roman"/>
        </w:rPr>
        <w:commentReference w:id="54"/>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commentRangeStart w:id="55"/>
      <w:commentRangeStart w:id="56"/>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w:t>
      </w:r>
      <w:commentRangeEnd w:id="55"/>
      <w:r w:rsidR="00A94406">
        <w:rPr>
          <w:rStyle w:val="CommentReference"/>
          <w:rFonts w:ascii="Times New Roman" w:eastAsia="Times New Roman" w:hAnsi="Times New Roman" w:cs="Times New Roman"/>
        </w:rPr>
        <w:commentReference w:id="55"/>
      </w:r>
      <w:commentRangeEnd w:id="56"/>
      <w:r w:rsidR="00CF7AE0">
        <w:rPr>
          <w:rStyle w:val="CommentReference"/>
          <w:rFonts w:ascii="Times New Roman" w:eastAsia="Times New Roman" w:hAnsi="Times New Roman" w:cs="Times New Roman"/>
        </w:rPr>
        <w:commentReference w:id="56"/>
      </w:r>
      <w:r>
        <w:rPr>
          <w:rFonts w:ascii="Arial" w:hAnsi="Arial" w:cs="Arial"/>
          <w:color w:val="000000"/>
          <w:sz w:val="20"/>
          <w:szCs w:val="20"/>
        </w:rPr>
        <w:t xml:space="preserve">+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B14F292"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w:t>
      </w:r>
      <w:commentRangeStart w:id="57"/>
      <w:commentRangeStart w:id="58"/>
      <w:commentRangeStart w:id="59"/>
      <w:commentRangeStart w:id="60"/>
      <w:r w:rsidR="00C47E5C">
        <w:rPr>
          <w:rFonts w:ascii="Arial" w:hAnsi="Arial" w:cs="Arial"/>
          <w:color w:val="000000"/>
          <w:sz w:val="20"/>
          <w:szCs w:val="20"/>
        </w:rPr>
        <w:t>error</w:t>
      </w:r>
      <w:commentRangeEnd w:id="57"/>
      <w:r w:rsidR="001D60DE">
        <w:rPr>
          <w:rStyle w:val="CommentReference"/>
          <w:rFonts w:ascii="Times New Roman" w:eastAsia="Times New Roman" w:hAnsi="Times New Roman" w:cs="Times New Roman"/>
        </w:rPr>
        <w:commentReference w:id="57"/>
      </w:r>
      <w:commentRangeEnd w:id="58"/>
      <w:r w:rsidR="007C7537">
        <w:rPr>
          <w:rStyle w:val="CommentReference"/>
          <w:rFonts w:ascii="Times New Roman" w:eastAsia="Times New Roman" w:hAnsi="Times New Roman" w:cs="Times New Roman"/>
        </w:rPr>
        <w:commentReference w:id="58"/>
      </w:r>
      <w:commentRangeEnd w:id="59"/>
      <w:r w:rsidR="00081E8D">
        <w:rPr>
          <w:rStyle w:val="CommentReference"/>
          <w:rFonts w:ascii="Times New Roman" w:eastAsia="Times New Roman" w:hAnsi="Times New Roman" w:cs="Times New Roman"/>
        </w:rPr>
        <w:commentReference w:id="59"/>
      </w:r>
      <w:commentRangeEnd w:id="60"/>
      <w:r w:rsidR="0073670F">
        <w:rPr>
          <w:rStyle w:val="CommentReference"/>
          <w:rFonts w:ascii="Times New Roman" w:eastAsia="Times New Roman" w:hAnsi="Times New Roman" w:cs="Times New Roman"/>
        </w:rPr>
        <w:commentReference w:id="60"/>
      </w:r>
      <w:r w:rsidR="00C47E5C">
        <w:rPr>
          <w:rFonts w:ascii="Arial" w:hAnsi="Arial" w:cs="Arial"/>
          <w:color w:val="000000"/>
          <w:sz w:val="20"/>
          <w:szCs w:val="20"/>
        </w:rPr>
        <w:t xml:space="preserve">.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27DF4174"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 xml:space="preserve">We assigned </w:t>
      </w:r>
      <w:commentRangeStart w:id="61"/>
      <w:commentRangeStart w:id="62"/>
      <w:r w:rsidR="00E5185B">
        <w:rPr>
          <w:rFonts w:ascii="Arial" w:hAnsi="Arial" w:cs="Arial"/>
          <w:color w:val="000000"/>
          <w:sz w:val="20"/>
          <w:szCs w:val="20"/>
        </w:rPr>
        <w:t>r</w:t>
      </w:r>
      <w:r w:rsidR="004C116D">
        <w:rPr>
          <w:rFonts w:ascii="Arial" w:hAnsi="Arial" w:cs="Arial"/>
          <w:color w:val="000000"/>
          <w:sz w:val="20"/>
          <w:szCs w:val="20"/>
        </w:rPr>
        <w:t xml:space="preserve">andom effects </w:t>
      </w:r>
      <w:commentRangeEnd w:id="61"/>
      <w:r w:rsidR="00B22E7A">
        <w:rPr>
          <w:rStyle w:val="CommentReference"/>
          <w:rFonts w:ascii="Times New Roman" w:eastAsia="Times New Roman" w:hAnsi="Times New Roman" w:cs="Times New Roman"/>
        </w:rPr>
        <w:commentReference w:id="61"/>
      </w:r>
      <w:commentRangeEnd w:id="62"/>
      <w:r w:rsidR="0073670F">
        <w:rPr>
          <w:rStyle w:val="CommentReference"/>
          <w:rFonts w:ascii="Times New Roman" w:eastAsia="Times New Roman" w:hAnsi="Times New Roman" w:cs="Times New Roman"/>
        </w:rPr>
        <w:commentReference w:id="62"/>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w:t>
      </w:r>
      <w:commentRangeStart w:id="63"/>
      <w:r w:rsidR="00E45095">
        <w:rPr>
          <w:rFonts w:ascii="Arial" w:hAnsi="Arial" w:cs="Arial"/>
          <w:color w:val="000000"/>
          <w:sz w:val="20"/>
          <w:szCs w:val="20"/>
        </w:rPr>
        <w:t>that excluded the null</w:t>
      </w:r>
      <w:commentRangeEnd w:id="63"/>
      <w:r w:rsidR="00B22E7A">
        <w:rPr>
          <w:rStyle w:val="CommentReference"/>
          <w:rFonts w:ascii="Times New Roman" w:eastAsia="Times New Roman" w:hAnsi="Times New Roman" w:cs="Times New Roman"/>
        </w:rPr>
        <w:commentReference w:id="63"/>
      </w:r>
      <w:r w:rsidR="00E45095">
        <w:rPr>
          <w:rFonts w:ascii="Arial" w:hAnsi="Arial" w:cs="Arial"/>
          <w:color w:val="000000"/>
          <w:sz w:val="20"/>
          <w:szCs w:val="20"/>
        </w:rPr>
        <w:t xml:space="preserve">. </w:t>
      </w:r>
      <w:commentRangeStart w:id="64"/>
      <w:r w:rsidR="00E45095">
        <w:rPr>
          <w:rFonts w:ascii="Arial" w:hAnsi="Arial" w:cs="Arial"/>
          <w:color w:val="000000"/>
          <w:sz w:val="20"/>
          <w:szCs w:val="20"/>
        </w:rPr>
        <w:t xml:space="preserve">We obtained comparative analyses of effect estimates </w:t>
      </w:r>
      <w:commentRangeEnd w:id="64"/>
      <w:r w:rsidR="00030D0F">
        <w:rPr>
          <w:rStyle w:val="CommentReference"/>
          <w:rFonts w:ascii="Times New Roman" w:eastAsia="Times New Roman" w:hAnsi="Times New Roman" w:cs="Times New Roman"/>
        </w:rPr>
        <w:commentReference w:id="64"/>
      </w:r>
      <w:r w:rsidR="00E45095">
        <w:rPr>
          <w:rFonts w:ascii="Arial" w:hAnsi="Arial" w:cs="Arial"/>
          <w:color w:val="000000"/>
          <w:sz w:val="20"/>
          <w:szCs w:val="20"/>
        </w:rPr>
        <w:t xml:space="preserve">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{"citationID":"ryoAbDgx","properties":{"formattedCitation":"(50)","plainCitation":"(50)","noteIndex":0},"citationItems":[{"id":2715,"uris":["http://zotero.org/groups/4923355/items/6Y3CL4PI"],"itemData":{"id":2715,"type":"book","abstract":"Winner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6907C7">
        <w:rPr>
          <w:rFonts w:ascii="Arial" w:hAnsi="Arial" w:cs="Arial"/>
          <w:noProof/>
          <w:color w:val="000000"/>
          <w:sz w:val="20"/>
          <w:szCs w:val="20"/>
        </w:rPr>
        <w:t>(50)</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0304D163"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t>
      </w:r>
      <w:r w:rsidR="0074570B">
        <w:rPr>
          <w:rFonts w:ascii="Arial" w:hAnsi="Arial" w:cs="Arial"/>
          <w:color w:val="000000"/>
          <w:sz w:val="20"/>
          <w:szCs w:val="20"/>
        </w:rPr>
        <w:t>restrict</w:t>
      </w:r>
      <w:r w:rsidR="0006137D">
        <w:rPr>
          <w:rFonts w:ascii="Arial" w:hAnsi="Arial" w:cs="Arial"/>
          <w:color w:val="000000"/>
          <w:sz w:val="20"/>
          <w:szCs w:val="20"/>
        </w:rPr>
        <w:t>ing</w:t>
      </w:r>
      <w:r w:rsidR="0098266C">
        <w:rPr>
          <w:rFonts w:ascii="Arial" w:hAnsi="Arial" w:cs="Arial"/>
          <w:color w:val="000000"/>
          <w:sz w:val="20"/>
          <w:szCs w:val="20"/>
        </w:rPr>
        <w:t xml:space="preserve"> model</w:t>
      </w:r>
      <w:r w:rsidR="0006137D">
        <w:rPr>
          <w:rFonts w:ascii="Arial" w:hAnsi="Arial" w:cs="Arial"/>
          <w:color w:val="000000"/>
          <w:sz w:val="20"/>
          <w:szCs w:val="20"/>
        </w:rPr>
        <w:t>s</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w:t>
      </w:r>
      <w:commentRangeStart w:id="65"/>
      <w:r w:rsidR="0074570B">
        <w:rPr>
          <w:rFonts w:ascii="Arial" w:hAnsi="Arial" w:cs="Arial"/>
          <w:color w:val="000000"/>
          <w:sz w:val="20"/>
          <w:szCs w:val="20"/>
        </w:rPr>
        <w:t>les</w:t>
      </w:r>
      <w:commentRangeEnd w:id="65"/>
      <w:r w:rsidR="00B10506">
        <w:rPr>
          <w:rStyle w:val="CommentReference"/>
          <w:rFonts w:ascii="Times New Roman" w:eastAsia="Times New Roman" w:hAnsi="Times New Roman" w:cs="Times New Roman"/>
        </w:rPr>
        <w:commentReference w:id="65"/>
      </w:r>
      <w:r w:rsidR="0074570B">
        <w:rPr>
          <w:rFonts w:ascii="Arial" w:hAnsi="Arial" w:cs="Arial"/>
          <w:color w:val="000000"/>
          <w:sz w:val="20"/>
          <w:szCs w:val="20"/>
        </w:rPr>
        <w:t xml:space="preserve">, </w:t>
      </w:r>
      <w:commentRangeStart w:id="66"/>
      <w:r w:rsidR="0074570B">
        <w:rPr>
          <w:rFonts w:ascii="Arial" w:hAnsi="Arial" w:cs="Arial"/>
          <w:color w:val="000000"/>
          <w:sz w:val="20"/>
          <w:szCs w:val="20"/>
        </w:rPr>
        <w:t>as well as counties that only experienced one hurricane over the study period</w:t>
      </w:r>
      <w:commentRangeEnd w:id="66"/>
      <w:r w:rsidR="00B10506">
        <w:rPr>
          <w:rStyle w:val="CommentReference"/>
          <w:rFonts w:ascii="Times New Roman" w:eastAsia="Times New Roman" w:hAnsi="Times New Roman" w:cs="Times New Roman"/>
        </w:rPr>
        <w:commentReference w:id="66"/>
      </w:r>
      <w:r w:rsidR="0074570B">
        <w:rPr>
          <w:rFonts w:ascii="Arial" w:hAnsi="Arial" w:cs="Arial"/>
          <w:color w:val="000000"/>
          <w:sz w:val="20"/>
          <w:szCs w:val="20"/>
        </w:rPr>
        <w:t xml:space="preserve">. </w:t>
      </w:r>
      <w:commentRangeStart w:id="67"/>
      <w:r w:rsidR="0074570B">
        <w:rPr>
          <w:rFonts w:ascii="Arial" w:hAnsi="Arial" w:cs="Arial"/>
          <w:color w:val="000000"/>
          <w:sz w:val="20"/>
          <w:szCs w:val="20"/>
        </w:rPr>
        <w:t>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commentRangeEnd w:id="67"/>
      <w:r w:rsidR="00385C7F">
        <w:rPr>
          <w:rStyle w:val="CommentReference"/>
          <w:rFonts w:ascii="Times New Roman" w:eastAsia="Times New Roman" w:hAnsi="Times New Roman" w:cs="Times New Roman"/>
        </w:rPr>
        <w:commentReference w:id="67"/>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w:t>
      </w:r>
      <w:commentRangeStart w:id="68"/>
      <w:r w:rsidR="0098266C">
        <w:rPr>
          <w:rFonts w:ascii="Arial" w:hAnsi="Arial" w:cs="Arial"/>
          <w:color w:val="000000"/>
          <w:sz w:val="20"/>
          <w:szCs w:val="20"/>
        </w:rPr>
        <w:t xml:space="preserve">meaningfully different </w:t>
      </w:r>
      <w:commentRangeEnd w:id="68"/>
      <w:r w:rsidR="007A4509">
        <w:rPr>
          <w:rStyle w:val="CommentReference"/>
          <w:rFonts w:ascii="Times New Roman" w:eastAsia="Times New Roman" w:hAnsi="Times New Roman" w:cs="Times New Roman"/>
        </w:rPr>
        <w:commentReference w:id="68"/>
      </w:r>
      <w:r w:rsidR="0098266C">
        <w:rPr>
          <w:rFonts w:ascii="Arial" w:hAnsi="Arial" w:cs="Arial"/>
          <w:color w:val="000000"/>
          <w:sz w:val="20"/>
          <w:szCs w:val="20"/>
        </w:rPr>
        <w:t xml:space="preserve">results </w:t>
      </w:r>
      <w:r w:rsidR="005B1E2E">
        <w:rPr>
          <w:rFonts w:ascii="Arial" w:hAnsi="Arial" w:cs="Arial"/>
          <w:color w:val="000000"/>
          <w:sz w:val="20"/>
          <w:szCs w:val="20"/>
        </w:rPr>
        <w:t>from</w:t>
      </w:r>
      <w:r w:rsidR="0098266C">
        <w:rPr>
          <w:rFonts w:ascii="Arial" w:hAnsi="Arial" w:cs="Arial"/>
          <w:color w:val="000000"/>
          <w:sz w:val="20"/>
          <w:szCs w:val="20"/>
        </w:rPr>
        <w:t xml:space="preserve"> the main </w:t>
      </w:r>
      <w:commentRangeStart w:id="69"/>
      <w:r w:rsidR="0098266C">
        <w:rPr>
          <w:rFonts w:ascii="Arial" w:hAnsi="Arial" w:cs="Arial"/>
          <w:color w:val="000000"/>
          <w:sz w:val="20"/>
          <w:szCs w:val="20"/>
        </w:rPr>
        <w:t>model.</w:t>
      </w:r>
      <w:commentRangeEnd w:id="69"/>
      <w:r w:rsidR="00001889">
        <w:rPr>
          <w:rStyle w:val="CommentReference"/>
          <w:rFonts w:ascii="Times New Roman" w:eastAsia="Times New Roman" w:hAnsi="Times New Roman" w:cs="Times New Roman"/>
        </w:rPr>
        <w:commentReference w:id="69"/>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commentRangeStart w:id="70"/>
      <w:r w:rsidRPr="00F649EE">
        <w:rPr>
          <w:rFonts w:ascii="Arial" w:hAnsi="Arial" w:cs="Arial"/>
          <w:b/>
          <w:color w:val="000000"/>
          <w:sz w:val="20"/>
          <w:szCs w:val="20"/>
        </w:rPr>
        <w:t>Acknowledgments</w:t>
      </w:r>
      <w:commentRangeEnd w:id="70"/>
      <w:r w:rsidR="00E95B0F">
        <w:rPr>
          <w:rStyle w:val="CommentReference"/>
          <w:rFonts w:ascii="Times New Roman" w:eastAsia="Times New Roman" w:hAnsi="Times New Roman" w:cs="Times New Roman"/>
        </w:rPr>
        <w:commentReference w:id="70"/>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1D6B22AA"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r w:rsidR="00030E4C">
        <w:rPr>
          <w:rFonts w:ascii="Arial" w:hAnsi="Arial" w:cs="Arial"/>
          <w:color w:val="000000"/>
          <w:sz w:val="20"/>
          <w:szCs w:val="20"/>
          <w:lang w:val="en-GB"/>
        </w:rPr>
        <w:t xml:space="preserve">Joel Schwartz was </w:t>
      </w:r>
      <w:r w:rsidR="001D60DE">
        <w:rPr>
          <w:rFonts w:ascii="Arial" w:hAnsi="Arial" w:cs="Arial"/>
          <w:color w:val="000000"/>
          <w:sz w:val="20"/>
          <w:szCs w:val="20"/>
          <w:lang w:val="en-GB"/>
        </w:rPr>
        <w:t xml:space="preserve">NIEHS </w:t>
      </w:r>
      <w:r w:rsidR="001D60DE" w:rsidRPr="001D60DE">
        <w:rPr>
          <w:rFonts w:ascii="Arial" w:hAnsi="Arial" w:cs="Arial"/>
          <w:color w:val="000000"/>
          <w:sz w:val="20"/>
          <w:szCs w:val="20"/>
          <w:lang w:val="en-GB"/>
        </w:rPr>
        <w:t>ES032418</w:t>
      </w:r>
      <w:r w:rsidR="00030E4C">
        <w:rPr>
          <w:rFonts w:ascii="Arial" w:hAnsi="Arial" w:cs="Arial"/>
          <w:color w:val="000000"/>
          <w:sz w:val="20"/>
          <w:szCs w:val="20"/>
          <w:lang w:val="en-GB"/>
        </w:rPr>
        <w:t xml:space="preserve">. </w:t>
      </w:r>
      <w:proofErr w:type="spellStart"/>
      <w:r w:rsidR="00030E4C">
        <w:rPr>
          <w:rFonts w:ascii="Arial" w:hAnsi="Arial" w:cs="Arial"/>
          <w:color w:val="000000"/>
          <w:sz w:val="20"/>
          <w:szCs w:val="20"/>
          <w:lang w:val="en-GB"/>
        </w:rPr>
        <w:t>Yoshira</w:t>
      </w:r>
      <w:proofErr w:type="spellEnd"/>
      <w:r w:rsidR="00030E4C">
        <w:rPr>
          <w:rFonts w:ascii="Arial" w:hAnsi="Arial" w:cs="Arial"/>
          <w:color w:val="000000"/>
          <w:sz w:val="20"/>
          <w:szCs w:val="20"/>
          <w:lang w:val="en-GB"/>
        </w:rPr>
        <w:t xml:space="preserve"> Ornelas Van Horne is supported by the JPB Environmental Health Fellowship.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02B52ECA" w14:textId="77777777" w:rsidR="006907C7" w:rsidRPr="006907C7" w:rsidRDefault="00205050" w:rsidP="006907C7">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6907C7" w:rsidRPr="006907C7">
        <w:rPr>
          <w:rFonts w:ascii="Arial" w:hAnsi="Arial" w:cs="Arial"/>
          <w:color w:val="000000"/>
          <w:sz w:val="20"/>
        </w:rPr>
        <w:t xml:space="preserve">1. </w:t>
      </w:r>
      <w:r w:rsidR="006907C7" w:rsidRPr="006907C7">
        <w:rPr>
          <w:rFonts w:ascii="Arial" w:hAnsi="Arial" w:cs="Arial"/>
          <w:color w:val="000000"/>
          <w:sz w:val="20"/>
        </w:rPr>
        <w:tab/>
        <w:t xml:space="preserve">J. Zehnder, tropical cyclone. </w:t>
      </w:r>
      <w:r w:rsidR="006907C7" w:rsidRPr="006907C7">
        <w:rPr>
          <w:rFonts w:ascii="Arial" w:hAnsi="Arial" w:cs="Arial"/>
          <w:i/>
          <w:iCs/>
          <w:color w:val="000000"/>
          <w:sz w:val="20"/>
        </w:rPr>
        <w:t>Encyclopedia Britannica</w:t>
      </w:r>
      <w:r w:rsidR="006907C7" w:rsidRPr="006907C7">
        <w:rPr>
          <w:rFonts w:ascii="Arial" w:hAnsi="Arial" w:cs="Arial"/>
          <w:color w:val="000000"/>
          <w:sz w:val="20"/>
        </w:rPr>
        <w:t xml:space="preserve"> (2023) (September 26, 2023).</w:t>
      </w:r>
    </w:p>
    <w:p w14:paraId="7BD0AAE2" w14:textId="20B76AFF"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 </w:t>
      </w:r>
      <w:r w:rsidRPr="006907C7">
        <w:rPr>
          <w:rFonts w:ascii="Arial" w:hAnsi="Arial" w:cs="Arial"/>
          <w:color w:val="000000"/>
          <w:sz w:val="20"/>
        </w:rPr>
        <w:tab/>
        <w:t xml:space="preserve">Record-breaking Atlantic hurricane season draws to an end. </w:t>
      </w:r>
      <w:r w:rsidRPr="006907C7">
        <w:rPr>
          <w:rFonts w:ascii="Arial" w:hAnsi="Arial" w:cs="Arial"/>
          <w:i/>
          <w:iCs/>
          <w:color w:val="000000"/>
          <w:sz w:val="20"/>
        </w:rPr>
        <w:t>National Oceanic and Atmospheric Administration</w:t>
      </w:r>
      <w:r w:rsidRPr="006907C7">
        <w:rPr>
          <w:rFonts w:ascii="Arial" w:hAnsi="Arial" w:cs="Arial"/>
          <w:color w:val="000000"/>
          <w:sz w:val="20"/>
        </w:rPr>
        <w:t xml:space="preserve"> (2020) (September 26, 2023).</w:t>
      </w:r>
    </w:p>
    <w:p w14:paraId="0F38A67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 </w:t>
      </w:r>
      <w:r w:rsidRPr="006907C7">
        <w:rPr>
          <w:rFonts w:ascii="Arial" w:hAnsi="Arial" w:cs="Arial"/>
          <w:color w:val="000000"/>
          <w:sz w:val="20"/>
        </w:rPr>
        <w:tab/>
        <w:t xml:space="preserve">S. Harvey, 2021 hurricane season uses up name list for only 3rd time in history. </w:t>
      </w:r>
      <w:r w:rsidRPr="006907C7">
        <w:rPr>
          <w:rFonts w:ascii="Arial" w:hAnsi="Arial" w:cs="Arial"/>
          <w:i/>
          <w:iCs/>
          <w:color w:val="000000"/>
          <w:sz w:val="20"/>
        </w:rPr>
        <w:t>CW 39 Houston</w:t>
      </w:r>
      <w:r w:rsidRPr="006907C7">
        <w:rPr>
          <w:rFonts w:ascii="Arial" w:hAnsi="Arial" w:cs="Arial"/>
          <w:color w:val="000000"/>
          <w:sz w:val="20"/>
        </w:rPr>
        <w:t xml:space="preserve"> (2021) (September 26, 2023).</w:t>
      </w:r>
    </w:p>
    <w:p w14:paraId="0B566E6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 </w:t>
      </w:r>
      <w:r w:rsidRPr="006907C7">
        <w:rPr>
          <w:rFonts w:ascii="Arial" w:hAnsi="Arial" w:cs="Arial"/>
          <w:color w:val="000000"/>
          <w:sz w:val="20"/>
        </w:rPr>
        <w:tab/>
        <w:t xml:space="preserve">S. Wang, R. Toumi, Recent migration of tropical cyclones toward coasts. </w:t>
      </w:r>
      <w:r w:rsidRPr="006907C7">
        <w:rPr>
          <w:rFonts w:ascii="Arial" w:hAnsi="Arial" w:cs="Arial"/>
          <w:i/>
          <w:iCs/>
          <w:color w:val="000000"/>
          <w:sz w:val="20"/>
        </w:rPr>
        <w:t>Science</w:t>
      </w:r>
      <w:r w:rsidRPr="006907C7">
        <w:rPr>
          <w:rFonts w:ascii="Arial" w:hAnsi="Arial" w:cs="Arial"/>
          <w:color w:val="000000"/>
          <w:sz w:val="20"/>
        </w:rPr>
        <w:t xml:space="preserve"> </w:t>
      </w:r>
      <w:r w:rsidRPr="006907C7">
        <w:rPr>
          <w:rFonts w:ascii="Arial" w:hAnsi="Arial" w:cs="Arial"/>
          <w:b/>
          <w:bCs/>
          <w:color w:val="000000"/>
          <w:sz w:val="20"/>
        </w:rPr>
        <w:t>371</w:t>
      </w:r>
      <w:r w:rsidRPr="006907C7">
        <w:rPr>
          <w:rFonts w:ascii="Arial" w:hAnsi="Arial" w:cs="Arial"/>
          <w:color w:val="000000"/>
          <w:sz w:val="20"/>
        </w:rPr>
        <w:t>, 514–517 (2021).</w:t>
      </w:r>
    </w:p>
    <w:p w14:paraId="0DD66373"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5. </w:t>
      </w:r>
      <w:r w:rsidRPr="006907C7">
        <w:rPr>
          <w:rFonts w:ascii="Arial" w:hAnsi="Arial" w:cs="Arial"/>
          <w:color w:val="000000"/>
          <w:sz w:val="20"/>
        </w:rPr>
        <w:tab/>
        <w:t xml:space="preserve">D. Chavas, J. Chen, Tropical cyclones could last longer after landfall in a warming world. </w:t>
      </w:r>
      <w:r w:rsidRPr="006907C7">
        <w:rPr>
          <w:rFonts w:ascii="Arial" w:hAnsi="Arial" w:cs="Arial"/>
          <w:i/>
          <w:iCs/>
          <w:color w:val="000000"/>
          <w:sz w:val="20"/>
        </w:rPr>
        <w:t>Nature</w:t>
      </w:r>
      <w:r w:rsidRPr="006907C7">
        <w:rPr>
          <w:rFonts w:ascii="Arial" w:hAnsi="Arial" w:cs="Arial"/>
          <w:color w:val="000000"/>
          <w:sz w:val="20"/>
        </w:rPr>
        <w:t xml:space="preserve"> </w:t>
      </w:r>
      <w:r w:rsidRPr="006907C7">
        <w:rPr>
          <w:rFonts w:ascii="Arial" w:hAnsi="Arial" w:cs="Arial"/>
          <w:b/>
          <w:bCs/>
          <w:color w:val="000000"/>
          <w:sz w:val="20"/>
        </w:rPr>
        <w:t>587</w:t>
      </w:r>
      <w:r w:rsidRPr="006907C7">
        <w:rPr>
          <w:rFonts w:ascii="Arial" w:hAnsi="Arial" w:cs="Arial"/>
          <w:color w:val="000000"/>
          <w:sz w:val="20"/>
        </w:rPr>
        <w:t>, 200–201 (2020).</w:t>
      </w:r>
    </w:p>
    <w:p w14:paraId="74B1FA2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6. </w:t>
      </w:r>
      <w:r w:rsidRPr="006907C7">
        <w:rPr>
          <w:rFonts w:ascii="Arial" w:hAnsi="Arial" w:cs="Arial"/>
          <w:color w:val="000000"/>
          <w:sz w:val="20"/>
        </w:rPr>
        <w:tab/>
        <w:t xml:space="preserve">J. Weinkle, </w:t>
      </w:r>
      <w:r w:rsidRPr="006907C7">
        <w:rPr>
          <w:rFonts w:ascii="Arial" w:hAnsi="Arial" w:cs="Arial"/>
          <w:i/>
          <w:iCs/>
          <w:color w:val="000000"/>
          <w:sz w:val="20"/>
        </w:rPr>
        <w:t>et al.</w:t>
      </w:r>
      <w:r w:rsidRPr="006907C7">
        <w:rPr>
          <w:rFonts w:ascii="Arial" w:hAnsi="Arial" w:cs="Arial"/>
          <w:color w:val="000000"/>
          <w:sz w:val="20"/>
        </w:rPr>
        <w:t xml:space="preserve">, Normalized hurricane damage in the continental United States 1900–2017. </w:t>
      </w:r>
      <w:r w:rsidRPr="006907C7">
        <w:rPr>
          <w:rFonts w:ascii="Arial" w:hAnsi="Arial" w:cs="Arial"/>
          <w:i/>
          <w:iCs/>
          <w:color w:val="000000"/>
          <w:sz w:val="20"/>
        </w:rPr>
        <w:t>Nat Sustain</w:t>
      </w:r>
      <w:r w:rsidRPr="006907C7">
        <w:rPr>
          <w:rFonts w:ascii="Arial" w:hAnsi="Arial" w:cs="Arial"/>
          <w:color w:val="000000"/>
          <w:sz w:val="20"/>
        </w:rPr>
        <w:t xml:space="preserve"> </w:t>
      </w:r>
      <w:r w:rsidRPr="006907C7">
        <w:rPr>
          <w:rFonts w:ascii="Arial" w:hAnsi="Arial" w:cs="Arial"/>
          <w:b/>
          <w:bCs/>
          <w:color w:val="000000"/>
          <w:sz w:val="20"/>
        </w:rPr>
        <w:t>1</w:t>
      </w:r>
      <w:r w:rsidRPr="006907C7">
        <w:rPr>
          <w:rFonts w:ascii="Arial" w:hAnsi="Arial" w:cs="Arial"/>
          <w:color w:val="000000"/>
          <w:sz w:val="20"/>
        </w:rPr>
        <w:t>, 808–813 (2018).</w:t>
      </w:r>
    </w:p>
    <w:p w14:paraId="6AD7BAE2"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7.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Association of Tropical Cyclones With County-Level Mortality in the US. </w:t>
      </w:r>
      <w:r w:rsidRPr="006907C7">
        <w:rPr>
          <w:rFonts w:ascii="Arial" w:hAnsi="Arial" w:cs="Arial"/>
          <w:i/>
          <w:iCs/>
          <w:color w:val="000000"/>
          <w:sz w:val="20"/>
        </w:rPr>
        <w:t>JAMA</w:t>
      </w:r>
      <w:r w:rsidRPr="006907C7">
        <w:rPr>
          <w:rFonts w:ascii="Arial" w:hAnsi="Arial" w:cs="Arial"/>
          <w:color w:val="000000"/>
          <w:sz w:val="20"/>
        </w:rPr>
        <w:t xml:space="preserve"> </w:t>
      </w:r>
      <w:r w:rsidRPr="006907C7">
        <w:rPr>
          <w:rFonts w:ascii="Arial" w:hAnsi="Arial" w:cs="Arial"/>
          <w:b/>
          <w:bCs/>
          <w:color w:val="000000"/>
          <w:sz w:val="20"/>
        </w:rPr>
        <w:t>327</w:t>
      </w:r>
      <w:r w:rsidRPr="006907C7">
        <w:rPr>
          <w:rFonts w:ascii="Arial" w:hAnsi="Arial" w:cs="Arial"/>
          <w:color w:val="000000"/>
          <w:sz w:val="20"/>
        </w:rPr>
        <w:t>, 946–955 (2022).</w:t>
      </w:r>
    </w:p>
    <w:p w14:paraId="712959D3"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8.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Short-term excess mortality following tropical cyclones in the United States. </w:t>
      </w:r>
      <w:r w:rsidRPr="006907C7">
        <w:rPr>
          <w:rFonts w:ascii="Arial" w:hAnsi="Arial" w:cs="Arial"/>
          <w:i/>
          <w:iCs/>
          <w:color w:val="000000"/>
          <w:sz w:val="20"/>
        </w:rPr>
        <w:t>Science Advances</w:t>
      </w:r>
      <w:r w:rsidRPr="006907C7">
        <w:rPr>
          <w:rFonts w:ascii="Arial" w:hAnsi="Arial" w:cs="Arial"/>
          <w:color w:val="000000"/>
          <w:sz w:val="20"/>
        </w:rPr>
        <w:t xml:space="preserve"> </w:t>
      </w:r>
      <w:r w:rsidRPr="006907C7">
        <w:rPr>
          <w:rFonts w:ascii="Arial" w:hAnsi="Arial" w:cs="Arial"/>
          <w:b/>
          <w:bCs/>
          <w:color w:val="000000"/>
          <w:sz w:val="20"/>
        </w:rPr>
        <w:t>9</w:t>
      </w:r>
      <w:r w:rsidRPr="006907C7">
        <w:rPr>
          <w:rFonts w:ascii="Arial" w:hAnsi="Arial" w:cs="Arial"/>
          <w:color w:val="000000"/>
          <w:sz w:val="20"/>
        </w:rPr>
        <w:t>, eadg6633 (2023).</w:t>
      </w:r>
    </w:p>
    <w:p w14:paraId="5A67D8E1"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9.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Tropical cyclone exposure is associated with increased hospitalization rates in older adults. </w:t>
      </w:r>
      <w:r w:rsidRPr="006907C7">
        <w:rPr>
          <w:rFonts w:ascii="Arial" w:hAnsi="Arial" w:cs="Arial"/>
          <w:i/>
          <w:iCs/>
          <w:color w:val="000000"/>
          <w:sz w:val="20"/>
        </w:rPr>
        <w:t>Nat Commun</w:t>
      </w:r>
      <w:r w:rsidRPr="006907C7">
        <w:rPr>
          <w:rFonts w:ascii="Arial" w:hAnsi="Arial" w:cs="Arial"/>
          <w:color w:val="000000"/>
          <w:sz w:val="20"/>
        </w:rPr>
        <w:t xml:space="preserve"> </w:t>
      </w:r>
      <w:r w:rsidRPr="006907C7">
        <w:rPr>
          <w:rFonts w:ascii="Arial" w:hAnsi="Arial" w:cs="Arial"/>
          <w:b/>
          <w:bCs/>
          <w:color w:val="000000"/>
          <w:sz w:val="20"/>
        </w:rPr>
        <w:t>12</w:t>
      </w:r>
      <w:r w:rsidRPr="006907C7">
        <w:rPr>
          <w:rFonts w:ascii="Arial" w:hAnsi="Arial" w:cs="Arial"/>
          <w:color w:val="000000"/>
          <w:sz w:val="20"/>
        </w:rPr>
        <w:t>, 1545 (2021).</w:t>
      </w:r>
    </w:p>
    <w:p w14:paraId="5CF818D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10. </w:t>
      </w:r>
      <w:r w:rsidRPr="006907C7">
        <w:rPr>
          <w:rFonts w:ascii="Arial" w:hAnsi="Arial" w:cs="Arial"/>
          <w:color w:val="000000"/>
          <w:sz w:val="20"/>
        </w:rPr>
        <w:tab/>
        <w:t xml:space="preserve">R. M. Parks, R. R. Guinto, Invited Perspective: Uncovering the Hidden Burden of Tropical Cyclones on Public Health Locally and Worldwide. </w:t>
      </w:r>
      <w:r w:rsidRPr="006907C7">
        <w:rPr>
          <w:rFonts w:ascii="Arial" w:hAnsi="Arial" w:cs="Arial"/>
          <w:i/>
          <w:iCs/>
          <w:color w:val="000000"/>
          <w:sz w:val="20"/>
        </w:rPr>
        <w:t>Environmental Health Perspectives</w:t>
      </w:r>
      <w:r w:rsidRPr="006907C7">
        <w:rPr>
          <w:rFonts w:ascii="Arial" w:hAnsi="Arial" w:cs="Arial"/>
          <w:color w:val="000000"/>
          <w:sz w:val="20"/>
        </w:rPr>
        <w:t xml:space="preserve"> </w:t>
      </w:r>
      <w:r w:rsidRPr="006907C7">
        <w:rPr>
          <w:rFonts w:ascii="Arial" w:hAnsi="Arial" w:cs="Arial"/>
          <w:b/>
          <w:bCs/>
          <w:color w:val="000000"/>
          <w:sz w:val="20"/>
        </w:rPr>
        <w:t>130</w:t>
      </w:r>
      <w:r w:rsidRPr="006907C7">
        <w:rPr>
          <w:rFonts w:ascii="Arial" w:hAnsi="Arial" w:cs="Arial"/>
          <w:color w:val="000000"/>
          <w:sz w:val="20"/>
        </w:rPr>
        <w:t>, 111306.</w:t>
      </w:r>
    </w:p>
    <w:p w14:paraId="34DEAA0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11. </w:t>
      </w:r>
      <w:r w:rsidRPr="006907C7">
        <w:rPr>
          <w:rFonts w:ascii="Arial" w:hAnsi="Arial" w:cs="Arial"/>
          <w:color w:val="000000"/>
          <w:sz w:val="20"/>
        </w:rPr>
        <w:tab/>
        <w:t xml:space="preserve">L. Peek, D. M. Abramson, R. S. Cox, A. Fothergill, J. Tobin, “Children and Disasters” in </w:t>
      </w:r>
      <w:r w:rsidRPr="006907C7">
        <w:rPr>
          <w:rFonts w:ascii="Arial" w:hAnsi="Arial" w:cs="Arial"/>
          <w:i/>
          <w:iCs/>
          <w:color w:val="000000"/>
          <w:sz w:val="20"/>
        </w:rPr>
        <w:t>Handbook of Disaster Research</w:t>
      </w:r>
      <w:r w:rsidRPr="006907C7">
        <w:rPr>
          <w:rFonts w:ascii="Arial" w:hAnsi="Arial" w:cs="Arial"/>
          <w:color w:val="000000"/>
          <w:sz w:val="20"/>
        </w:rPr>
        <w:t>, Handbooks of Sociology and Social Research., H. Rodríguez, W. Donner, J. E. Trainor, Eds. (Springer International Publishing, 2018), pp. 243–262.</w:t>
      </w:r>
    </w:p>
    <w:p w14:paraId="5D2EB7C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12. </w:t>
      </w:r>
      <w:r w:rsidRPr="006907C7">
        <w:rPr>
          <w:rFonts w:ascii="Arial" w:hAnsi="Arial" w:cs="Arial"/>
          <w:color w:val="000000"/>
          <w:sz w:val="20"/>
        </w:rPr>
        <w:tab/>
        <w:t xml:space="preserve">W. Thiery, </w:t>
      </w:r>
      <w:r w:rsidRPr="006907C7">
        <w:rPr>
          <w:rFonts w:ascii="Arial" w:hAnsi="Arial" w:cs="Arial"/>
          <w:i/>
          <w:iCs/>
          <w:color w:val="000000"/>
          <w:sz w:val="20"/>
        </w:rPr>
        <w:t>et al.</w:t>
      </w:r>
      <w:r w:rsidRPr="006907C7">
        <w:rPr>
          <w:rFonts w:ascii="Arial" w:hAnsi="Arial" w:cs="Arial"/>
          <w:color w:val="000000"/>
          <w:sz w:val="20"/>
        </w:rPr>
        <w:t xml:space="preserve">, Intergenerational inequities in exposure to climate extremes. </w:t>
      </w:r>
      <w:r w:rsidRPr="006907C7">
        <w:rPr>
          <w:rFonts w:ascii="Arial" w:hAnsi="Arial" w:cs="Arial"/>
          <w:i/>
          <w:iCs/>
          <w:color w:val="000000"/>
          <w:sz w:val="20"/>
        </w:rPr>
        <w:t>Science</w:t>
      </w:r>
      <w:r w:rsidRPr="006907C7">
        <w:rPr>
          <w:rFonts w:ascii="Arial" w:hAnsi="Arial" w:cs="Arial"/>
          <w:color w:val="000000"/>
          <w:sz w:val="20"/>
        </w:rPr>
        <w:t xml:space="preserve"> </w:t>
      </w:r>
      <w:r w:rsidRPr="006907C7">
        <w:rPr>
          <w:rFonts w:ascii="Arial" w:hAnsi="Arial" w:cs="Arial"/>
          <w:b/>
          <w:bCs/>
          <w:color w:val="000000"/>
          <w:sz w:val="20"/>
        </w:rPr>
        <w:t>374</w:t>
      </w:r>
      <w:r w:rsidRPr="006907C7">
        <w:rPr>
          <w:rFonts w:ascii="Arial" w:hAnsi="Arial" w:cs="Arial"/>
          <w:color w:val="000000"/>
          <w:sz w:val="20"/>
        </w:rPr>
        <w:t>, 158–160 (2021).</w:t>
      </w:r>
    </w:p>
    <w:p w14:paraId="644CF4D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13. </w:t>
      </w:r>
      <w:r w:rsidRPr="006907C7">
        <w:rPr>
          <w:rFonts w:ascii="Arial" w:hAnsi="Arial" w:cs="Arial"/>
          <w:color w:val="000000"/>
          <w:sz w:val="20"/>
        </w:rPr>
        <w:tab/>
        <w:t xml:space="preserve">L. Peek, Children and Disasters: Understanding Vulnerability, Developing Capacities, and Promoting Resilience — An Introduction. </w:t>
      </w:r>
      <w:r w:rsidRPr="006907C7">
        <w:rPr>
          <w:rFonts w:ascii="Arial" w:hAnsi="Arial" w:cs="Arial"/>
          <w:i/>
          <w:iCs/>
          <w:color w:val="000000"/>
          <w:sz w:val="20"/>
        </w:rPr>
        <w:t>Children, Youth and Environments</w:t>
      </w:r>
      <w:r w:rsidRPr="006907C7">
        <w:rPr>
          <w:rFonts w:ascii="Arial" w:hAnsi="Arial" w:cs="Arial"/>
          <w:color w:val="000000"/>
          <w:sz w:val="20"/>
        </w:rPr>
        <w:t xml:space="preserve"> </w:t>
      </w:r>
      <w:r w:rsidRPr="006907C7">
        <w:rPr>
          <w:rFonts w:ascii="Arial" w:hAnsi="Arial" w:cs="Arial"/>
          <w:b/>
          <w:bCs/>
          <w:color w:val="000000"/>
          <w:sz w:val="20"/>
        </w:rPr>
        <w:t>18</w:t>
      </w:r>
      <w:r w:rsidRPr="006907C7">
        <w:rPr>
          <w:rFonts w:ascii="Arial" w:hAnsi="Arial" w:cs="Arial"/>
          <w:color w:val="000000"/>
          <w:sz w:val="20"/>
        </w:rPr>
        <w:t>, 1–29 (2008).</w:t>
      </w:r>
    </w:p>
    <w:p w14:paraId="775A4BC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14. </w:t>
      </w:r>
      <w:r w:rsidRPr="006907C7">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6907C7">
        <w:rPr>
          <w:rFonts w:ascii="Arial" w:hAnsi="Arial" w:cs="Arial"/>
          <w:i/>
          <w:iCs/>
          <w:color w:val="000000"/>
          <w:sz w:val="20"/>
        </w:rPr>
        <w:t>Sociological Spectrum</w:t>
      </w:r>
      <w:r w:rsidRPr="006907C7">
        <w:rPr>
          <w:rFonts w:ascii="Arial" w:hAnsi="Arial" w:cs="Arial"/>
          <w:color w:val="000000"/>
          <w:sz w:val="20"/>
        </w:rPr>
        <w:t xml:space="preserve"> </w:t>
      </w:r>
      <w:r w:rsidRPr="006907C7">
        <w:rPr>
          <w:rFonts w:ascii="Arial" w:hAnsi="Arial" w:cs="Arial"/>
          <w:b/>
          <w:bCs/>
          <w:color w:val="000000"/>
          <w:sz w:val="20"/>
        </w:rPr>
        <w:t>27</w:t>
      </w:r>
      <w:r w:rsidRPr="006907C7">
        <w:rPr>
          <w:rFonts w:ascii="Arial" w:hAnsi="Arial" w:cs="Arial"/>
          <w:color w:val="000000"/>
          <w:sz w:val="20"/>
        </w:rPr>
        <w:t>, 767–780 (2007).</w:t>
      </w:r>
    </w:p>
    <w:p w14:paraId="5E1AD3EF"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15. </w:t>
      </w:r>
      <w:r w:rsidRPr="006907C7">
        <w:rPr>
          <w:rFonts w:ascii="Arial" w:hAnsi="Arial" w:cs="Arial"/>
          <w:color w:val="000000"/>
          <w:sz w:val="20"/>
        </w:rPr>
        <w:tab/>
        <w:t xml:space="preserve">R. Klein, These Are The Schools That Hurricane Katrina Destroyed. </w:t>
      </w:r>
      <w:r w:rsidRPr="006907C7">
        <w:rPr>
          <w:rFonts w:ascii="Arial" w:hAnsi="Arial" w:cs="Arial"/>
          <w:i/>
          <w:iCs/>
          <w:color w:val="000000"/>
          <w:sz w:val="20"/>
        </w:rPr>
        <w:t>HuffPost Voices</w:t>
      </w:r>
      <w:r w:rsidRPr="006907C7">
        <w:rPr>
          <w:rFonts w:ascii="Arial" w:hAnsi="Arial" w:cs="Arial"/>
          <w:color w:val="000000"/>
          <w:sz w:val="20"/>
        </w:rPr>
        <w:t xml:space="preserve"> (2015) (September 26, 2023).</w:t>
      </w:r>
    </w:p>
    <w:p w14:paraId="4641575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16. </w:t>
      </w:r>
      <w:r w:rsidRPr="006907C7">
        <w:rPr>
          <w:rFonts w:ascii="Arial" w:hAnsi="Arial" w:cs="Arial"/>
          <w:color w:val="000000"/>
          <w:sz w:val="20"/>
        </w:rPr>
        <w:tab/>
        <w:t xml:space="preserve">C. R. Davis, S. R. Cannon, S. C. Fuller, The storm after the storm: the long-term lingering impacts of hurricanes on schools. </w:t>
      </w:r>
      <w:r w:rsidRPr="006907C7">
        <w:rPr>
          <w:rFonts w:ascii="Arial" w:hAnsi="Arial" w:cs="Arial"/>
          <w:i/>
          <w:iCs/>
          <w:color w:val="000000"/>
          <w:sz w:val="20"/>
        </w:rPr>
        <w:t>Disaster Prevention and Management: An International Journal</w:t>
      </w:r>
      <w:r w:rsidRPr="006907C7">
        <w:rPr>
          <w:rFonts w:ascii="Arial" w:hAnsi="Arial" w:cs="Arial"/>
          <w:color w:val="000000"/>
          <w:sz w:val="20"/>
        </w:rPr>
        <w:t xml:space="preserve"> </w:t>
      </w:r>
      <w:r w:rsidRPr="006907C7">
        <w:rPr>
          <w:rFonts w:ascii="Arial" w:hAnsi="Arial" w:cs="Arial"/>
          <w:b/>
          <w:bCs/>
          <w:color w:val="000000"/>
          <w:sz w:val="20"/>
        </w:rPr>
        <w:t>30</w:t>
      </w:r>
      <w:r w:rsidRPr="006907C7">
        <w:rPr>
          <w:rFonts w:ascii="Arial" w:hAnsi="Arial" w:cs="Arial"/>
          <w:color w:val="000000"/>
          <w:sz w:val="20"/>
        </w:rPr>
        <w:t>, 264–278 (2021).</w:t>
      </w:r>
    </w:p>
    <w:p w14:paraId="53C12E9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lastRenderedPageBreak/>
        <w:t xml:space="preserve">17. </w:t>
      </w:r>
      <w:r w:rsidRPr="006907C7">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6907C7">
        <w:rPr>
          <w:rFonts w:ascii="Arial" w:hAnsi="Arial" w:cs="Arial"/>
          <w:i/>
          <w:iCs/>
          <w:color w:val="000000"/>
          <w:sz w:val="20"/>
        </w:rPr>
        <w:t>Journal of Clinical Child &amp; Adolescent Psychology</w:t>
      </w:r>
      <w:r w:rsidRPr="006907C7">
        <w:rPr>
          <w:rFonts w:ascii="Arial" w:hAnsi="Arial" w:cs="Arial"/>
          <w:color w:val="000000"/>
          <w:sz w:val="20"/>
        </w:rPr>
        <w:t xml:space="preserve"> </w:t>
      </w:r>
      <w:r w:rsidRPr="006907C7">
        <w:rPr>
          <w:rFonts w:ascii="Arial" w:hAnsi="Arial" w:cs="Arial"/>
          <w:b/>
          <w:bCs/>
          <w:color w:val="000000"/>
          <w:sz w:val="20"/>
        </w:rPr>
        <w:t>43</w:t>
      </w:r>
      <w:r w:rsidRPr="006907C7">
        <w:rPr>
          <w:rFonts w:ascii="Arial" w:hAnsi="Arial" w:cs="Arial"/>
          <w:color w:val="000000"/>
          <w:sz w:val="20"/>
        </w:rPr>
        <w:t>, 43–50 (2014).</w:t>
      </w:r>
    </w:p>
    <w:p w14:paraId="35259D0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18. </w:t>
      </w:r>
      <w:r w:rsidRPr="006907C7">
        <w:rPr>
          <w:rFonts w:ascii="Arial" w:hAnsi="Arial" w:cs="Arial"/>
          <w:color w:val="000000"/>
          <w:sz w:val="20"/>
        </w:rPr>
        <w:tab/>
        <w:t xml:space="preserve">C. F. Weems, </w:t>
      </w:r>
      <w:r w:rsidRPr="006907C7">
        <w:rPr>
          <w:rFonts w:ascii="Arial" w:hAnsi="Arial" w:cs="Arial"/>
          <w:i/>
          <w:iCs/>
          <w:color w:val="000000"/>
          <w:sz w:val="20"/>
        </w:rPr>
        <w:t>et al.</w:t>
      </w:r>
      <w:r w:rsidRPr="006907C7">
        <w:rPr>
          <w:rFonts w:ascii="Arial" w:hAnsi="Arial" w:cs="Arial"/>
          <w:color w:val="000000"/>
          <w:sz w:val="20"/>
        </w:rPr>
        <w:t xml:space="preserve">, A theoretical model of continuity in anxiety and links to academic achievement in disaster-exposed school children. </w:t>
      </w:r>
      <w:r w:rsidRPr="006907C7">
        <w:rPr>
          <w:rFonts w:ascii="Arial" w:hAnsi="Arial" w:cs="Arial"/>
          <w:i/>
          <w:iCs/>
          <w:color w:val="000000"/>
          <w:sz w:val="20"/>
        </w:rPr>
        <w:t>Dev Psychopathol</w:t>
      </w:r>
      <w:r w:rsidRPr="006907C7">
        <w:rPr>
          <w:rFonts w:ascii="Arial" w:hAnsi="Arial" w:cs="Arial"/>
          <w:color w:val="000000"/>
          <w:sz w:val="20"/>
        </w:rPr>
        <w:t xml:space="preserve"> </w:t>
      </w:r>
      <w:r w:rsidRPr="006907C7">
        <w:rPr>
          <w:rFonts w:ascii="Arial" w:hAnsi="Arial" w:cs="Arial"/>
          <w:b/>
          <w:bCs/>
          <w:color w:val="000000"/>
          <w:sz w:val="20"/>
        </w:rPr>
        <w:t>25</w:t>
      </w:r>
      <w:r w:rsidRPr="006907C7">
        <w:rPr>
          <w:rFonts w:ascii="Arial" w:hAnsi="Arial" w:cs="Arial"/>
          <w:color w:val="000000"/>
          <w:sz w:val="20"/>
        </w:rPr>
        <w:t>, 729–737 (2013).</w:t>
      </w:r>
    </w:p>
    <w:p w14:paraId="7F06735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19. </w:t>
      </w:r>
      <w:r w:rsidRPr="006907C7">
        <w:rPr>
          <w:rFonts w:ascii="Arial" w:hAnsi="Arial" w:cs="Arial"/>
          <w:color w:val="000000"/>
          <w:sz w:val="20"/>
        </w:rPr>
        <w:tab/>
        <w:t xml:space="preserve">M. E. Ward, K. Shelley, K. Kaase, J. F. Pane, Hurricane Katrina: A Longitudinal Study of the Achievement and Behavior of Displaced Students. </w:t>
      </w:r>
      <w:r w:rsidRPr="006907C7">
        <w:rPr>
          <w:rFonts w:ascii="Arial" w:hAnsi="Arial" w:cs="Arial"/>
          <w:i/>
          <w:iCs/>
          <w:color w:val="000000"/>
          <w:sz w:val="20"/>
        </w:rPr>
        <w:t>Journal of Education for Students Placed at Risk (JESPAR)</w:t>
      </w:r>
      <w:r w:rsidRPr="006907C7">
        <w:rPr>
          <w:rFonts w:ascii="Arial" w:hAnsi="Arial" w:cs="Arial"/>
          <w:color w:val="000000"/>
          <w:sz w:val="20"/>
        </w:rPr>
        <w:t xml:space="preserve"> </w:t>
      </w:r>
      <w:r w:rsidRPr="006907C7">
        <w:rPr>
          <w:rFonts w:ascii="Arial" w:hAnsi="Arial" w:cs="Arial"/>
          <w:b/>
          <w:bCs/>
          <w:color w:val="000000"/>
          <w:sz w:val="20"/>
        </w:rPr>
        <w:t>13</w:t>
      </w:r>
      <w:r w:rsidRPr="006907C7">
        <w:rPr>
          <w:rFonts w:ascii="Arial" w:hAnsi="Arial" w:cs="Arial"/>
          <w:color w:val="000000"/>
          <w:sz w:val="20"/>
        </w:rPr>
        <w:t>, 297–317 (2008).</w:t>
      </w:r>
    </w:p>
    <w:p w14:paraId="35835088"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20. </w:t>
      </w:r>
      <w:r w:rsidRPr="006907C7">
        <w:rPr>
          <w:rFonts w:ascii="Arial" w:hAnsi="Arial" w:cs="Arial"/>
          <w:color w:val="000000"/>
          <w:sz w:val="20"/>
        </w:rPr>
        <w:tab/>
        <w:t xml:space="preserve">G. M. Holmes, Effect of Extreme Weather Events on Student Test Performance. </w:t>
      </w:r>
      <w:r w:rsidRPr="006907C7">
        <w:rPr>
          <w:rFonts w:ascii="Arial" w:hAnsi="Arial" w:cs="Arial"/>
          <w:i/>
          <w:iCs/>
          <w:color w:val="000000"/>
          <w:sz w:val="20"/>
        </w:rPr>
        <w:t>Natural Hazards Review</w:t>
      </w:r>
      <w:r w:rsidRPr="006907C7">
        <w:rPr>
          <w:rFonts w:ascii="Arial" w:hAnsi="Arial" w:cs="Arial"/>
          <w:color w:val="000000"/>
          <w:sz w:val="20"/>
        </w:rPr>
        <w:t xml:space="preserve"> </w:t>
      </w:r>
      <w:r w:rsidRPr="006907C7">
        <w:rPr>
          <w:rFonts w:ascii="Arial" w:hAnsi="Arial" w:cs="Arial"/>
          <w:b/>
          <w:bCs/>
          <w:color w:val="000000"/>
          <w:sz w:val="20"/>
        </w:rPr>
        <w:t>3</w:t>
      </w:r>
      <w:r w:rsidRPr="006907C7">
        <w:rPr>
          <w:rFonts w:ascii="Arial" w:hAnsi="Arial" w:cs="Arial"/>
          <w:color w:val="000000"/>
          <w:sz w:val="20"/>
        </w:rPr>
        <w:t>, 82–91 (2002).</w:t>
      </w:r>
    </w:p>
    <w:p w14:paraId="09B5445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21. </w:t>
      </w:r>
      <w:r w:rsidRPr="006907C7">
        <w:rPr>
          <w:rFonts w:ascii="Arial" w:hAnsi="Arial" w:cs="Arial"/>
          <w:color w:val="000000"/>
          <w:sz w:val="20"/>
        </w:rPr>
        <w:tab/>
        <w:t xml:space="preserve">B. S. Lai, A.-M. Esnard, C. Wyczalkowski, R. Savage, H. Shah, Trajectories of School Recovery After a Natural Disaster: Risk and Protective Factors. </w:t>
      </w:r>
      <w:r w:rsidRPr="006907C7">
        <w:rPr>
          <w:rFonts w:ascii="Arial" w:hAnsi="Arial" w:cs="Arial"/>
          <w:i/>
          <w:iCs/>
          <w:color w:val="000000"/>
          <w:sz w:val="20"/>
        </w:rPr>
        <w:t>Risk, Hazards &amp; Crisis in Public Policy</w:t>
      </w:r>
      <w:r w:rsidRPr="006907C7">
        <w:rPr>
          <w:rFonts w:ascii="Arial" w:hAnsi="Arial" w:cs="Arial"/>
          <w:color w:val="000000"/>
          <w:sz w:val="20"/>
        </w:rPr>
        <w:t xml:space="preserve"> </w:t>
      </w:r>
      <w:r w:rsidRPr="006907C7">
        <w:rPr>
          <w:rFonts w:ascii="Arial" w:hAnsi="Arial" w:cs="Arial"/>
          <w:b/>
          <w:bCs/>
          <w:color w:val="000000"/>
          <w:sz w:val="20"/>
        </w:rPr>
        <w:t>10</w:t>
      </w:r>
      <w:r w:rsidRPr="006907C7">
        <w:rPr>
          <w:rFonts w:ascii="Arial" w:hAnsi="Arial" w:cs="Arial"/>
          <w:color w:val="000000"/>
          <w:sz w:val="20"/>
        </w:rPr>
        <w:t>, 32–51 (2019).</w:t>
      </w:r>
    </w:p>
    <w:p w14:paraId="0A0C0D76"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22. </w:t>
      </w:r>
      <w:r w:rsidRPr="006907C7">
        <w:rPr>
          <w:rFonts w:ascii="Arial" w:hAnsi="Arial" w:cs="Arial"/>
          <w:color w:val="000000"/>
          <w:sz w:val="20"/>
        </w:rPr>
        <w:tab/>
        <w:t xml:space="preserve">L. Peek, K. Richardson, In Their Own Words: Displaced Children’s Educational Recovery Needs After Hurricane Katrina. </w:t>
      </w:r>
      <w:r w:rsidRPr="006907C7">
        <w:rPr>
          <w:rFonts w:ascii="Arial" w:hAnsi="Arial" w:cs="Arial"/>
          <w:i/>
          <w:iCs/>
          <w:color w:val="000000"/>
          <w:sz w:val="20"/>
        </w:rPr>
        <w:t>Disaster Medicine and Public Health Preparedness</w:t>
      </w:r>
      <w:r w:rsidRPr="006907C7">
        <w:rPr>
          <w:rFonts w:ascii="Arial" w:hAnsi="Arial" w:cs="Arial"/>
          <w:color w:val="000000"/>
          <w:sz w:val="20"/>
        </w:rPr>
        <w:t xml:space="preserve"> </w:t>
      </w:r>
      <w:r w:rsidRPr="006907C7">
        <w:rPr>
          <w:rFonts w:ascii="Arial" w:hAnsi="Arial" w:cs="Arial"/>
          <w:b/>
          <w:bCs/>
          <w:color w:val="000000"/>
          <w:sz w:val="20"/>
        </w:rPr>
        <w:t>4</w:t>
      </w:r>
      <w:r w:rsidRPr="006907C7">
        <w:rPr>
          <w:rFonts w:ascii="Arial" w:hAnsi="Arial" w:cs="Arial"/>
          <w:color w:val="000000"/>
          <w:sz w:val="20"/>
        </w:rPr>
        <w:t>, S63–S70 (2010).</w:t>
      </w:r>
    </w:p>
    <w:p w14:paraId="0B6D1667"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23. </w:t>
      </w:r>
      <w:r w:rsidRPr="006907C7">
        <w:rPr>
          <w:rFonts w:ascii="Arial" w:hAnsi="Arial" w:cs="Arial"/>
          <w:color w:val="000000"/>
          <w:sz w:val="20"/>
        </w:rPr>
        <w:tab/>
        <w:t xml:space="preserve">B. Pfefferbaum, M. A. Noffsinger, A. K. Jacobs, V. Varma, Children’s Cognitive Functioning in Disasters and Terrorism. </w:t>
      </w:r>
      <w:r w:rsidRPr="006907C7">
        <w:rPr>
          <w:rFonts w:ascii="Arial" w:hAnsi="Arial" w:cs="Arial"/>
          <w:i/>
          <w:iCs/>
          <w:color w:val="000000"/>
          <w:sz w:val="20"/>
        </w:rPr>
        <w:t>Curr Psychiatry Rep</w:t>
      </w:r>
      <w:r w:rsidRPr="006907C7">
        <w:rPr>
          <w:rFonts w:ascii="Arial" w:hAnsi="Arial" w:cs="Arial"/>
          <w:color w:val="000000"/>
          <w:sz w:val="20"/>
        </w:rPr>
        <w:t xml:space="preserve"> </w:t>
      </w:r>
      <w:r w:rsidRPr="006907C7">
        <w:rPr>
          <w:rFonts w:ascii="Arial" w:hAnsi="Arial" w:cs="Arial"/>
          <w:b/>
          <w:bCs/>
          <w:color w:val="000000"/>
          <w:sz w:val="20"/>
        </w:rPr>
        <w:t>18</w:t>
      </w:r>
      <w:r w:rsidRPr="006907C7">
        <w:rPr>
          <w:rFonts w:ascii="Arial" w:hAnsi="Arial" w:cs="Arial"/>
          <w:color w:val="000000"/>
          <w:sz w:val="20"/>
        </w:rPr>
        <w:t>, 48 (2016).</w:t>
      </w:r>
    </w:p>
    <w:p w14:paraId="7301192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24. </w:t>
      </w:r>
      <w:r w:rsidRPr="006907C7">
        <w:rPr>
          <w:rFonts w:ascii="Arial" w:hAnsi="Arial" w:cs="Arial"/>
          <w:color w:val="000000"/>
          <w:sz w:val="20"/>
        </w:rPr>
        <w:tab/>
        <w:t xml:space="preserve">M. Anderson, More than 2.5 million Florida students have missed school during Hurricane Ian. </w:t>
      </w:r>
      <w:r w:rsidRPr="006907C7">
        <w:rPr>
          <w:rFonts w:ascii="Arial" w:hAnsi="Arial" w:cs="Arial"/>
          <w:i/>
          <w:iCs/>
          <w:color w:val="000000"/>
          <w:sz w:val="20"/>
        </w:rPr>
        <w:t>NPR</w:t>
      </w:r>
      <w:r w:rsidRPr="006907C7">
        <w:rPr>
          <w:rFonts w:ascii="Arial" w:hAnsi="Arial" w:cs="Arial"/>
          <w:color w:val="000000"/>
          <w:sz w:val="20"/>
        </w:rPr>
        <w:t xml:space="preserve"> (2022) (September 29, 2023).</w:t>
      </w:r>
    </w:p>
    <w:p w14:paraId="0C2FB03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25. </w:t>
      </w:r>
      <w:r w:rsidRPr="006907C7">
        <w:rPr>
          <w:rFonts w:ascii="Arial" w:hAnsi="Arial" w:cs="Arial"/>
          <w:color w:val="000000"/>
          <w:sz w:val="20"/>
        </w:rPr>
        <w:tab/>
        <w:t xml:space="preserve">J. S. Solochek, Florida school districts consider Idalia makeup days. </w:t>
      </w:r>
      <w:r w:rsidRPr="006907C7">
        <w:rPr>
          <w:rFonts w:ascii="Arial" w:hAnsi="Arial" w:cs="Arial"/>
          <w:i/>
          <w:iCs/>
          <w:color w:val="000000"/>
          <w:sz w:val="20"/>
        </w:rPr>
        <w:t>Tampa Bay Times</w:t>
      </w:r>
      <w:r w:rsidRPr="006907C7">
        <w:rPr>
          <w:rFonts w:ascii="Arial" w:hAnsi="Arial" w:cs="Arial"/>
          <w:color w:val="000000"/>
          <w:sz w:val="20"/>
        </w:rPr>
        <w:t xml:space="preserve"> (September 29, 2023).</w:t>
      </w:r>
    </w:p>
    <w:p w14:paraId="1C86D70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26. </w:t>
      </w:r>
      <w:r w:rsidRPr="006907C7">
        <w:rPr>
          <w:rFonts w:ascii="Arial" w:hAnsi="Arial" w:cs="Arial"/>
          <w:color w:val="000000"/>
          <w:sz w:val="20"/>
        </w:rPr>
        <w:tab/>
        <w:t xml:space="preserve">R. Mack, Texas schools affected by Hurricane Harvey say more resources are needed to help students recover. </w:t>
      </w:r>
      <w:r w:rsidRPr="006907C7">
        <w:rPr>
          <w:rFonts w:ascii="Arial" w:hAnsi="Arial" w:cs="Arial"/>
          <w:i/>
          <w:iCs/>
          <w:color w:val="000000"/>
          <w:sz w:val="20"/>
        </w:rPr>
        <w:t>The Texas Tribune</w:t>
      </w:r>
      <w:r w:rsidRPr="006907C7">
        <w:rPr>
          <w:rFonts w:ascii="Arial" w:hAnsi="Arial" w:cs="Arial"/>
          <w:color w:val="000000"/>
          <w:sz w:val="20"/>
        </w:rPr>
        <w:t xml:space="preserve"> (2018) (October 18, 2023).</w:t>
      </w:r>
    </w:p>
    <w:p w14:paraId="7BF3630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27. ,</w:t>
      </w:r>
      <w:r w:rsidRPr="006907C7">
        <w:rPr>
          <w:rFonts w:ascii="Arial" w:hAnsi="Arial" w:cs="Arial"/>
          <w:color w:val="000000"/>
          <w:sz w:val="20"/>
        </w:rPr>
        <w:tab/>
        <w:t xml:space="preserve"> “Hurricanes Florence and Matthew Research into the Impact of the Storms on Schools” (The Innovation Project, 2019).</w:t>
      </w:r>
    </w:p>
    <w:p w14:paraId="432C0F8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28. ,</w:t>
      </w:r>
      <w:r w:rsidRPr="006907C7">
        <w:rPr>
          <w:rFonts w:ascii="Arial" w:hAnsi="Arial" w:cs="Arial"/>
          <w:color w:val="000000"/>
          <w:sz w:val="20"/>
        </w:rPr>
        <w:tab/>
        <w:t xml:space="preserve"> Natural Disaster Resources | U.S. Department of Education (October 2, 2023).</w:t>
      </w:r>
    </w:p>
    <w:p w14:paraId="0C5CF9ED"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29. </w:t>
      </w:r>
      <w:r w:rsidRPr="006907C7">
        <w:rPr>
          <w:rFonts w:ascii="Arial" w:hAnsi="Arial" w:cs="Arial"/>
          <w:color w:val="000000"/>
          <w:sz w:val="20"/>
        </w:rPr>
        <w:tab/>
        <w:t xml:space="preserve">E. Fussell, N. Sastry, M. VanLandingham, Race, socioeconomic status, and return migration to New Orleans after Hurricane Katrina. </w:t>
      </w:r>
      <w:r w:rsidRPr="006907C7">
        <w:rPr>
          <w:rFonts w:ascii="Arial" w:hAnsi="Arial" w:cs="Arial"/>
          <w:i/>
          <w:iCs/>
          <w:color w:val="000000"/>
          <w:sz w:val="20"/>
        </w:rPr>
        <w:t>Popul Environ</w:t>
      </w:r>
      <w:r w:rsidRPr="006907C7">
        <w:rPr>
          <w:rFonts w:ascii="Arial" w:hAnsi="Arial" w:cs="Arial"/>
          <w:color w:val="000000"/>
          <w:sz w:val="20"/>
        </w:rPr>
        <w:t xml:space="preserve"> </w:t>
      </w:r>
      <w:r w:rsidRPr="006907C7">
        <w:rPr>
          <w:rFonts w:ascii="Arial" w:hAnsi="Arial" w:cs="Arial"/>
          <w:b/>
          <w:bCs/>
          <w:color w:val="000000"/>
          <w:sz w:val="20"/>
        </w:rPr>
        <w:t>31</w:t>
      </w:r>
      <w:r w:rsidRPr="006907C7">
        <w:rPr>
          <w:rFonts w:ascii="Arial" w:hAnsi="Arial" w:cs="Arial"/>
          <w:color w:val="000000"/>
          <w:sz w:val="20"/>
        </w:rPr>
        <w:t>, 20–42 (2010).</w:t>
      </w:r>
    </w:p>
    <w:p w14:paraId="65ECB5F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30. </w:t>
      </w:r>
      <w:r w:rsidRPr="006907C7">
        <w:rPr>
          <w:rFonts w:ascii="Arial" w:hAnsi="Arial" w:cs="Arial"/>
          <w:color w:val="000000"/>
          <w:sz w:val="20"/>
        </w:rPr>
        <w:tab/>
        <w:t xml:space="preserve">B. Bolin, L. C. Kurtz, “Race, Class, Ethnicity, and Disaster Vulnerability” in </w:t>
      </w:r>
      <w:r w:rsidRPr="006907C7">
        <w:rPr>
          <w:rFonts w:ascii="Arial" w:hAnsi="Arial" w:cs="Arial"/>
          <w:i/>
          <w:iCs/>
          <w:color w:val="000000"/>
          <w:sz w:val="20"/>
        </w:rPr>
        <w:t>Handbook of Disaster Research</w:t>
      </w:r>
      <w:r w:rsidRPr="006907C7">
        <w:rPr>
          <w:rFonts w:ascii="Arial" w:hAnsi="Arial" w:cs="Arial"/>
          <w:color w:val="000000"/>
          <w:sz w:val="20"/>
        </w:rPr>
        <w:t>, Handbooks of Sociology and Social Research., H. Rodríguez, W. Donner, J. E. Trainor, Eds. (Springer International Publishing, 2018), pp. 181–203.</w:t>
      </w:r>
    </w:p>
    <w:p w14:paraId="450CA4E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31. </w:t>
      </w:r>
      <w:r w:rsidRPr="006907C7">
        <w:rPr>
          <w:rFonts w:ascii="Arial" w:hAnsi="Arial" w:cs="Arial"/>
          <w:color w:val="000000"/>
          <w:sz w:val="20"/>
        </w:rPr>
        <w:tab/>
        <w:t xml:space="preserve">J. F. Pane, D. F. McCaffrey, N. Kalra, A. J. Zhou, Effects of Student Displacement in Louisiana During the First Academic Year After the Hurricanes of 2005. </w:t>
      </w:r>
      <w:r w:rsidRPr="006907C7">
        <w:rPr>
          <w:rFonts w:ascii="Arial" w:hAnsi="Arial" w:cs="Arial"/>
          <w:i/>
          <w:iCs/>
          <w:color w:val="000000"/>
          <w:sz w:val="20"/>
        </w:rPr>
        <w:t>Journal of Education for Students Placed at Risk (JESPAR)</w:t>
      </w:r>
      <w:r w:rsidRPr="006907C7">
        <w:rPr>
          <w:rFonts w:ascii="Arial" w:hAnsi="Arial" w:cs="Arial"/>
          <w:color w:val="000000"/>
          <w:sz w:val="20"/>
        </w:rPr>
        <w:t xml:space="preserve"> </w:t>
      </w:r>
      <w:r w:rsidRPr="006907C7">
        <w:rPr>
          <w:rFonts w:ascii="Arial" w:hAnsi="Arial" w:cs="Arial"/>
          <w:b/>
          <w:bCs/>
          <w:color w:val="000000"/>
          <w:sz w:val="20"/>
        </w:rPr>
        <w:t>13</w:t>
      </w:r>
      <w:r w:rsidRPr="006907C7">
        <w:rPr>
          <w:rFonts w:ascii="Arial" w:hAnsi="Arial" w:cs="Arial"/>
          <w:color w:val="000000"/>
          <w:sz w:val="20"/>
        </w:rPr>
        <w:t>, 168–211 (2008).</w:t>
      </w:r>
    </w:p>
    <w:p w14:paraId="111F47A1"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32. </w:t>
      </w:r>
      <w:r w:rsidRPr="006907C7">
        <w:rPr>
          <w:rFonts w:ascii="Arial" w:hAnsi="Arial" w:cs="Arial"/>
          <w:color w:val="000000"/>
          <w:sz w:val="20"/>
        </w:rPr>
        <w:tab/>
        <w:t xml:space="preserve">G. W. White, </w:t>
      </w:r>
      <w:r w:rsidRPr="006907C7">
        <w:rPr>
          <w:rFonts w:ascii="Arial" w:hAnsi="Arial" w:cs="Arial"/>
          <w:i/>
          <w:iCs/>
          <w:color w:val="000000"/>
          <w:sz w:val="20"/>
        </w:rPr>
        <w:t>et al.</w:t>
      </w:r>
      <w:r w:rsidRPr="006907C7">
        <w:rPr>
          <w:rFonts w:ascii="Arial" w:hAnsi="Arial" w:cs="Arial"/>
          <w:color w:val="000000"/>
          <w:sz w:val="20"/>
        </w:rPr>
        <w:t xml:space="preserve">, The increasing impact of socioeconomics and race on standardized academic test scores across elementary, middle, and high school. </w:t>
      </w:r>
      <w:r w:rsidRPr="006907C7">
        <w:rPr>
          <w:rFonts w:ascii="Arial" w:hAnsi="Arial" w:cs="Arial"/>
          <w:i/>
          <w:iCs/>
          <w:color w:val="000000"/>
          <w:sz w:val="20"/>
        </w:rPr>
        <w:t>American Journal of Orthopsychiatry</w:t>
      </w:r>
      <w:r w:rsidRPr="006907C7">
        <w:rPr>
          <w:rFonts w:ascii="Arial" w:hAnsi="Arial" w:cs="Arial"/>
          <w:color w:val="000000"/>
          <w:sz w:val="20"/>
        </w:rPr>
        <w:t xml:space="preserve"> </w:t>
      </w:r>
      <w:r w:rsidRPr="006907C7">
        <w:rPr>
          <w:rFonts w:ascii="Arial" w:hAnsi="Arial" w:cs="Arial"/>
          <w:b/>
          <w:bCs/>
          <w:color w:val="000000"/>
          <w:sz w:val="20"/>
        </w:rPr>
        <w:t>86</w:t>
      </w:r>
      <w:r w:rsidRPr="006907C7">
        <w:rPr>
          <w:rFonts w:ascii="Arial" w:hAnsi="Arial" w:cs="Arial"/>
          <w:color w:val="000000"/>
          <w:sz w:val="20"/>
        </w:rPr>
        <w:t>, 10–23 (2016).</w:t>
      </w:r>
    </w:p>
    <w:p w14:paraId="780B9BD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lastRenderedPageBreak/>
        <w:t xml:space="preserve">33. </w:t>
      </w:r>
      <w:r w:rsidRPr="006907C7">
        <w:rPr>
          <w:rFonts w:ascii="Arial" w:hAnsi="Arial" w:cs="Arial"/>
          <w:color w:val="000000"/>
          <w:sz w:val="20"/>
        </w:rPr>
        <w:tab/>
        <w:t xml:space="preserve">M. S. Gordon, M. Cui, The Intersection of Race and Community Poverty and Its Effects on Adolescents’ Academic Achievement. </w:t>
      </w:r>
      <w:r w:rsidRPr="006907C7">
        <w:rPr>
          <w:rFonts w:ascii="Arial" w:hAnsi="Arial" w:cs="Arial"/>
          <w:i/>
          <w:iCs/>
          <w:color w:val="000000"/>
          <w:sz w:val="20"/>
        </w:rPr>
        <w:t>Youth &amp; Society</w:t>
      </w:r>
      <w:r w:rsidRPr="006907C7">
        <w:rPr>
          <w:rFonts w:ascii="Arial" w:hAnsi="Arial" w:cs="Arial"/>
          <w:color w:val="000000"/>
          <w:sz w:val="20"/>
        </w:rPr>
        <w:t xml:space="preserve"> </w:t>
      </w:r>
      <w:r w:rsidRPr="006907C7">
        <w:rPr>
          <w:rFonts w:ascii="Arial" w:hAnsi="Arial" w:cs="Arial"/>
          <w:b/>
          <w:bCs/>
          <w:color w:val="000000"/>
          <w:sz w:val="20"/>
        </w:rPr>
        <w:t>50</w:t>
      </w:r>
      <w:r w:rsidRPr="006907C7">
        <w:rPr>
          <w:rFonts w:ascii="Arial" w:hAnsi="Arial" w:cs="Arial"/>
          <w:color w:val="000000"/>
          <w:sz w:val="20"/>
        </w:rPr>
        <w:t>, 947–965 (2018).</w:t>
      </w:r>
    </w:p>
    <w:p w14:paraId="706580D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34. </w:t>
      </w:r>
      <w:r w:rsidRPr="006907C7">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6907C7">
        <w:rPr>
          <w:rFonts w:ascii="Arial" w:hAnsi="Arial" w:cs="Arial"/>
          <w:i/>
          <w:iCs/>
          <w:color w:val="000000"/>
          <w:sz w:val="20"/>
        </w:rPr>
        <w:t>The Right Thing to Do, The Smart Thing to Do: Enhancing Diversity in the Health Professions: Summary of the Symposium on Diversity in Health Professions in Honor of Herbert W.Nickens, M.D.</w:t>
      </w:r>
      <w:r w:rsidRPr="006907C7">
        <w:rPr>
          <w:rFonts w:ascii="Arial" w:hAnsi="Arial" w:cs="Arial"/>
          <w:color w:val="000000"/>
          <w:sz w:val="20"/>
        </w:rPr>
        <w:t>, (National Academies Press (US), 2001) (October 2, 2023).</w:t>
      </w:r>
    </w:p>
    <w:p w14:paraId="010C5867"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35. </w:t>
      </w:r>
      <w:r w:rsidRPr="006907C7">
        <w:rPr>
          <w:rFonts w:ascii="Arial" w:hAnsi="Arial" w:cs="Arial"/>
          <w:color w:val="000000"/>
          <w:sz w:val="20"/>
        </w:rPr>
        <w:tab/>
        <w:t xml:space="preserve">A. Hsin, Y. Xie, Explaining Asian Americans’ academic advantage over whites. </w:t>
      </w:r>
      <w:r w:rsidRPr="006907C7">
        <w:rPr>
          <w:rFonts w:ascii="Arial" w:hAnsi="Arial" w:cs="Arial"/>
          <w:i/>
          <w:iCs/>
          <w:color w:val="000000"/>
          <w:sz w:val="20"/>
        </w:rPr>
        <w:t>Proceedings of the National Academy of Sciences</w:t>
      </w:r>
      <w:r w:rsidRPr="006907C7">
        <w:rPr>
          <w:rFonts w:ascii="Arial" w:hAnsi="Arial" w:cs="Arial"/>
          <w:color w:val="000000"/>
          <w:sz w:val="20"/>
        </w:rPr>
        <w:t xml:space="preserve"> </w:t>
      </w:r>
      <w:r w:rsidRPr="006907C7">
        <w:rPr>
          <w:rFonts w:ascii="Arial" w:hAnsi="Arial" w:cs="Arial"/>
          <w:b/>
          <w:bCs/>
          <w:color w:val="000000"/>
          <w:sz w:val="20"/>
        </w:rPr>
        <w:t>111</w:t>
      </w:r>
      <w:r w:rsidRPr="006907C7">
        <w:rPr>
          <w:rFonts w:ascii="Arial" w:hAnsi="Arial" w:cs="Arial"/>
          <w:color w:val="000000"/>
          <w:sz w:val="20"/>
        </w:rPr>
        <w:t>, 8416–8421 (2014).</w:t>
      </w:r>
    </w:p>
    <w:p w14:paraId="51A825F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36. </w:t>
      </w:r>
      <w:r w:rsidRPr="006907C7">
        <w:rPr>
          <w:rFonts w:ascii="Arial" w:hAnsi="Arial" w:cs="Arial"/>
          <w:color w:val="000000"/>
          <w:sz w:val="20"/>
        </w:rPr>
        <w:tab/>
        <w:t xml:space="preserve">W. Li, Y. Xie, The influence of family background on educational expectations: a comparative study. </w:t>
      </w:r>
      <w:r w:rsidRPr="006907C7">
        <w:rPr>
          <w:rFonts w:ascii="Arial" w:hAnsi="Arial" w:cs="Arial"/>
          <w:i/>
          <w:iCs/>
          <w:color w:val="000000"/>
          <w:sz w:val="20"/>
        </w:rPr>
        <w:t>Chinese Sociological Review</w:t>
      </w:r>
      <w:r w:rsidRPr="006907C7">
        <w:rPr>
          <w:rFonts w:ascii="Arial" w:hAnsi="Arial" w:cs="Arial"/>
          <w:color w:val="000000"/>
          <w:sz w:val="20"/>
        </w:rPr>
        <w:t xml:space="preserve"> </w:t>
      </w:r>
      <w:r w:rsidRPr="006907C7">
        <w:rPr>
          <w:rFonts w:ascii="Arial" w:hAnsi="Arial" w:cs="Arial"/>
          <w:b/>
          <w:bCs/>
          <w:color w:val="000000"/>
          <w:sz w:val="20"/>
        </w:rPr>
        <w:t>52</w:t>
      </w:r>
      <w:r w:rsidRPr="006907C7">
        <w:rPr>
          <w:rFonts w:ascii="Arial" w:hAnsi="Arial" w:cs="Arial"/>
          <w:color w:val="000000"/>
          <w:sz w:val="20"/>
        </w:rPr>
        <w:t>, 269–294 (2020).</w:t>
      </w:r>
    </w:p>
    <w:p w14:paraId="3AC601B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37. </w:t>
      </w:r>
      <w:r w:rsidRPr="006907C7">
        <w:rPr>
          <w:rFonts w:ascii="Arial" w:hAnsi="Arial" w:cs="Arial"/>
          <w:color w:val="000000"/>
          <w:sz w:val="20"/>
        </w:rPr>
        <w:tab/>
        <w:t xml:space="preserve">A. Liu, Y. Xie, Why do Asian Americans academically outperform Whites? – The cultural explanation revisited. </w:t>
      </w:r>
      <w:r w:rsidRPr="006907C7">
        <w:rPr>
          <w:rFonts w:ascii="Arial" w:hAnsi="Arial" w:cs="Arial"/>
          <w:i/>
          <w:iCs/>
          <w:color w:val="000000"/>
          <w:sz w:val="20"/>
        </w:rPr>
        <w:t>Social Science Research</w:t>
      </w:r>
      <w:r w:rsidRPr="006907C7">
        <w:rPr>
          <w:rFonts w:ascii="Arial" w:hAnsi="Arial" w:cs="Arial"/>
          <w:color w:val="000000"/>
          <w:sz w:val="20"/>
        </w:rPr>
        <w:t xml:space="preserve"> </w:t>
      </w:r>
      <w:r w:rsidRPr="006907C7">
        <w:rPr>
          <w:rFonts w:ascii="Arial" w:hAnsi="Arial" w:cs="Arial"/>
          <w:b/>
          <w:bCs/>
          <w:color w:val="000000"/>
          <w:sz w:val="20"/>
        </w:rPr>
        <w:t>58</w:t>
      </w:r>
      <w:r w:rsidRPr="006907C7">
        <w:rPr>
          <w:rFonts w:ascii="Arial" w:hAnsi="Arial" w:cs="Arial"/>
          <w:color w:val="000000"/>
          <w:sz w:val="20"/>
        </w:rPr>
        <w:t>, 210–226 (2016).</w:t>
      </w:r>
    </w:p>
    <w:p w14:paraId="593CFEF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38. </w:t>
      </w:r>
      <w:r w:rsidRPr="006907C7">
        <w:rPr>
          <w:rFonts w:ascii="Arial" w:hAnsi="Arial" w:cs="Arial"/>
          <w:color w:val="000000"/>
          <w:sz w:val="20"/>
        </w:rPr>
        <w:tab/>
        <w:t xml:space="preserve">A. L. Bailey, </w:t>
      </w:r>
      <w:r w:rsidRPr="006907C7">
        <w:rPr>
          <w:rFonts w:ascii="Arial" w:hAnsi="Arial" w:cs="Arial"/>
          <w:i/>
          <w:iCs/>
          <w:color w:val="000000"/>
          <w:sz w:val="20"/>
        </w:rPr>
        <w:t>The Language Demands of School: Putting Academic English to the Test</w:t>
      </w:r>
      <w:r w:rsidRPr="006907C7">
        <w:rPr>
          <w:rFonts w:ascii="Arial" w:hAnsi="Arial" w:cs="Arial"/>
          <w:color w:val="000000"/>
          <w:sz w:val="20"/>
        </w:rPr>
        <w:t xml:space="preserve"> (Yale University Press, 2007).</w:t>
      </w:r>
    </w:p>
    <w:p w14:paraId="140DD44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39. </w:t>
      </w:r>
      <w:r w:rsidRPr="006907C7">
        <w:rPr>
          <w:rFonts w:ascii="Arial" w:hAnsi="Arial" w:cs="Arial"/>
          <w:color w:val="000000"/>
          <w:sz w:val="20"/>
        </w:rPr>
        <w:tab/>
        <w:t xml:space="preserve">L. Mohammad, L. Peek, Exposure Outliers: Children, Mothers, and Cumulative Disaster Exposure in Louisiana. </w:t>
      </w:r>
      <w:r w:rsidRPr="006907C7">
        <w:rPr>
          <w:rFonts w:ascii="Arial" w:hAnsi="Arial" w:cs="Arial"/>
          <w:i/>
          <w:iCs/>
          <w:color w:val="000000"/>
          <w:sz w:val="20"/>
        </w:rPr>
        <w:t>Journal of Family Strengths</w:t>
      </w:r>
      <w:r w:rsidRPr="006907C7">
        <w:rPr>
          <w:rFonts w:ascii="Arial" w:hAnsi="Arial" w:cs="Arial"/>
          <w:color w:val="000000"/>
          <w:sz w:val="20"/>
        </w:rPr>
        <w:t xml:space="preserve"> </w:t>
      </w:r>
      <w:r w:rsidRPr="006907C7">
        <w:rPr>
          <w:rFonts w:ascii="Arial" w:hAnsi="Arial" w:cs="Arial"/>
          <w:b/>
          <w:bCs/>
          <w:color w:val="000000"/>
          <w:sz w:val="20"/>
        </w:rPr>
        <w:t>19</w:t>
      </w:r>
      <w:r w:rsidRPr="006907C7">
        <w:rPr>
          <w:rFonts w:ascii="Arial" w:hAnsi="Arial" w:cs="Arial"/>
          <w:color w:val="000000"/>
          <w:sz w:val="20"/>
        </w:rPr>
        <w:t xml:space="preserve"> (2019).</w:t>
      </w:r>
    </w:p>
    <w:p w14:paraId="7196328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40. </w:t>
      </w:r>
      <w:r w:rsidRPr="006907C7">
        <w:rPr>
          <w:rFonts w:ascii="Arial" w:hAnsi="Arial" w:cs="Arial"/>
          <w:color w:val="000000"/>
          <w:sz w:val="20"/>
        </w:rPr>
        <w:tab/>
        <w:t>J. A. Boehner, H.R.1 - 107th Congress (2001-2002): No Child Left Behind Act of 2001 (2002) (January 23, 2023).</w:t>
      </w:r>
    </w:p>
    <w:p w14:paraId="2A1DA43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41. </w:t>
      </w:r>
      <w:r w:rsidRPr="006907C7">
        <w:rPr>
          <w:rFonts w:ascii="Arial" w:hAnsi="Arial" w:cs="Arial"/>
          <w:color w:val="000000"/>
          <w:sz w:val="20"/>
        </w:rPr>
        <w:tab/>
        <w:t xml:space="preserve">S. F. Reardon, </w:t>
      </w:r>
      <w:r w:rsidRPr="006907C7">
        <w:rPr>
          <w:rFonts w:ascii="Arial" w:hAnsi="Arial" w:cs="Arial"/>
          <w:i/>
          <w:iCs/>
          <w:color w:val="000000"/>
          <w:sz w:val="20"/>
        </w:rPr>
        <w:t>et al.</w:t>
      </w:r>
      <w:r w:rsidRPr="006907C7">
        <w:rPr>
          <w:rFonts w:ascii="Arial" w:hAnsi="Arial" w:cs="Arial"/>
          <w:color w:val="000000"/>
          <w:sz w:val="20"/>
        </w:rPr>
        <w:t>, Stanford Education Data Archive (SEDA) (2022) (January 23, 2023).</w:t>
      </w:r>
    </w:p>
    <w:p w14:paraId="4E30870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42. </w:t>
      </w:r>
      <w:r w:rsidRPr="006907C7">
        <w:rPr>
          <w:rFonts w:ascii="Arial" w:hAnsi="Arial" w:cs="Arial"/>
          <w:color w:val="000000"/>
          <w:sz w:val="20"/>
        </w:rPr>
        <w:tab/>
        <w:t>H. Sharp, “An Overview of NAEP” (National Center for Education Statistics, 2019).</w:t>
      </w:r>
    </w:p>
    <w:p w14:paraId="36B7E25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43. </w:t>
      </w:r>
      <w:r w:rsidRPr="006907C7">
        <w:rPr>
          <w:rFonts w:ascii="Arial" w:hAnsi="Arial" w:cs="Arial"/>
          <w:color w:val="000000"/>
          <w:sz w:val="20"/>
        </w:rPr>
        <w:tab/>
        <w:t xml:space="preserve">G. B. Anderson, hurricaneexposuredata. </w:t>
      </w:r>
      <w:r w:rsidRPr="006907C7">
        <w:rPr>
          <w:rFonts w:ascii="Arial" w:hAnsi="Arial" w:cs="Arial"/>
          <w:i/>
          <w:iCs/>
          <w:color w:val="000000"/>
          <w:sz w:val="20"/>
        </w:rPr>
        <w:t>GitHub</w:t>
      </w:r>
      <w:r w:rsidRPr="006907C7">
        <w:rPr>
          <w:rFonts w:ascii="Arial" w:hAnsi="Arial" w:cs="Arial"/>
          <w:color w:val="000000"/>
          <w:sz w:val="20"/>
        </w:rPr>
        <w:t xml:space="preserve"> (January 25, 2023).</w:t>
      </w:r>
    </w:p>
    <w:p w14:paraId="4774020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44. </w:t>
      </w:r>
      <w:r w:rsidRPr="006907C7">
        <w:rPr>
          <w:rFonts w:ascii="Arial" w:hAnsi="Arial" w:cs="Arial"/>
          <w:color w:val="000000"/>
          <w:sz w:val="20"/>
        </w:rPr>
        <w:tab/>
        <w:t xml:space="preserve">G. B. Anderson, D. Eddelbuettel, Hosting Data Packages via drat: A Case Study with Hurricane Exposure Data. </w:t>
      </w:r>
      <w:r w:rsidRPr="006907C7">
        <w:rPr>
          <w:rFonts w:ascii="Arial" w:hAnsi="Arial" w:cs="Arial"/>
          <w:i/>
          <w:iCs/>
          <w:color w:val="000000"/>
          <w:sz w:val="20"/>
        </w:rPr>
        <w:t>R J</w:t>
      </w:r>
      <w:r w:rsidRPr="006907C7">
        <w:rPr>
          <w:rFonts w:ascii="Arial" w:hAnsi="Arial" w:cs="Arial"/>
          <w:color w:val="000000"/>
          <w:sz w:val="20"/>
        </w:rPr>
        <w:t xml:space="preserve"> </w:t>
      </w:r>
      <w:r w:rsidRPr="006907C7">
        <w:rPr>
          <w:rFonts w:ascii="Arial" w:hAnsi="Arial" w:cs="Arial"/>
          <w:b/>
          <w:bCs/>
          <w:color w:val="000000"/>
          <w:sz w:val="20"/>
        </w:rPr>
        <w:t>9</w:t>
      </w:r>
      <w:r w:rsidRPr="006907C7">
        <w:rPr>
          <w:rFonts w:ascii="Arial" w:hAnsi="Arial" w:cs="Arial"/>
          <w:color w:val="000000"/>
          <w:sz w:val="20"/>
        </w:rPr>
        <w:t>, 486–497 (2017).</w:t>
      </w:r>
    </w:p>
    <w:p w14:paraId="487F4E4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45. </w:t>
      </w:r>
      <w:r w:rsidRPr="006907C7">
        <w:rPr>
          <w:rFonts w:ascii="Arial" w:hAnsi="Arial" w:cs="Arial"/>
          <w:color w:val="000000"/>
          <w:sz w:val="20"/>
        </w:rPr>
        <w:tab/>
        <w:t xml:space="preserve">G. B. Anderson, </w:t>
      </w:r>
      <w:r w:rsidRPr="006907C7">
        <w:rPr>
          <w:rFonts w:ascii="Arial" w:hAnsi="Arial" w:cs="Arial"/>
          <w:i/>
          <w:iCs/>
          <w:color w:val="000000"/>
          <w:sz w:val="20"/>
        </w:rPr>
        <w:t>et al.</w:t>
      </w:r>
      <w:r w:rsidRPr="006907C7">
        <w:rPr>
          <w:rFonts w:ascii="Arial" w:hAnsi="Arial" w:cs="Arial"/>
          <w:color w:val="000000"/>
          <w:sz w:val="20"/>
        </w:rPr>
        <w:t xml:space="preserve">, Assessing United States County-Level Exposure for Research on Tropical Cyclones and Human Health. </w:t>
      </w:r>
      <w:r w:rsidRPr="006907C7">
        <w:rPr>
          <w:rFonts w:ascii="Arial" w:hAnsi="Arial" w:cs="Arial"/>
          <w:i/>
          <w:iCs/>
          <w:color w:val="000000"/>
          <w:sz w:val="20"/>
        </w:rPr>
        <w:t>Environmental Health Perspectives</w:t>
      </w:r>
      <w:r w:rsidRPr="006907C7">
        <w:rPr>
          <w:rFonts w:ascii="Arial" w:hAnsi="Arial" w:cs="Arial"/>
          <w:color w:val="000000"/>
          <w:sz w:val="20"/>
        </w:rPr>
        <w:t xml:space="preserve"> </w:t>
      </w:r>
      <w:r w:rsidRPr="006907C7">
        <w:rPr>
          <w:rFonts w:ascii="Arial" w:hAnsi="Arial" w:cs="Arial"/>
          <w:b/>
          <w:bCs/>
          <w:color w:val="000000"/>
          <w:sz w:val="20"/>
        </w:rPr>
        <w:t>128</w:t>
      </w:r>
      <w:r w:rsidRPr="006907C7">
        <w:rPr>
          <w:rFonts w:ascii="Arial" w:hAnsi="Arial" w:cs="Arial"/>
          <w:color w:val="000000"/>
          <w:sz w:val="20"/>
        </w:rPr>
        <w:t>, 107009.</w:t>
      </w:r>
    </w:p>
    <w:p w14:paraId="56EB551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46. </w:t>
      </w:r>
      <w:r w:rsidRPr="006907C7">
        <w:rPr>
          <w:rFonts w:ascii="Arial" w:hAnsi="Arial" w:cs="Arial"/>
          <w:color w:val="000000"/>
          <w:sz w:val="20"/>
        </w:rPr>
        <w:tab/>
        <w:t xml:space="preserve">S. G. Donald, K. Lang, Inference with Difference-in-Differences and Other Panel Data. </w:t>
      </w:r>
      <w:r w:rsidRPr="006907C7">
        <w:rPr>
          <w:rFonts w:ascii="Arial" w:hAnsi="Arial" w:cs="Arial"/>
          <w:i/>
          <w:iCs/>
          <w:color w:val="000000"/>
          <w:sz w:val="20"/>
        </w:rPr>
        <w:t>The Review of Economics and Statistics</w:t>
      </w:r>
      <w:r w:rsidRPr="006907C7">
        <w:rPr>
          <w:rFonts w:ascii="Arial" w:hAnsi="Arial" w:cs="Arial"/>
          <w:color w:val="000000"/>
          <w:sz w:val="20"/>
        </w:rPr>
        <w:t xml:space="preserve"> </w:t>
      </w:r>
      <w:r w:rsidRPr="006907C7">
        <w:rPr>
          <w:rFonts w:ascii="Arial" w:hAnsi="Arial" w:cs="Arial"/>
          <w:b/>
          <w:bCs/>
          <w:color w:val="000000"/>
          <w:sz w:val="20"/>
        </w:rPr>
        <w:t>89</w:t>
      </w:r>
      <w:r w:rsidRPr="006907C7">
        <w:rPr>
          <w:rFonts w:ascii="Arial" w:hAnsi="Arial" w:cs="Arial"/>
          <w:color w:val="000000"/>
          <w:sz w:val="20"/>
        </w:rPr>
        <w:t>, 221–233 (2007).</w:t>
      </w:r>
    </w:p>
    <w:p w14:paraId="1D2CE00D"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47. </w:t>
      </w:r>
      <w:r w:rsidRPr="006907C7">
        <w:rPr>
          <w:rFonts w:ascii="Arial" w:hAnsi="Arial" w:cs="Arial"/>
          <w:color w:val="000000"/>
          <w:sz w:val="20"/>
        </w:rPr>
        <w:tab/>
        <w:t xml:space="preserve">R. McElreath, </w:t>
      </w:r>
      <w:r w:rsidRPr="006907C7">
        <w:rPr>
          <w:rFonts w:ascii="Arial" w:hAnsi="Arial" w:cs="Arial"/>
          <w:i/>
          <w:iCs/>
          <w:color w:val="000000"/>
          <w:sz w:val="20"/>
        </w:rPr>
        <w:t>Statistical Rethinking: A Bayesian Course with Examples in R and Stan</w:t>
      </w:r>
      <w:r w:rsidRPr="006907C7">
        <w:rPr>
          <w:rFonts w:ascii="Arial" w:hAnsi="Arial" w:cs="Arial"/>
          <w:color w:val="000000"/>
          <w:sz w:val="20"/>
        </w:rPr>
        <w:t xml:space="preserve"> (Chapman and Hall/CRC, 2016) https:/doi.org/10.1201/9781315372495.</w:t>
      </w:r>
    </w:p>
    <w:p w14:paraId="5D9C1422"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48. </w:t>
      </w:r>
      <w:r w:rsidRPr="006907C7">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6907C7">
        <w:rPr>
          <w:rFonts w:ascii="Arial" w:hAnsi="Arial" w:cs="Arial"/>
          <w:i/>
          <w:iCs/>
          <w:color w:val="000000"/>
          <w:sz w:val="20"/>
        </w:rPr>
        <w:t>Environmental Epidemiology</w:t>
      </w:r>
      <w:r w:rsidRPr="006907C7">
        <w:rPr>
          <w:rFonts w:ascii="Arial" w:hAnsi="Arial" w:cs="Arial"/>
          <w:color w:val="000000"/>
          <w:sz w:val="20"/>
        </w:rPr>
        <w:t xml:space="preserve"> </w:t>
      </w:r>
      <w:r w:rsidRPr="006907C7">
        <w:rPr>
          <w:rFonts w:ascii="Arial" w:hAnsi="Arial" w:cs="Arial"/>
          <w:b/>
          <w:bCs/>
          <w:color w:val="000000"/>
          <w:sz w:val="20"/>
        </w:rPr>
        <w:t>5</w:t>
      </w:r>
      <w:r w:rsidRPr="006907C7">
        <w:rPr>
          <w:rFonts w:ascii="Arial" w:hAnsi="Arial" w:cs="Arial"/>
          <w:color w:val="000000"/>
          <w:sz w:val="20"/>
        </w:rPr>
        <w:t>, e174 (2021).</w:t>
      </w:r>
    </w:p>
    <w:p w14:paraId="47BD4C25" w14:textId="77777777" w:rsidR="006907C7" w:rsidRPr="00E3127E" w:rsidRDefault="006907C7" w:rsidP="006907C7">
      <w:pPr>
        <w:pStyle w:val="Bibliography"/>
        <w:rPr>
          <w:rFonts w:ascii="Arial" w:hAnsi="Arial"/>
          <w:color w:val="000000"/>
          <w:sz w:val="20"/>
          <w:lang w:val="fi-FI"/>
        </w:rPr>
      </w:pPr>
      <w:r w:rsidRPr="006907C7">
        <w:rPr>
          <w:rFonts w:ascii="Arial" w:hAnsi="Arial" w:cs="Arial"/>
          <w:color w:val="000000"/>
          <w:sz w:val="20"/>
        </w:rPr>
        <w:t xml:space="preserve">49. </w:t>
      </w:r>
      <w:r w:rsidRPr="006907C7">
        <w:rPr>
          <w:rFonts w:ascii="Arial" w:hAnsi="Arial" w:cs="Arial"/>
          <w:color w:val="000000"/>
          <w:sz w:val="20"/>
        </w:rPr>
        <w:tab/>
        <w:t xml:space="preserve">J. Wen, M. Burke, Lower test scores from wildfire smoke exposure. </w:t>
      </w:r>
      <w:r w:rsidRPr="00E3127E">
        <w:rPr>
          <w:rFonts w:ascii="Arial" w:hAnsi="Arial"/>
          <w:i/>
          <w:color w:val="000000"/>
          <w:sz w:val="20"/>
          <w:lang w:val="fi-FI"/>
        </w:rPr>
        <w:t>Nat Sustain</w:t>
      </w:r>
      <w:r w:rsidRPr="00E3127E">
        <w:rPr>
          <w:rFonts w:ascii="Arial" w:hAnsi="Arial"/>
          <w:color w:val="000000"/>
          <w:sz w:val="20"/>
          <w:lang w:val="fi-FI"/>
        </w:rPr>
        <w:t xml:space="preserve"> </w:t>
      </w:r>
      <w:r w:rsidRPr="00E3127E">
        <w:rPr>
          <w:rFonts w:ascii="Arial" w:hAnsi="Arial"/>
          <w:b/>
          <w:color w:val="000000"/>
          <w:sz w:val="20"/>
          <w:lang w:val="fi-FI"/>
        </w:rPr>
        <w:t>5</w:t>
      </w:r>
      <w:r w:rsidRPr="00E3127E">
        <w:rPr>
          <w:rFonts w:ascii="Arial" w:hAnsi="Arial"/>
          <w:color w:val="000000"/>
          <w:sz w:val="20"/>
          <w:lang w:val="fi-FI"/>
        </w:rPr>
        <w:t>, 947–955 (2022).</w:t>
      </w:r>
    </w:p>
    <w:p w14:paraId="441F0195" w14:textId="77777777" w:rsidR="006907C7" w:rsidRPr="006907C7" w:rsidRDefault="006907C7" w:rsidP="006907C7">
      <w:pPr>
        <w:pStyle w:val="Bibliography"/>
        <w:rPr>
          <w:rFonts w:ascii="Arial" w:hAnsi="Arial" w:cs="Arial"/>
          <w:color w:val="000000"/>
          <w:sz w:val="20"/>
        </w:rPr>
      </w:pPr>
      <w:r w:rsidRPr="00E3127E">
        <w:rPr>
          <w:rFonts w:ascii="Arial" w:hAnsi="Arial"/>
          <w:color w:val="000000"/>
          <w:sz w:val="20"/>
          <w:lang w:val="fi-FI"/>
        </w:rPr>
        <w:t xml:space="preserve">50. </w:t>
      </w:r>
      <w:r w:rsidRPr="00E3127E">
        <w:rPr>
          <w:rFonts w:ascii="Arial" w:hAnsi="Arial"/>
          <w:color w:val="000000"/>
          <w:sz w:val="20"/>
          <w:lang w:val="fi-FI"/>
        </w:rPr>
        <w:tab/>
        <w:t xml:space="preserve">A. Gelman, </w:t>
      </w:r>
      <w:r w:rsidRPr="00E3127E">
        <w:rPr>
          <w:rFonts w:ascii="Arial" w:hAnsi="Arial"/>
          <w:i/>
          <w:color w:val="000000"/>
          <w:sz w:val="20"/>
          <w:lang w:val="fi-FI"/>
        </w:rPr>
        <w:t>et al.</w:t>
      </w:r>
      <w:r w:rsidRPr="00E3127E">
        <w:rPr>
          <w:rFonts w:ascii="Arial" w:hAnsi="Arial"/>
          <w:color w:val="000000"/>
          <w:sz w:val="20"/>
          <w:lang w:val="fi-FI"/>
        </w:rPr>
        <w:t xml:space="preserve">, </w:t>
      </w:r>
      <w:r w:rsidRPr="00E3127E">
        <w:rPr>
          <w:rFonts w:ascii="Arial" w:hAnsi="Arial"/>
          <w:i/>
          <w:color w:val="000000"/>
          <w:sz w:val="20"/>
          <w:lang w:val="fi-FI"/>
        </w:rPr>
        <w:t>Bayesian Data Analysis</w:t>
      </w:r>
      <w:r w:rsidRPr="00E3127E">
        <w:rPr>
          <w:rFonts w:ascii="Arial" w:hAnsi="Arial"/>
          <w:color w:val="000000"/>
          <w:sz w:val="20"/>
          <w:lang w:val="fi-FI"/>
        </w:rPr>
        <w:t xml:space="preserve">, 3rd Ed. </w:t>
      </w:r>
      <w:r w:rsidRPr="006907C7">
        <w:rPr>
          <w:rFonts w:ascii="Arial" w:hAnsi="Arial" w:cs="Arial"/>
          <w:color w:val="000000"/>
          <w:sz w:val="20"/>
        </w:rPr>
        <w:t>(Chapman and Hall/CRC, 2015) https:/doi.org/10.1201/b16018.</w:t>
      </w:r>
    </w:p>
    <w:p w14:paraId="46697C43" w14:textId="31BB0C7C" w:rsidR="003006BB" w:rsidRPr="005F210A" w:rsidRDefault="00205050" w:rsidP="005F210A">
      <w:pPr>
        <w:pBdr>
          <w:top w:val="nil"/>
          <w:left w:val="nil"/>
          <w:bottom w:val="nil"/>
          <w:right w:val="nil"/>
          <w:between w:val="nil"/>
        </w:pBdr>
        <w:contextualSpacing/>
        <w:rPr>
          <w:rFonts w:ascii="Arial" w:hAnsi="Arial" w:cs="Arial"/>
          <w:color w:val="000000"/>
          <w:sz w:val="20"/>
          <w:szCs w:val="20"/>
        </w:rPr>
        <w:sectPr w:rsidR="003006BB" w:rsidRPr="005F210A" w:rsidSect="00055E86">
          <w:headerReference w:type="default" r:id="rId13"/>
          <w:footerReference w:type="default" r:id="rId14"/>
          <w:type w:val="continuous"/>
          <w:pgSz w:w="12240" w:h="15840"/>
          <w:pgMar w:top="1440" w:right="1440" w:bottom="1440" w:left="1440" w:header="720" w:footer="720" w:gutter="0"/>
          <w:cols w:space="720"/>
          <w:docGrid w:linePitch="299"/>
        </w:sectPr>
      </w:pPr>
      <w:r>
        <w:rPr>
          <w:rFonts w:ascii="Arial" w:hAnsi="Arial" w:cs="Arial"/>
          <w:color w:val="000000"/>
          <w:sz w:val="20"/>
          <w:szCs w:val="20"/>
        </w:rPr>
        <w:fldChar w:fldCharType="end"/>
      </w: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218898773"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1CF95BED"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w:t>
      </w:r>
      <w:commentRangeStart w:id="71"/>
      <w:r w:rsidR="006A327D">
        <w:rPr>
          <w:rFonts w:ascii="Arial" w:hAnsi="Arial" w:cs="Arial"/>
          <w:color w:val="000000"/>
          <w:sz w:val="20"/>
          <w:szCs w:val="20"/>
        </w:rPr>
        <w:t>2018</w:t>
      </w:r>
      <w:commentRangeEnd w:id="71"/>
      <w:r w:rsidR="006B54D3">
        <w:rPr>
          <w:rStyle w:val="CommentReference"/>
          <w:rFonts w:ascii="Times New Roman" w:eastAsia="Times New Roman" w:hAnsi="Times New Roman" w:cs="Times New Roman"/>
        </w:rPr>
        <w:commentReference w:id="71"/>
      </w:r>
      <w:r w:rsidR="00E53538">
        <w:rPr>
          <w:rFonts w:ascii="Arial" w:hAnsi="Arial" w:cs="Arial"/>
          <w:color w:val="000000"/>
          <w:sz w:val="20"/>
          <w:szCs w:val="20"/>
        </w:rPr>
        <w:t>.</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357D0E8B" w:rsidR="007701F7" w:rsidRDefault="00125FC7"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19A3C709" wp14:editId="0953DA48">
            <wp:extent cx="3770415" cy="3770415"/>
            <wp:effectExtent l="0" t="0" r="1905" b="1905"/>
            <wp:docPr id="1694732629" name="Picture 169473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32629" name="Picture 1694732629"/>
                    <pic:cNvPicPr/>
                  </pic:nvPicPr>
                  <pic:blipFill>
                    <a:blip r:embed="rId16">
                      <a:extLst>
                        <a:ext uri="{28A0092B-C50C-407E-A947-70E740481C1C}">
                          <a14:useLocalDpi xmlns:a14="http://schemas.microsoft.com/office/drawing/2010/main" val="0"/>
                        </a:ext>
                      </a:extLst>
                    </a:blip>
                    <a:stretch>
                      <a:fillRect/>
                    </a:stretch>
                  </pic:blipFill>
                  <pic:spPr>
                    <a:xfrm>
                      <a:off x="0" y="0"/>
                      <a:ext cx="3794792" cy="3794792"/>
                    </a:xfrm>
                    <a:prstGeom prst="rect">
                      <a:avLst/>
                    </a:prstGeom>
                  </pic:spPr>
                </pic:pic>
              </a:graphicData>
            </a:graphic>
          </wp:inline>
        </w:drawing>
      </w:r>
      <w:r w:rsidR="00A3694C">
        <w:rPr>
          <w:rFonts w:ascii="Arial" w:hAnsi="Arial" w:cs="Arial"/>
          <w:noProof/>
          <w:color w:val="000000"/>
          <w:sz w:val="20"/>
          <w:szCs w:val="20"/>
        </w:rPr>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51011687"/>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51011687"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sidR="00A3694C">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1707862761"/>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Text Box 1707862761" o:sp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51562A">
        <w:rPr>
          <w:rFonts w:ascii="Arial" w:hAnsi="Arial" w:cs="Arial"/>
          <w:noProof/>
          <w:color w:val="000000"/>
          <w:sz w:val="20"/>
          <w:szCs w:val="20"/>
        </w:rPr>
        <w:drawing>
          <wp:inline distT="0" distB="0" distL="0" distR="0" wp14:anchorId="418D91B5" wp14:editId="6AD6A4F5">
            <wp:extent cx="3832306" cy="3832306"/>
            <wp:effectExtent l="0" t="0" r="3175" b="3175"/>
            <wp:docPr id="372114333" name="Picture 372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14333" name="Picture 372114333"/>
                    <pic:cNvPicPr/>
                  </pic:nvPicPr>
                  <pic:blipFill>
                    <a:blip r:embed="rId17">
                      <a:extLst>
                        <a:ext uri="{28A0092B-C50C-407E-A947-70E740481C1C}">
                          <a14:useLocalDpi xmlns:a14="http://schemas.microsoft.com/office/drawing/2010/main" val="0"/>
                        </a:ext>
                      </a:extLst>
                    </a:blip>
                    <a:stretch>
                      <a:fillRect/>
                    </a:stretch>
                  </pic:blipFill>
                  <pic:spPr>
                    <a:xfrm>
                      <a:off x="0" y="0"/>
                      <a:ext cx="3840187" cy="3840187"/>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111186C"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r w:rsidR="00BA409B">
        <w:rPr>
          <w:rFonts w:ascii="Arial" w:hAnsi="Arial" w:cs="Arial"/>
          <w:sz w:val="20"/>
          <w:szCs w:val="20"/>
        </w:rPr>
        <w:t>.</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5BD211F4" w:rsidR="00F249BB" w:rsidRDefault="002E68FC" w:rsidP="009450B4">
      <w:pPr>
        <w:ind w:left="-540"/>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04F3803A" wp14:editId="45FDE04E">
            <wp:extent cx="4211392" cy="4211392"/>
            <wp:effectExtent l="0" t="0" r="5080" b="5080"/>
            <wp:docPr id="805250152" name="Picture 80525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0152" name="Picture 805250152"/>
                    <pic:cNvPicPr/>
                  </pic:nvPicPr>
                  <pic:blipFill>
                    <a:blip r:embed="rId18">
                      <a:extLst>
                        <a:ext uri="{28A0092B-C50C-407E-A947-70E740481C1C}">
                          <a14:useLocalDpi xmlns:a14="http://schemas.microsoft.com/office/drawing/2010/main" val="0"/>
                        </a:ext>
                      </a:extLst>
                    </a:blip>
                    <a:stretch>
                      <a:fillRect/>
                    </a:stretch>
                  </pic:blipFill>
                  <pic:spPr>
                    <a:xfrm>
                      <a:off x="0" y="0"/>
                      <a:ext cx="4230517" cy="4230517"/>
                    </a:xfrm>
                    <a:prstGeom prst="rect">
                      <a:avLst/>
                    </a:prstGeom>
                  </pic:spPr>
                </pic:pic>
              </a:graphicData>
            </a:graphic>
          </wp:inline>
        </w:drawing>
      </w:r>
      <w:r>
        <w:rPr>
          <w:rFonts w:ascii="Arial" w:hAnsi="Arial" w:cs="Arial"/>
          <w:noProof/>
          <w:color w:val="000000"/>
          <w:sz w:val="20"/>
          <w:szCs w:val="20"/>
        </w:rPr>
        <w:drawing>
          <wp:inline distT="0" distB="0" distL="0" distR="0" wp14:anchorId="25079589" wp14:editId="0AC91F15">
            <wp:extent cx="4185634" cy="4185634"/>
            <wp:effectExtent l="0" t="0" r="5715" b="5715"/>
            <wp:docPr id="1468193411" name="Picture 146819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93411" name="Picture 1468193411"/>
                    <pic:cNvPicPr/>
                  </pic:nvPicPr>
                  <pic:blipFill>
                    <a:blip r:embed="rId19">
                      <a:extLst>
                        <a:ext uri="{28A0092B-C50C-407E-A947-70E740481C1C}">
                          <a14:useLocalDpi xmlns:a14="http://schemas.microsoft.com/office/drawing/2010/main" val="0"/>
                        </a:ext>
                      </a:extLst>
                    </a:blip>
                    <a:stretch>
                      <a:fillRect/>
                    </a:stretch>
                  </pic:blipFill>
                  <pic:spPr>
                    <a:xfrm>
                      <a:off x="0" y="0"/>
                      <a:ext cx="4216503" cy="4216503"/>
                    </a:xfrm>
                    <a:prstGeom prst="rect">
                      <a:avLst/>
                    </a:prstGeom>
                  </pic:spPr>
                </pic:pic>
              </a:graphicData>
            </a:graphic>
          </wp:inline>
        </w:drawing>
      </w:r>
      <w:r w:rsidR="009450B4">
        <w:rPr>
          <w:rFonts w:ascii="Arial" w:hAnsi="Arial" w:cs="Arial"/>
          <w:noProof/>
          <w:color w:val="000000"/>
          <w:sz w:val="20"/>
          <w:szCs w:val="20"/>
        </w:rPr>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1495502656"/>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Text Box 1495502656" o:sp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sidR="009450B4">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133604717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Text Box 1336047172" o:sp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p>
    <w:p w14:paraId="312D4D99" w14:textId="039CCD1C"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r w:rsidR="00BA409B">
        <w:rPr>
          <w:rFonts w:ascii="Arial" w:hAnsi="Arial" w:cs="Arial"/>
          <w:sz w:val="20"/>
          <w:szCs w:val="20"/>
        </w:rPr>
        <w:t>.</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ioumourtzoglou, Marianthi-Anna" w:date="2023-11-22T13:58:00Z" w:initials="MK">
    <w:p w14:paraId="0BB7FE40" w14:textId="4DD367CB" w:rsidR="002843F7" w:rsidRDefault="002843F7">
      <w:pPr>
        <w:pStyle w:val="CommentText"/>
      </w:pPr>
      <w:r>
        <w:rPr>
          <w:rStyle w:val="CommentReference"/>
        </w:rPr>
        <w:annotationRef/>
      </w:r>
      <w:r>
        <w:rPr>
          <w:rStyle w:val="CommentReference"/>
        </w:rPr>
        <w:annotationRef/>
      </w:r>
      <w:r>
        <w:t>If they do not ask for this format for submission, I’d increase font and add space between lines to make it easier for reviewers! this won’t be easy!</w:t>
      </w:r>
    </w:p>
  </w:comment>
  <w:comment w:id="3" w:author="Joan Casey" w:date="2023-11-22T10:14:00Z" w:initials="JAC">
    <w:p w14:paraId="36409422" w14:textId="220351A7" w:rsidR="00C81AB1" w:rsidRDefault="00C81AB1">
      <w:pPr>
        <w:pStyle w:val="CommentText"/>
      </w:pPr>
      <w:r>
        <w:rPr>
          <w:rStyle w:val="CommentReference"/>
        </w:rPr>
        <w:annotationRef/>
      </w:r>
      <w:r>
        <w:t>Would “performance” be a better word here?</w:t>
      </w:r>
    </w:p>
  </w:comment>
  <w:comment w:id="4" w:author="Schwartz, Joel" w:date="2023-11-17T14:09:00Z" w:initials="SJ">
    <w:p w14:paraId="55BB240B" w14:textId="77777777" w:rsidR="006911D1" w:rsidRDefault="006911D1" w:rsidP="0012581E">
      <w:r>
        <w:rPr>
          <w:rStyle w:val="CommentReference"/>
        </w:rPr>
        <w:annotationRef/>
      </w:r>
      <w:r>
        <w:rPr>
          <w:rFonts w:ascii="Times New Roman" w:eastAsia="Times New Roman" w:hAnsi="Times New Roman" w:cs="Times New Roman"/>
          <w:color w:val="000000"/>
          <w:sz w:val="20"/>
          <w:szCs w:val="20"/>
        </w:rPr>
        <w:t>Did you restrict to cyclones during the school year?</w:t>
      </w:r>
    </w:p>
  </w:comment>
  <w:comment w:id="7" w:author="Kioumourtzoglou, Marianthi-Anna" w:date="2023-11-22T14:04:00Z" w:initials="MK">
    <w:p w14:paraId="55EE6E17" w14:textId="221EE932" w:rsidR="00E22050" w:rsidRDefault="00E22050">
      <w:pPr>
        <w:pStyle w:val="CommentText"/>
      </w:pPr>
      <w:r>
        <w:rPr>
          <w:rStyle w:val="CommentReference"/>
        </w:rPr>
        <w:annotationRef/>
      </w:r>
      <w:r>
        <w:t>But the analysis was at county level and not student level, correct? This is confusing</w:t>
      </w:r>
    </w:p>
  </w:comment>
  <w:comment w:id="5" w:author="Yoshira Van Horne" w:date="2023-11-19T18:28:00Z" w:initials="YV">
    <w:p w14:paraId="240582BB" w14:textId="77777777" w:rsidR="00EB5EBA" w:rsidRDefault="00EB5EBA" w:rsidP="00EB5EBA">
      <w:r>
        <w:rPr>
          <w:rStyle w:val="CommentReference"/>
        </w:rPr>
        <w:annotationRef/>
      </w:r>
      <w:r>
        <w:rPr>
          <w:rFonts w:ascii="Times New Roman" w:eastAsia="Times New Roman" w:hAnsi="Times New Roman" w:cs="Times New Roman"/>
          <w:color w:val="000000"/>
          <w:sz w:val="20"/>
          <w:szCs w:val="20"/>
        </w:rPr>
        <w:t xml:space="preserve">From the equity field there has been a moved towards this language. I only changed the abstract, but should be changed through out the manuscript. </w:t>
      </w:r>
    </w:p>
  </w:comment>
  <w:comment w:id="6" w:author="Joan Casey" w:date="2023-11-22T10:17:00Z" w:initials="JAC">
    <w:p w14:paraId="6C8F388C" w14:textId="428084A7" w:rsidR="00E04AAC" w:rsidRDefault="00E04AAC">
      <w:pPr>
        <w:pStyle w:val="CommentText"/>
      </w:pPr>
      <w:r>
        <w:rPr>
          <w:rStyle w:val="CommentReference"/>
        </w:rPr>
        <w:annotationRef/>
      </w:r>
      <w:r>
        <w:t>I think you could cut the results here because you are just presenting usch a small subset. Perhaps just state that these groups tended to have lower test scores? Is this related to exposure or just overall? I.e., make clearer that this is a report on effect modification if that’s what it is.</w:t>
      </w:r>
    </w:p>
  </w:comment>
  <w:comment w:id="8" w:author="Kioumourtzoglou, Marianthi-Anna" w:date="2023-11-22T14:07:00Z" w:initials="MK">
    <w:p w14:paraId="48000379" w14:textId="49CC3832" w:rsidR="0018343A" w:rsidRDefault="0018343A">
      <w:pPr>
        <w:pStyle w:val="CommentText"/>
      </w:pPr>
      <w:r>
        <w:rPr>
          <w:rStyle w:val="CommentReference"/>
        </w:rPr>
        <w:annotationRef/>
      </w:r>
      <w:r>
        <w:t>Did we perform a trajectories analysis?</w:t>
      </w:r>
    </w:p>
  </w:comment>
  <w:comment w:id="9" w:author="Joan Casey" w:date="2023-11-22T10:20:00Z" w:initials="JAC">
    <w:p w14:paraId="6ED77122" w14:textId="04DB8A6C" w:rsidR="007521A3" w:rsidRDefault="007521A3">
      <w:pPr>
        <w:pStyle w:val="CommentText"/>
      </w:pPr>
      <w:r>
        <w:rPr>
          <w:rStyle w:val="CommentReference"/>
        </w:rPr>
        <w:annotationRef/>
      </w:r>
      <w:r>
        <w:t>Compared to what?</w:t>
      </w:r>
    </w:p>
  </w:comment>
  <w:comment w:id="10" w:author="Joan Casey" w:date="2023-11-22T10:20:00Z" w:initials="JAC">
    <w:p w14:paraId="5651543F" w14:textId="7D1DFF3A" w:rsidR="007521A3" w:rsidRDefault="007521A3">
      <w:pPr>
        <w:pStyle w:val="CommentText"/>
      </w:pPr>
      <w:r>
        <w:rPr>
          <w:rStyle w:val="CommentReference"/>
        </w:rPr>
        <w:annotationRef/>
      </w:r>
      <w:r>
        <w:t>First mention of hurricane, not clear how hurricanes are related to tropical cyclones. Since the paper focuses on hurricanes, define early.</w:t>
      </w:r>
    </w:p>
  </w:comment>
  <w:comment w:id="11" w:author="Kioumourtzoglou, Marianthi-Anna" w:date="2023-11-22T14:11:00Z" w:initials="MK">
    <w:p w14:paraId="7196D722" w14:textId="4C0C601A" w:rsidR="008A422D" w:rsidRDefault="008A422D">
      <w:pPr>
        <w:pStyle w:val="CommentText"/>
      </w:pPr>
      <w:r>
        <w:rPr>
          <w:rStyle w:val="CommentReference"/>
        </w:rPr>
        <w:annotationRef/>
      </w:r>
      <w:r>
        <w:t>Is this part of the objective? This is the method to achieve the objective, so it’s a bit awkwardly written here….</w:t>
      </w:r>
    </w:p>
  </w:comment>
  <w:comment w:id="12" w:author="Kioumourtzoglou, Marianthi-Anna" w:date="2023-11-22T14:11:00Z" w:initials="MK">
    <w:p w14:paraId="49DCA381" w14:textId="24045690" w:rsidR="00247679" w:rsidRDefault="00247679">
      <w:pPr>
        <w:pStyle w:val="CommentText"/>
      </w:pPr>
      <w:r>
        <w:rPr>
          <w:rStyle w:val="CommentReference"/>
        </w:rPr>
        <w:annotationRef/>
      </w:r>
      <w:r>
        <w:t>Why would this be of interest? Should something (even short) about this be mentioned above?</w:t>
      </w:r>
    </w:p>
  </w:comment>
  <w:comment w:id="13" w:author="Yoshira Van Horne" w:date="2023-11-19T17:12:00Z" w:initials="YV">
    <w:p w14:paraId="4B80552A" w14:textId="1881FB19" w:rsidR="00E67483" w:rsidRDefault="00E67483" w:rsidP="00E67483">
      <w:r>
        <w:rPr>
          <w:rStyle w:val="CommentReference"/>
        </w:rPr>
        <w:annotationRef/>
      </w:r>
      <w:r>
        <w:rPr>
          <w:rFonts w:ascii="Times New Roman" w:eastAsia="Times New Roman" w:hAnsi="Times New Roman" w:cs="Times New Roman"/>
          <w:color w:val="000000"/>
          <w:sz w:val="20"/>
          <w:szCs w:val="20"/>
        </w:rPr>
        <w:t xml:space="preserve">Are there differences by cohorts across the counties and states? </w:t>
      </w:r>
    </w:p>
  </w:comment>
  <w:comment w:id="14" w:author="Joan Casey" w:date="2023-11-22T10:23:00Z" w:initials="JAC">
    <w:p w14:paraId="50AC049C" w14:textId="4774D07B" w:rsidR="00791CD0" w:rsidRDefault="00791CD0">
      <w:pPr>
        <w:pStyle w:val="CommentText"/>
      </w:pPr>
      <w:r>
        <w:rPr>
          <w:rStyle w:val="CommentReference"/>
        </w:rPr>
        <w:annotationRef/>
      </w:r>
      <w:r>
        <w:t>Especially considering hurricane vs. non hurricane exposed counties?</w:t>
      </w:r>
    </w:p>
  </w:comment>
  <w:comment w:id="15" w:author="Yoshira Van Horne" w:date="2023-11-19T18:17:00Z" w:initials="YV">
    <w:p w14:paraId="154D86B4" w14:textId="77777777" w:rsidR="00030E4C" w:rsidRDefault="00030E4C" w:rsidP="00030E4C">
      <w:r>
        <w:rPr>
          <w:rStyle w:val="CommentReference"/>
        </w:rPr>
        <w:annotationRef/>
      </w:r>
      <w:r>
        <w:rPr>
          <w:rFonts w:ascii="Times New Roman" w:eastAsia="Times New Roman" w:hAnsi="Times New Roman" w:cs="Times New Roman"/>
          <w:color w:val="000000"/>
          <w:sz w:val="20"/>
          <w:szCs w:val="20"/>
        </w:rPr>
        <w:t>Do we need to include gender differences?</w:t>
      </w:r>
    </w:p>
  </w:comment>
  <w:comment w:id="16" w:author="Joan Casey" w:date="2023-11-22T10:34:00Z" w:initials="JAC">
    <w:p w14:paraId="3E10172D" w14:textId="576E0BD8" w:rsidR="00D80D3E" w:rsidRDefault="00D80D3E">
      <w:pPr>
        <w:pStyle w:val="CommentText"/>
      </w:pPr>
      <w:r>
        <w:rPr>
          <w:rStyle w:val="CommentReference"/>
        </w:rPr>
        <w:annotationRef/>
      </w:r>
      <w:r>
        <w:t>I am surprised by the space taken up by this. See Westreich and Greenland 2013 in AJE Table 2 Fallacy.</w:t>
      </w:r>
    </w:p>
  </w:comment>
  <w:comment w:id="17" w:author="Yoshira Van Horne" w:date="2023-11-19T17:01:00Z" w:initials="YV">
    <w:p w14:paraId="0AB57FAA" w14:textId="103BEBAD" w:rsidR="00E67483" w:rsidRDefault="00D17B23" w:rsidP="00E67483">
      <w:r>
        <w:rPr>
          <w:rStyle w:val="CommentReference"/>
        </w:rPr>
        <w:annotationRef/>
      </w:r>
      <w:r w:rsidR="00E67483">
        <w:rPr>
          <w:rFonts w:ascii="Times New Roman" w:eastAsia="Times New Roman" w:hAnsi="Times New Roman" w:cs="Times New Roman"/>
          <w:sz w:val="20"/>
          <w:szCs w:val="20"/>
        </w:rPr>
        <w:t xml:space="preserve">I am worried that these are going to reinforce stereotypes about academic achievement of students. I am also not entirely sure why these hypothetical are being highlighted. From the tables below there does not seem to be cohorts composed of 100% students radicalized as Black or radicalized as White or any other demographic? </w:t>
      </w:r>
    </w:p>
  </w:comment>
  <w:comment w:id="18" w:author="Joan Casey" w:date="2023-11-22T10:33:00Z" w:initials="JAC">
    <w:p w14:paraId="4648D90C" w14:textId="4604E4EE" w:rsidR="00280527" w:rsidRDefault="00280527">
      <w:pPr>
        <w:pStyle w:val="CommentText"/>
      </w:pPr>
      <w:r>
        <w:rPr>
          <w:rStyle w:val="CommentReference"/>
        </w:rPr>
        <w:annotationRef/>
      </w:r>
      <w:r>
        <w:t xml:space="preserve">Why is there so much on this? It doesn’t seem germane to the main question you are asking. </w:t>
      </w:r>
    </w:p>
  </w:comment>
  <w:comment w:id="19" w:author="Yoshira Van Horne" w:date="2023-11-19T17:16:00Z" w:initials="YV">
    <w:p w14:paraId="36CEF0CD" w14:textId="77777777" w:rsidR="00EB76A4" w:rsidRDefault="00EB76A4" w:rsidP="00EB76A4">
      <w:r>
        <w:rPr>
          <w:rStyle w:val="CommentReference"/>
        </w:rPr>
        <w:annotationRef/>
      </w:r>
      <w:r>
        <w:rPr>
          <w:rFonts w:ascii="Times New Roman" w:eastAsia="Times New Roman" w:hAnsi="Times New Roman" w:cs="Times New Roman"/>
          <w:color w:val="000000"/>
          <w:sz w:val="20"/>
          <w:szCs w:val="20"/>
        </w:rPr>
        <w:t xml:space="preserve">Education variables are not my area of expertise but are there any other county level variables that can be incorporated. Education budget is usually determined by states and then that gets disseminated through DOE and schools districts? Is it possible to get % public schools in county vs % charter or private? </w:t>
      </w:r>
    </w:p>
  </w:comment>
  <w:comment w:id="20" w:author="Joan Casey" w:date="2023-11-22T10:36:00Z" w:initials="JAC">
    <w:p w14:paraId="15B242CF" w14:textId="7695A814" w:rsidR="0058332D" w:rsidRDefault="0058332D">
      <w:pPr>
        <w:pStyle w:val="CommentText"/>
      </w:pPr>
      <w:r>
        <w:rPr>
          <w:rStyle w:val="CommentReference"/>
        </w:rPr>
        <w:annotationRef/>
      </w:r>
      <w:r>
        <w:t>This is the main result of the paper. I would remove a lot of the prior two paragraphs because I do not see them as particularly related to the final question. You could test for effect modification by SES and race but as presented now, it’s just described educational trends by SES and race and that’s something perhaps better left to education researchers.</w:t>
      </w:r>
    </w:p>
  </w:comment>
  <w:comment w:id="21" w:author="Schwartz, Joel" w:date="2023-11-17T14:32:00Z" w:initials="SJ">
    <w:p w14:paraId="2C5A2707" w14:textId="77777777" w:rsidR="00F10811" w:rsidRDefault="00F10811" w:rsidP="00F10811">
      <w:r>
        <w:rPr>
          <w:rStyle w:val="CommentReference"/>
        </w:rPr>
        <w:annotationRef/>
      </w:r>
      <w:r>
        <w:rPr>
          <w:rFonts w:ascii="Times New Roman" w:eastAsia="Times New Roman" w:hAnsi="Times New Roman" w:cs="Times New Roman"/>
          <w:color w:val="000000"/>
          <w:sz w:val="20"/>
          <w:szCs w:val="20"/>
        </w:rPr>
        <w:t>Did you look at an interaction with grade. Younger children and older children may not respond the same.</w:t>
      </w:r>
    </w:p>
  </w:comment>
  <w:comment w:id="22" w:author="Joan Casey" w:date="2023-11-22T10:37:00Z" w:initials="JAC">
    <w:p w14:paraId="2C9F06A5" w14:textId="3F4C45F8" w:rsidR="00F10811" w:rsidRDefault="00F10811">
      <w:pPr>
        <w:pStyle w:val="CommentText"/>
      </w:pPr>
      <w:r>
        <w:rPr>
          <w:rStyle w:val="CommentReference"/>
        </w:rPr>
        <w:annotationRef/>
      </w:r>
      <w:r>
        <w:t>Likewise for some measure of SES</w:t>
      </w:r>
    </w:p>
  </w:comment>
  <w:comment w:id="24" w:author="Joan Casey" w:date="2023-11-22T10:42:00Z" w:initials="JAC">
    <w:p w14:paraId="25B03D38" w14:textId="63D8B098" w:rsidR="00284494" w:rsidRDefault="00284494">
      <w:pPr>
        <w:pStyle w:val="CommentText"/>
      </w:pPr>
      <w:r>
        <w:rPr>
          <w:rStyle w:val="CommentReference"/>
        </w:rPr>
        <w:annotationRef/>
      </w:r>
      <w:r>
        <w:t>I would add that you see no effects in LA</w:t>
      </w:r>
    </w:p>
  </w:comment>
  <w:comment w:id="25" w:author="Joan Casey" w:date="2023-11-22T10:43:00Z" w:initials="JAC">
    <w:p w14:paraId="66ABCFB7" w14:textId="4A52D3DF" w:rsidR="00E50D98" w:rsidRDefault="00E50D98">
      <w:pPr>
        <w:pStyle w:val="CommentText"/>
      </w:pPr>
      <w:r>
        <w:rPr>
          <w:rStyle w:val="CommentReference"/>
        </w:rPr>
        <w:annotationRef/>
      </w:r>
      <w:r>
        <w:t xml:space="preserve">State more clearly what this means. </w:t>
      </w:r>
      <w:r w:rsidR="00AC2D72">
        <w:t>“</w:t>
      </w:r>
      <w:r>
        <w:t>For many states, we observed null associations between hurricane exposure and educational test scores, and in a few states, exposure appeared to increase test scores.</w:t>
      </w:r>
      <w:r w:rsidR="00AC2D72">
        <w:t>”</w:t>
      </w:r>
    </w:p>
  </w:comment>
  <w:comment w:id="26" w:author="Yoshira Van Horne" w:date="2023-11-19T17:35:00Z" w:initials="YV">
    <w:p w14:paraId="30056AFF"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I think this needs to be two separate paragraphs 1) Discussing why we see Florida scores increase after hurricanes and 2) Why Texas and NC scores decrease after hurricanes. I looked a bit into budgets for 2008 for TX, FL and it seems that in FL there were way more programs already in place but none really in Texas. Also not all counties receive the funding so I would be curious to know if the counties you identified as hurricane exposed were also the ones that received assistance</w:t>
      </w:r>
    </w:p>
    <w:p w14:paraId="5AE69519" w14:textId="77777777" w:rsidR="00C35B9B" w:rsidRDefault="00C35B9B" w:rsidP="00C35B9B"/>
    <w:p w14:paraId="5AF2BF77" w14:textId="77777777" w:rsidR="00C35B9B" w:rsidRDefault="00C35B9B" w:rsidP="00C35B9B">
      <w:r>
        <w:rPr>
          <w:rFonts w:ascii="Times New Roman" w:eastAsia="Times New Roman" w:hAnsi="Times New Roman" w:cs="Times New Roman"/>
          <w:color w:val="000000"/>
          <w:sz w:val="20"/>
          <w:szCs w:val="20"/>
        </w:rPr>
        <w:t xml:space="preserve">Possible documents to dig into to flesh this out: </w:t>
      </w:r>
      <w:hyperlink r:id="rId1" w:history="1">
        <w:r w:rsidRPr="005D2621">
          <w:rPr>
            <w:rStyle w:val="Hyperlink"/>
            <w:rFonts w:ascii="Times New Roman" w:eastAsia="Times New Roman" w:hAnsi="Times New Roman" w:cs="Times New Roman"/>
            <w:sz w:val="20"/>
            <w:szCs w:val="20"/>
          </w:rPr>
          <w:t>https://crsreports.congress.gov/product/pdf/R/R43139</w:t>
        </w:r>
      </w:hyperlink>
    </w:p>
    <w:p w14:paraId="2DA81AD6" w14:textId="77777777" w:rsidR="00C35B9B" w:rsidRDefault="00C35B9B" w:rsidP="00C35B9B"/>
    <w:p w14:paraId="251A5F15" w14:textId="77777777" w:rsidR="00C35B9B" w:rsidRDefault="00000000" w:rsidP="00C35B9B">
      <w:hyperlink r:id="rId2" w:history="1">
        <w:r w:rsidR="00C35B9B" w:rsidRPr="005D2621">
          <w:rPr>
            <w:rStyle w:val="Hyperlink"/>
            <w:rFonts w:ascii="Times New Roman" w:eastAsia="Times New Roman" w:hAnsi="Times New Roman" w:cs="Times New Roman"/>
            <w:sz w:val="20"/>
            <w:szCs w:val="20"/>
          </w:rPr>
          <w:t>https://www.fema.gov/sites/default/files/2020-10/florida_case-study.pdf</w:t>
        </w:r>
      </w:hyperlink>
    </w:p>
    <w:p w14:paraId="7FBE6C36" w14:textId="77777777" w:rsidR="00C35B9B" w:rsidRDefault="00C35B9B" w:rsidP="00C35B9B"/>
    <w:p w14:paraId="474A4DAD" w14:textId="77777777" w:rsidR="00C35B9B" w:rsidRDefault="00000000" w:rsidP="00C35B9B">
      <w:hyperlink r:id="rId3" w:history="1">
        <w:r w:rsidR="00C35B9B" w:rsidRPr="005D2621">
          <w:rPr>
            <w:rStyle w:val="Hyperlink"/>
            <w:rFonts w:ascii="Times New Roman" w:eastAsia="Times New Roman" w:hAnsi="Times New Roman" w:cs="Times New Roman"/>
            <w:sz w:val="20"/>
            <w:szCs w:val="20"/>
          </w:rPr>
          <w:t>https://www.lbb.texas.gov/Documents/Publications/Presentation/Overview%20of%202008%20State%20Hurricane%20Expenditures%20Fed%20Funding%20Presentation%20for%20Senate%20Finance%20Committee.pdf</w:t>
        </w:r>
      </w:hyperlink>
    </w:p>
    <w:p w14:paraId="0892BBA5" w14:textId="77777777" w:rsidR="00C35B9B" w:rsidRDefault="00C35B9B" w:rsidP="00C35B9B"/>
    <w:p w14:paraId="00355B99" w14:textId="77777777" w:rsidR="00C35B9B" w:rsidRDefault="00000000" w:rsidP="00C35B9B">
      <w:hyperlink r:id="rId4" w:history="1">
        <w:r w:rsidR="00C35B9B" w:rsidRPr="005D2621">
          <w:rPr>
            <w:rStyle w:val="Hyperlink"/>
            <w:rFonts w:ascii="Times New Roman" w:eastAsia="Times New Roman" w:hAnsi="Times New Roman" w:cs="Times New Roman"/>
            <w:sz w:val="20"/>
            <w:szCs w:val="20"/>
          </w:rPr>
          <w:t>https://www.texastribune.org/2017/11/03/tensions-mounting-over-how-divvy-harvey-relief-funds/</w:t>
        </w:r>
      </w:hyperlink>
    </w:p>
    <w:p w14:paraId="1A07A7F8" w14:textId="77777777" w:rsidR="00C35B9B" w:rsidRDefault="00C35B9B" w:rsidP="00C35B9B"/>
    <w:p w14:paraId="32C38F17" w14:textId="77777777" w:rsidR="00C35B9B" w:rsidRDefault="00000000" w:rsidP="00C35B9B">
      <w:hyperlink r:id="rId5" w:history="1">
        <w:r w:rsidR="00C35B9B" w:rsidRPr="005D2621">
          <w:rPr>
            <w:rStyle w:val="Hyperlink"/>
            <w:rFonts w:ascii="Times New Roman" w:eastAsia="Times New Roman" w:hAnsi="Times New Roman" w:cs="Times New Roman"/>
            <w:sz w:val="20"/>
            <w:szCs w:val="20"/>
          </w:rPr>
          <w:t>https://georgewbush-whitehouse.archives.gov/news/releases/2008/09/20080913-4.html</w:t>
        </w:r>
      </w:hyperlink>
    </w:p>
    <w:p w14:paraId="13553DD5" w14:textId="77777777" w:rsidR="00C35B9B" w:rsidRDefault="00C35B9B" w:rsidP="00C35B9B"/>
    <w:p w14:paraId="4831BD37" w14:textId="77777777" w:rsidR="00C35B9B" w:rsidRDefault="00000000" w:rsidP="00C35B9B">
      <w:hyperlink r:id="rId6" w:history="1">
        <w:r w:rsidR="00C35B9B" w:rsidRPr="005D2621">
          <w:rPr>
            <w:rStyle w:val="Hyperlink"/>
            <w:rFonts w:ascii="Times New Roman" w:eastAsia="Times New Roman" w:hAnsi="Times New Roman" w:cs="Times New Roman"/>
            <w:sz w:val="20"/>
            <w:szCs w:val="20"/>
          </w:rPr>
          <w:t>https://txhronews.wordpress.com/2018/05/09/legislature-reviewing-hurricane-harvey-school-costs/</w:t>
        </w:r>
      </w:hyperlink>
    </w:p>
    <w:p w14:paraId="3734C098" w14:textId="77777777" w:rsidR="00C35B9B" w:rsidRDefault="00C35B9B" w:rsidP="00C35B9B"/>
    <w:p w14:paraId="7DCD6A58" w14:textId="77777777" w:rsidR="00C35B9B" w:rsidRDefault="00000000" w:rsidP="00C35B9B">
      <w:hyperlink r:id="rId7" w:history="1">
        <w:r w:rsidR="00C35B9B" w:rsidRPr="005D2621">
          <w:rPr>
            <w:rStyle w:val="Hyperlink"/>
            <w:rFonts w:ascii="Times New Roman" w:eastAsia="Times New Roman" w:hAnsi="Times New Roman" w:cs="Times New Roman"/>
            <w:sz w:val="20"/>
            <w:szCs w:val="20"/>
          </w:rPr>
          <w:t>https://georgewbush-whitehouse.archives.gov/news/releases/2008/10/20081008-7.html</w:t>
        </w:r>
      </w:hyperlink>
    </w:p>
    <w:p w14:paraId="4C75BE16" w14:textId="77777777" w:rsidR="00C35B9B" w:rsidRDefault="00C35B9B" w:rsidP="00C35B9B"/>
    <w:p w14:paraId="1E4B7B2F" w14:textId="77777777" w:rsidR="00C35B9B" w:rsidRDefault="00C35B9B" w:rsidP="00C35B9B"/>
  </w:comment>
  <w:comment w:id="27" w:author="Joan Casey" w:date="2023-11-22T10:44:00Z" w:initials="JAC">
    <w:p w14:paraId="26E1301B" w14:textId="54718296" w:rsidR="00C571CA" w:rsidRDefault="00C571CA">
      <w:pPr>
        <w:pStyle w:val="CommentText"/>
      </w:pPr>
      <w:r>
        <w:rPr>
          <w:rStyle w:val="CommentReference"/>
        </w:rPr>
        <w:annotationRef/>
      </w:r>
      <w:r>
        <w:t>agree</w:t>
      </w:r>
    </w:p>
  </w:comment>
  <w:comment w:id="28" w:author="Yoshira Van Horne" w:date="2023-11-19T17:36:00Z" w:initials="YV">
    <w:p w14:paraId="32A15B17"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 xml:space="preserve">So this would make sense for the FL finding but not the TX and NC. </w:t>
      </w:r>
    </w:p>
  </w:comment>
  <w:comment w:id="29" w:author="Gabriella Meltzer" w:date="2023-11-28T13:36:00Z" w:initials="GM">
    <w:p w14:paraId="2A2EEB6C" w14:textId="77777777" w:rsidR="001C13FF" w:rsidRDefault="001C13FF" w:rsidP="001C13FF">
      <w:r>
        <w:rPr>
          <w:rStyle w:val="CommentReference"/>
        </w:rPr>
        <w:annotationRef/>
      </w:r>
      <w:r>
        <w:rPr>
          <w:rFonts w:ascii="Times New Roman" w:eastAsia="Times New Roman" w:hAnsi="Times New Roman" w:cs="Times New Roman"/>
          <w:sz w:val="20"/>
          <w:szCs w:val="20"/>
        </w:rPr>
        <w:t>State policies could dictate the dropout rates</w:t>
      </w:r>
    </w:p>
  </w:comment>
  <w:comment w:id="30" w:author="Gabriella Meltzer" w:date="2023-11-15T17:15:00Z" w:initials="GM">
    <w:p w14:paraId="5EB7732D" w14:textId="441DAAC7" w:rsidR="000A7D17" w:rsidRDefault="000A7D17" w:rsidP="000A7D17">
      <w:r>
        <w:rPr>
          <w:rStyle w:val="CommentReference"/>
        </w:rPr>
        <w:annotationRef/>
      </w:r>
      <w:r>
        <w:rPr>
          <w:rFonts w:ascii="Times New Roman" w:eastAsia="Times New Roman" w:hAnsi="Times New Roman" w:cs="Times New Roman"/>
          <w:color w:val="000000"/>
          <w:sz w:val="20"/>
          <w:szCs w:val="20"/>
        </w:rPr>
        <w:t>From Jared: “This seems to be implying that taking students from disadvantaged/traumatized backgrounds and placing them in higher performing districts has the ability to improve their performance. Just made me think of how this possibility could be used as a part of the rationale/call for the dismantling of the ongoing segregation in our schools across the U.S (perhaps worth exploring further)”</w:t>
      </w:r>
    </w:p>
    <w:p w14:paraId="3ECA6422" w14:textId="77777777" w:rsidR="000A7D17" w:rsidRDefault="000A7D17" w:rsidP="000A7D17"/>
    <w:p w14:paraId="36130598" w14:textId="77777777" w:rsidR="000A7D17" w:rsidRDefault="000A7D17" w:rsidP="000A7D17">
      <w:r>
        <w:rPr>
          <w:rFonts w:ascii="Times New Roman" w:eastAsia="Times New Roman" w:hAnsi="Times New Roman" w:cs="Times New Roman"/>
          <w:color w:val="000000"/>
          <w:sz w:val="20"/>
          <w:szCs w:val="20"/>
        </w:rPr>
        <w:t>@Yoshi, how would you address this from an equity standpoint?</w:t>
      </w:r>
    </w:p>
  </w:comment>
  <w:comment w:id="31" w:author="Schwartz, Joel" w:date="2023-11-17T14:29:00Z" w:initials="SJ">
    <w:p w14:paraId="39384B57" w14:textId="77777777" w:rsidR="001D60DE" w:rsidRDefault="001D60DE" w:rsidP="00361612">
      <w:r>
        <w:rPr>
          <w:rStyle w:val="CommentReference"/>
        </w:rPr>
        <w:annotationRef/>
      </w:r>
      <w:r>
        <w:rPr>
          <w:rFonts w:ascii="Times New Roman" w:eastAsia="Times New Roman" w:hAnsi="Times New Roman" w:cs="Times New Roman"/>
          <w:color w:val="000000"/>
          <w:sz w:val="20"/>
          <w:szCs w:val="20"/>
        </w:rPr>
        <w:t xml:space="preserve">There is data supporting this and a HUD program to target section 8 housing certificates to do just that. </w:t>
      </w:r>
    </w:p>
  </w:comment>
  <w:comment w:id="32" w:author="Yoshira Van Horne" w:date="2023-11-19T17:22:00Z" w:initials="YV">
    <w:p w14:paraId="72D6D571" w14:textId="77777777" w:rsidR="00EB76A4" w:rsidRDefault="00EB76A4" w:rsidP="00EB76A4">
      <w:r>
        <w:rPr>
          <w:rStyle w:val="CommentReference"/>
        </w:rPr>
        <w:annotationRef/>
      </w:r>
      <w:r>
        <w:rPr>
          <w:rFonts w:ascii="Times New Roman" w:eastAsia="Times New Roman" w:hAnsi="Times New Roman" w:cs="Times New Roman"/>
          <w:sz w:val="20"/>
          <w:szCs w:val="20"/>
        </w:rPr>
        <w:t xml:space="preserve">I think that says more about being in an environment/school that is well funded and has resources to adequately support students. I would re-write to emphasize that having access to schools with better resources improves performance and thus the key-takeaway is not to move students there but instead fund schools appropriately. </w:t>
      </w:r>
    </w:p>
  </w:comment>
  <w:comment w:id="33" w:author="Yoshira Van Horne" w:date="2023-11-19T17:47:00Z" w:initials="YV">
    <w:p w14:paraId="26751C6B"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https://blog.mapbox.com/stanford-education-opportunity-map-f2805e3ee55d</w:t>
      </w:r>
    </w:p>
  </w:comment>
  <w:comment w:id="34" w:author="Joan Casey" w:date="2023-11-22T10:44:00Z" w:initials="JAC">
    <w:p w14:paraId="3D4B467E" w14:textId="1B1C2EEE" w:rsidR="00C571CA" w:rsidRDefault="00C571CA">
      <w:pPr>
        <w:pStyle w:val="CommentText"/>
      </w:pPr>
      <w:r>
        <w:rPr>
          <w:rStyle w:val="CommentReference"/>
        </w:rPr>
        <w:annotationRef/>
      </w:r>
      <w:r>
        <w:t>This is what I thought you were going to test with all the SES / race variables. Did you see differential effects by socially vulnerable groups?</w:t>
      </w:r>
    </w:p>
  </w:comment>
  <w:comment w:id="35" w:author="Joan Casey" w:date="2023-11-22T10:45:00Z" w:initials="JAC">
    <w:p w14:paraId="2214D22E" w14:textId="461A0FD1" w:rsidR="00B06321" w:rsidRDefault="00B06321">
      <w:pPr>
        <w:pStyle w:val="CommentText"/>
      </w:pPr>
      <w:r>
        <w:rPr>
          <w:rStyle w:val="CommentReference"/>
        </w:rPr>
        <w:annotationRef/>
      </w:r>
      <w:r>
        <w:t>Again, I would deemphasize this as I really feel it’s outside our wheelhouse to comment on this.</w:t>
      </w:r>
    </w:p>
  </w:comment>
  <w:comment w:id="36" w:author="Joan Casey" w:date="2023-11-22T10:45:00Z" w:initials="JAC">
    <w:p w14:paraId="6E66DCB9" w14:textId="0BE8FDF7" w:rsidR="0077548D" w:rsidRDefault="0077548D">
      <w:pPr>
        <w:pStyle w:val="CommentText"/>
      </w:pPr>
      <w:r>
        <w:rPr>
          <w:rStyle w:val="CommentReference"/>
        </w:rPr>
        <w:annotationRef/>
      </w:r>
      <w:r>
        <w:t>If kids relocated/were displaced, they would not be in the test score for their original county?</w:t>
      </w:r>
    </w:p>
  </w:comment>
  <w:comment w:id="37" w:author="Joan Casey" w:date="2023-11-22T10:52:00Z" w:initials="JAC">
    <w:p w14:paraId="50384D00" w14:textId="77E418BD" w:rsidR="001B5B82" w:rsidRDefault="001B5B82">
      <w:pPr>
        <w:pStyle w:val="CommentText"/>
      </w:pPr>
      <w:r>
        <w:rPr>
          <w:rStyle w:val="CommentReference"/>
        </w:rPr>
        <w:annotationRef/>
      </w:r>
      <w:r>
        <w:t>Could you include an indicator for prior hurricane exposure?</w:t>
      </w:r>
    </w:p>
  </w:comment>
  <w:comment w:id="38" w:author="Joan Casey" w:date="2023-11-22T10:46:00Z" w:initials="JAC">
    <w:p w14:paraId="360953EA" w14:textId="77777777" w:rsidR="0077548D" w:rsidRDefault="0077548D">
      <w:pPr>
        <w:pStyle w:val="CommentText"/>
      </w:pPr>
      <w:r>
        <w:rPr>
          <w:rStyle w:val="CommentReference"/>
        </w:rPr>
        <w:annotationRef/>
      </w:r>
      <w:r>
        <w:t>Did you meet assumptions of DiD?</w:t>
      </w:r>
    </w:p>
    <w:p w14:paraId="0E3582FD" w14:textId="77777777" w:rsidR="00DC702B" w:rsidRDefault="00DC702B">
      <w:pPr>
        <w:pStyle w:val="CommentText"/>
      </w:pPr>
      <w:r>
        <w:t>You did not assess effect modification by vulnerable subgroups</w:t>
      </w:r>
    </w:p>
    <w:p w14:paraId="1F66490E" w14:textId="5FAD1099" w:rsidR="00DC702B" w:rsidRDefault="00DC702B">
      <w:pPr>
        <w:pStyle w:val="CommentText"/>
      </w:pPr>
    </w:p>
  </w:comment>
  <w:comment w:id="39" w:author="Gabriella Meltzer" w:date="2023-11-28T13:42:00Z" w:initials="GM">
    <w:p w14:paraId="6AF458A3" w14:textId="77777777" w:rsidR="001C13FF" w:rsidRDefault="001C13FF" w:rsidP="001C13FF">
      <w:r>
        <w:rPr>
          <w:rStyle w:val="CommentReference"/>
        </w:rPr>
        <w:annotationRef/>
      </w:r>
      <w:r>
        <w:rPr>
          <w:rFonts w:ascii="Times New Roman" w:eastAsia="Times New Roman" w:hAnsi="Times New Roman" w:cs="Times New Roman"/>
          <w:sz w:val="20"/>
          <w:szCs w:val="20"/>
        </w:rPr>
        <w:t>Go to Joel’s paper and Marshall Burke’s paper and state that all assumptions were met and cite their papers</w:t>
      </w:r>
    </w:p>
  </w:comment>
  <w:comment w:id="40" w:author="Joan Casey" w:date="2023-11-22T10:53:00Z" w:initials="JAC">
    <w:p w14:paraId="49D52C17" w14:textId="334CF2EF" w:rsidR="00E77EAF" w:rsidRDefault="00E77EAF">
      <w:pPr>
        <w:pStyle w:val="CommentText"/>
      </w:pPr>
      <w:r>
        <w:rPr>
          <w:rStyle w:val="CommentReference"/>
        </w:rPr>
        <w:annotationRef/>
      </w:r>
      <w:r>
        <w:t>Would deemphasize.</w:t>
      </w:r>
    </w:p>
  </w:comment>
  <w:comment w:id="41" w:author="Schwartz, Joel" w:date="2023-11-17T14:18:00Z" w:initials="SJ">
    <w:p w14:paraId="12522CCF" w14:textId="35D63F11" w:rsidR="006911D1" w:rsidRDefault="006911D1" w:rsidP="00A03042">
      <w:r>
        <w:rPr>
          <w:rStyle w:val="CommentReference"/>
        </w:rPr>
        <w:annotationRef/>
      </w:r>
      <w:r>
        <w:rPr>
          <w:rFonts w:ascii="Times New Roman" w:eastAsia="Times New Roman" w:hAnsi="Times New Roman" w:cs="Times New Roman"/>
          <w:color w:val="000000"/>
          <w:sz w:val="20"/>
          <w:szCs w:val="20"/>
        </w:rPr>
        <w:t xml:space="preserve">I don’t think it makes sense to include hurricanes in the fall following the spring testing as predictive of the spring test results. I know we don’t have an exact date for the school year in every state, but if you used hurricanes between august 1 of year t-1 and June 30 of year t as predictive of the scores in year t, that would be fine. But hurricanes in the fall of year t should count towards scores in year t+1. </w:t>
      </w:r>
    </w:p>
    <w:p w14:paraId="0A6999A1" w14:textId="77777777" w:rsidR="006911D1" w:rsidRDefault="006911D1" w:rsidP="00A03042"/>
  </w:comment>
  <w:comment w:id="42" w:author="Joan Casey" w:date="2023-11-22T10:29:00Z" w:initials="JAC">
    <w:p w14:paraId="48C79841" w14:textId="62D6FC66" w:rsidR="00124D78" w:rsidRDefault="00124D78">
      <w:pPr>
        <w:pStyle w:val="CommentText"/>
      </w:pPr>
      <w:r>
        <w:rPr>
          <w:rStyle w:val="CommentReference"/>
        </w:rPr>
        <w:annotationRef/>
      </w:r>
      <w:r>
        <w:t>Agree with Joel’s point. Please clarify if you already did what he suggests or if there is exposure misclassification.</w:t>
      </w:r>
    </w:p>
  </w:comment>
  <w:comment w:id="43" w:author="Kioumourtzoglou, Marianthi-Anna" w:date="2023-11-22T15:05:00Z" w:initials="MK">
    <w:p w14:paraId="0A480184" w14:textId="091CC67F" w:rsidR="00EC4A31" w:rsidRDefault="00EC4A31">
      <w:pPr>
        <w:pStyle w:val="CommentText"/>
      </w:pPr>
      <w:r>
        <w:rPr>
          <w:rStyle w:val="CommentReference"/>
        </w:rPr>
        <w:annotationRef/>
      </w:r>
      <w:r>
        <w:t xml:space="preserve">I agree as well. Also, it is not clear here what this means – is the exposure binary (has this county experienced a hurricane yes/no) or is it number of hurricanes? </w:t>
      </w:r>
    </w:p>
  </w:comment>
  <w:comment w:id="44" w:author="Yoshira Van Horne" w:date="2023-11-18T07:39:00Z" w:initials="YV">
    <w:p w14:paraId="6C907CF2" w14:textId="32EB6C9B" w:rsidR="00B90A5E" w:rsidRDefault="00450394" w:rsidP="00B90A5E">
      <w:r>
        <w:rPr>
          <w:rStyle w:val="CommentReference"/>
        </w:rPr>
        <w:annotationRef/>
      </w:r>
      <w:r w:rsidR="00B90A5E">
        <w:rPr>
          <w:rFonts w:ascii="Times New Roman" w:eastAsia="Times New Roman" w:hAnsi="Times New Roman" w:cs="Times New Roman"/>
          <w:sz w:val="20"/>
          <w:szCs w:val="20"/>
        </w:rPr>
        <w:t xml:space="preserve">Are there measures of county wide school metrics? For example $ school funding or performance? % county schools not performing well? </w:t>
      </w:r>
    </w:p>
  </w:comment>
  <w:comment w:id="45" w:author="Kioumourtzoglou, Marianthi-Anna" w:date="2023-11-22T15:18:00Z" w:initials="MK">
    <w:p w14:paraId="4CAFA7E2" w14:textId="77777777" w:rsidR="006C0CE5" w:rsidRDefault="006C0CE5">
      <w:pPr>
        <w:pStyle w:val="CommentText"/>
      </w:pPr>
      <w:r>
        <w:rPr>
          <w:rStyle w:val="CommentReference"/>
        </w:rPr>
        <w:annotationRef/>
      </w:r>
      <w:r>
        <w:t xml:space="preserve">Annual? </w:t>
      </w:r>
    </w:p>
    <w:p w14:paraId="544339C5" w14:textId="0887A0EA" w:rsidR="006C0CE5" w:rsidRDefault="006C0CE5">
      <w:pPr>
        <w:pStyle w:val="CommentText"/>
      </w:pPr>
      <w:r>
        <w:t>Also, annual ACS is not very robust and not recommended…</w:t>
      </w:r>
    </w:p>
  </w:comment>
  <w:comment w:id="46" w:author="Kioumourtzoglou, Marianthi-Anna" w:date="2023-11-22T15:19:00Z" w:initials="MK">
    <w:p w14:paraId="2DA951F6" w14:textId="3772117B" w:rsidR="00FD3C30" w:rsidRDefault="00FD3C30">
      <w:pPr>
        <w:pStyle w:val="CommentText"/>
      </w:pPr>
      <w:r>
        <w:rPr>
          <w:rStyle w:val="CommentReference"/>
        </w:rPr>
        <w:annotationRef/>
      </w:r>
      <w:r w:rsidR="00766580">
        <w:t>at</w:t>
      </w:r>
      <w:r>
        <w:t xml:space="preserve"> school</w:t>
      </w:r>
      <w:r w:rsidR="00766580">
        <w:t xml:space="preserve"> level</w:t>
      </w:r>
      <w:r>
        <w:t>? Or within county? I am a bit confused by the hierarchy… how many grade cohorts in a county? Or how many counties in a grade cohort in the state? Which way does it go?</w:t>
      </w:r>
    </w:p>
  </w:comment>
  <w:comment w:id="47" w:author="Kioumourtzoglou, Marianthi-Anna" w:date="2023-11-22T15:20:00Z" w:initials="MK">
    <w:p w14:paraId="5B6F6321" w14:textId="14DB50B5" w:rsidR="00BE719D" w:rsidRDefault="00BE719D">
      <w:pPr>
        <w:pStyle w:val="CommentText"/>
      </w:pPr>
      <w:r>
        <w:rPr>
          <w:rStyle w:val="CommentReference"/>
        </w:rPr>
        <w:annotationRef/>
      </w:r>
      <w:r>
        <w:t xml:space="preserve">Also, do you want to say why you retrieved these covariates? Are they potential confounders? Modifiers? </w:t>
      </w:r>
      <w:r w:rsidR="00E75941">
        <w:t>In either case, why are these considered?</w:t>
      </w:r>
    </w:p>
  </w:comment>
  <w:comment w:id="48" w:author="Joan Casey" w:date="2023-11-22T10:51:00Z" w:initials="JAC">
    <w:p w14:paraId="0B83A83A" w14:textId="7331D166" w:rsidR="00DC702B" w:rsidRDefault="00DC702B">
      <w:pPr>
        <w:pStyle w:val="CommentText"/>
      </w:pPr>
      <w:r>
        <w:rPr>
          <w:rStyle w:val="CommentReference"/>
        </w:rPr>
        <w:annotationRef/>
      </w:r>
      <w:r>
        <w:t>What is the benefit of this over traditional diff-in-diff?</w:t>
      </w:r>
    </w:p>
  </w:comment>
  <w:comment w:id="49" w:author="Kioumourtzoglou, Marianthi-Anna" w:date="2023-11-22T15:22:00Z" w:initials="MK">
    <w:p w14:paraId="31478CFD" w14:textId="2A012810" w:rsidR="00A36FE9" w:rsidRDefault="00A36FE9">
      <w:pPr>
        <w:pStyle w:val="CommentText"/>
      </w:pPr>
      <w:r>
        <w:rPr>
          <w:rStyle w:val="CommentReference"/>
        </w:rPr>
        <w:annotationRef/>
      </w:r>
      <w:r>
        <w:t>So analyses were ran by state then?</w:t>
      </w:r>
    </w:p>
  </w:comment>
  <w:comment w:id="50" w:author="Joan Casey" w:date="2023-11-22T10:33:00Z" w:initials="JAC">
    <w:p w14:paraId="6A784BD7" w14:textId="15728D1C" w:rsidR="0033112A" w:rsidRDefault="0033112A">
      <w:pPr>
        <w:pStyle w:val="CommentText"/>
      </w:pPr>
      <w:r>
        <w:rPr>
          <w:rStyle w:val="CommentReference"/>
        </w:rPr>
        <w:annotationRef/>
      </w:r>
      <w:r>
        <w:t>What assumptions are necessary for this model to be interpreted causally? Parallel trends? Did you assess this?</w:t>
      </w:r>
    </w:p>
  </w:comment>
  <w:comment w:id="51" w:author="Kioumourtzoglou, Marianthi-Anna" w:date="2023-11-22T15:26:00Z" w:initials="MK">
    <w:p w14:paraId="6858E530" w14:textId="63A9F5EF" w:rsidR="000D1DD2" w:rsidRDefault="000D1DD2">
      <w:pPr>
        <w:pStyle w:val="CommentText"/>
      </w:pPr>
      <w:r>
        <w:rPr>
          <w:rStyle w:val="CommentReference"/>
        </w:rPr>
        <w:annotationRef/>
      </w:r>
      <w:r>
        <w:t>Why?</w:t>
      </w:r>
      <w:r w:rsidR="00BB3A57">
        <w:t xml:space="preserve"> Does this assume that a hurricane in say 2005 has the same impact to scores in 2006 and 2016?</w:t>
      </w:r>
      <w:r w:rsidR="00617426">
        <w:t xml:space="preserve"> Shouldn’t there be some temporality considered somehow?</w:t>
      </w:r>
    </w:p>
  </w:comment>
  <w:comment w:id="52" w:author="Kioumourtzoglou, Marianthi-Anna" w:date="2023-11-22T15:22:00Z" w:initials="MK">
    <w:p w14:paraId="4C684662" w14:textId="524261C6" w:rsidR="00081E8D" w:rsidRDefault="00081E8D">
      <w:pPr>
        <w:pStyle w:val="CommentText"/>
      </w:pPr>
      <w:r>
        <w:rPr>
          <w:rStyle w:val="CommentReference"/>
        </w:rPr>
        <w:annotationRef/>
      </w:r>
      <w:r>
        <w:t>I see. This should be defined further up!</w:t>
      </w:r>
    </w:p>
  </w:comment>
  <w:comment w:id="53" w:author="Gabriella Meltzer" w:date="2023-11-28T13:43:00Z" w:initials="GM">
    <w:p w14:paraId="7F0EACBC" w14:textId="77777777" w:rsidR="001C13FF" w:rsidRDefault="001C13FF" w:rsidP="001C13FF">
      <w:r>
        <w:rPr>
          <w:rStyle w:val="CommentReference"/>
        </w:rPr>
        <w:annotationRef/>
      </w:r>
      <w:r>
        <w:rPr>
          <w:rFonts w:ascii="Times New Roman" w:eastAsia="Times New Roman" w:hAnsi="Times New Roman" w:cs="Times New Roman"/>
          <w:sz w:val="20"/>
          <w:szCs w:val="20"/>
        </w:rPr>
        <w:t>Double check that this aligns with the code and with Joel’s paper</w:t>
      </w:r>
    </w:p>
  </w:comment>
  <w:comment w:id="54" w:author="Gabriella Meltzer" w:date="2023-11-28T13:46:00Z" w:initials="GM">
    <w:p w14:paraId="7222AAD8" w14:textId="77777777" w:rsidR="0073670F" w:rsidRDefault="0073670F" w:rsidP="0073670F">
      <w:r>
        <w:rPr>
          <w:rStyle w:val="CommentReference"/>
        </w:rPr>
        <w:annotationRef/>
      </w:r>
      <w:r>
        <w:rPr>
          <w:rFonts w:ascii="Times New Roman" w:eastAsia="Times New Roman" w:hAnsi="Times New Roman" w:cs="Times New Roman"/>
          <w:sz w:val="20"/>
          <w:szCs w:val="20"/>
        </w:rPr>
        <w:t>Robbie to add sub and superscripts</w:t>
      </w:r>
    </w:p>
  </w:comment>
  <w:comment w:id="55" w:author="Joan Casey" w:date="2023-11-22T10:30:00Z" w:initials="JAC">
    <w:p w14:paraId="5E56DEC8" w14:textId="2528CB6C" w:rsidR="00A94406" w:rsidRDefault="00A94406">
      <w:pPr>
        <w:pStyle w:val="CommentText"/>
      </w:pPr>
      <w:r>
        <w:rPr>
          <w:rStyle w:val="CommentReference"/>
        </w:rPr>
        <w:annotationRef/>
      </w:r>
      <w:r>
        <w:t>Year t or school year t? I would assume school year t, otherwise exposure misclassification as Joel notes above.</w:t>
      </w:r>
    </w:p>
  </w:comment>
  <w:comment w:id="56" w:author="Joan Casey" w:date="2023-11-22T10:52:00Z" w:initials="JAC">
    <w:p w14:paraId="58236B6D" w14:textId="770293B4" w:rsidR="00CF7AE0" w:rsidRDefault="00CF7AE0">
      <w:pPr>
        <w:pStyle w:val="CommentText"/>
      </w:pPr>
      <w:r>
        <w:rPr>
          <w:rStyle w:val="CommentReference"/>
        </w:rPr>
        <w:annotationRef/>
      </w:r>
      <w:r>
        <w:t>Why are there some betas and only one of them has a subscript?</w:t>
      </w:r>
    </w:p>
  </w:comment>
  <w:comment w:id="57" w:author="Schwartz, Joel" w:date="2023-11-17T14:20:00Z" w:initials="SJ">
    <w:p w14:paraId="71EA1884" w14:textId="77777777" w:rsidR="001D60DE" w:rsidRDefault="001D60DE" w:rsidP="00A66765">
      <w:r>
        <w:rPr>
          <w:rStyle w:val="CommentReference"/>
        </w:rPr>
        <w:annotationRef/>
      </w:r>
      <w:r>
        <w:rPr>
          <w:rFonts w:ascii="Times New Roman" w:eastAsia="Times New Roman" w:hAnsi="Times New Roman" w:cs="Times New Roman"/>
          <w:color w:val="000000"/>
          <w:sz w:val="20"/>
          <w:szCs w:val="20"/>
        </w:rPr>
        <w:t xml:space="preserve">So what are the random effects, I just see fixed effects. </w:t>
      </w:r>
    </w:p>
  </w:comment>
  <w:comment w:id="58" w:author="Joan Casey" w:date="2023-11-22T10:30:00Z" w:initials="JAC">
    <w:p w14:paraId="01F70DD1" w14:textId="70016DA4" w:rsidR="007C7537" w:rsidRDefault="007C7537">
      <w:pPr>
        <w:pStyle w:val="CommentText"/>
      </w:pPr>
      <w:r>
        <w:rPr>
          <w:rStyle w:val="CommentReference"/>
        </w:rPr>
        <w:annotationRef/>
      </w:r>
      <w:r>
        <w:t>Was there a random effect for state? Otherwise, agree this is just a fixed effect model?</w:t>
      </w:r>
    </w:p>
  </w:comment>
  <w:comment w:id="59" w:author="Kioumourtzoglou, Marianthi-Anna" w:date="2023-11-22T15:24:00Z" w:initials="MK">
    <w:p w14:paraId="3370DE2D" w14:textId="120BE74B" w:rsidR="00081E8D" w:rsidRDefault="00081E8D">
      <w:pPr>
        <w:pStyle w:val="CommentText"/>
      </w:pPr>
      <w:r>
        <w:rPr>
          <w:rStyle w:val="CommentReference"/>
        </w:rPr>
        <w:annotationRef/>
      </w:r>
      <w:r w:rsidR="00EA1AF2">
        <w:t>I agree and I am quite confused with this model, I do not understand this equation… if a diff in diff, shouldn’t there be an interaction somewhere? Between treatment and status?</w:t>
      </w:r>
      <w:r w:rsidR="00B63A2C">
        <w:t xml:space="preserve"> Also, why does the model have no intercept?</w:t>
      </w:r>
      <w:r w:rsidR="008B5EB7">
        <w:t xml:space="preserve"> Even if conditional (which is not specified so I don’t think this is a conditional model) the intercepts still exist, even if not estimable</w:t>
      </w:r>
    </w:p>
  </w:comment>
  <w:comment w:id="60" w:author="Gabriella Meltzer" w:date="2023-11-28T13:49:00Z" w:initials="GM">
    <w:p w14:paraId="13E66941" w14:textId="77777777" w:rsidR="0073670F" w:rsidRDefault="0073670F" w:rsidP="0073670F">
      <w:r>
        <w:rPr>
          <w:rStyle w:val="CommentReference"/>
        </w:rPr>
        <w:annotationRef/>
      </w:r>
      <w:r>
        <w:rPr>
          <w:rFonts w:ascii="Times New Roman" w:eastAsia="Times New Roman" w:hAnsi="Times New Roman" w:cs="Times New Roman"/>
          <w:sz w:val="20"/>
          <w:szCs w:val="20"/>
        </w:rPr>
        <w:t>State interaction with the treatment of exposure to cyclones is the random effect</w:t>
      </w:r>
    </w:p>
  </w:comment>
  <w:comment w:id="61" w:author="Kioumourtzoglou, Marianthi-Anna" w:date="2023-11-22T15:33:00Z" w:initials="MK">
    <w:p w14:paraId="45A6E32A" w14:textId="3213396F" w:rsidR="00B22E7A" w:rsidRDefault="00B22E7A">
      <w:pPr>
        <w:pStyle w:val="CommentText"/>
      </w:pPr>
      <w:r>
        <w:rPr>
          <w:rStyle w:val="CommentReference"/>
        </w:rPr>
        <w:annotationRef/>
      </w:r>
      <w:r>
        <w:t>Random effects for what? And why were they log gamma?</w:t>
      </w:r>
    </w:p>
  </w:comment>
  <w:comment w:id="62" w:author="Gabriella Meltzer" w:date="2023-11-28T13:51:00Z" w:initials="GM">
    <w:p w14:paraId="7018D081" w14:textId="77777777" w:rsidR="0073670F" w:rsidRDefault="0073670F" w:rsidP="0073670F">
      <w:r>
        <w:rPr>
          <w:rStyle w:val="CommentReference"/>
        </w:rPr>
        <w:annotationRef/>
      </w:r>
      <w:r>
        <w:rPr>
          <w:rFonts w:ascii="Times New Roman" w:eastAsia="Times New Roman" w:hAnsi="Times New Roman" w:cs="Times New Roman"/>
          <w:sz w:val="20"/>
          <w:szCs w:val="20"/>
        </w:rPr>
        <w:t>Robbie to explain</w:t>
      </w:r>
    </w:p>
  </w:comment>
  <w:comment w:id="63" w:author="Kioumourtzoglou, Marianthi-Anna" w:date="2023-11-22T15:34:00Z" w:initials="MK">
    <w:p w14:paraId="2DE633A3" w14:textId="67FCFD36" w:rsidR="00B22E7A" w:rsidRDefault="00B22E7A">
      <w:pPr>
        <w:pStyle w:val="CommentText"/>
      </w:pPr>
      <w:r>
        <w:rPr>
          <w:rStyle w:val="CommentReference"/>
        </w:rPr>
        <w:annotationRef/>
      </w:r>
      <w:r>
        <w:t>So what if the CrI did not exclude the null?</w:t>
      </w:r>
      <w:r w:rsidR="00F64491">
        <w:t xml:space="preserve"> Not reported?</w:t>
      </w:r>
    </w:p>
  </w:comment>
  <w:comment w:id="64" w:author="Kioumourtzoglou, Marianthi-Anna" w:date="2023-11-22T15:35:00Z" w:initials="MK">
    <w:p w14:paraId="5B021BD0" w14:textId="15D153FC" w:rsidR="00030D0F" w:rsidRDefault="00030D0F">
      <w:pPr>
        <w:pStyle w:val="CommentText"/>
      </w:pPr>
      <w:r>
        <w:rPr>
          <w:rStyle w:val="CommentReference"/>
        </w:rPr>
        <w:annotationRef/>
      </w:r>
      <w:r>
        <w:t>Maybe give an example? Not sure that all readers would know what a comparative analysis is…</w:t>
      </w:r>
    </w:p>
  </w:comment>
  <w:comment w:id="65" w:author="Kioumourtzoglou, Marianthi-Anna" w:date="2023-11-22T15:37:00Z" w:initials="MK">
    <w:p w14:paraId="58181ED6" w14:textId="4AB7D1F3" w:rsidR="00B10506" w:rsidRDefault="00B10506">
      <w:pPr>
        <w:pStyle w:val="CommentText"/>
      </w:pPr>
      <w:r>
        <w:rPr>
          <w:rStyle w:val="CommentReference"/>
        </w:rPr>
        <w:annotationRef/>
      </w:r>
      <w:r>
        <w:t>Why?</w:t>
      </w:r>
    </w:p>
  </w:comment>
  <w:comment w:id="66" w:author="Kioumourtzoglou, Marianthi-Anna" w:date="2023-11-22T15:37:00Z" w:initials="MK">
    <w:p w14:paraId="50DAEBD5" w14:textId="1044DF6F" w:rsidR="00B10506" w:rsidRDefault="00B10506">
      <w:pPr>
        <w:pStyle w:val="CommentText"/>
      </w:pPr>
      <w:r>
        <w:rPr>
          <w:rStyle w:val="CommentReference"/>
        </w:rPr>
        <w:annotationRef/>
      </w:r>
      <w:r>
        <w:t>So how was this a diff-in-diff if all counties were exposed?</w:t>
      </w:r>
    </w:p>
  </w:comment>
  <w:comment w:id="67" w:author="Kioumourtzoglou, Marianthi-Anna" w:date="2023-11-22T15:37:00Z" w:initials="MK">
    <w:p w14:paraId="2CD3D4DD" w14:textId="36541B52" w:rsidR="00385C7F" w:rsidRDefault="00385C7F">
      <w:pPr>
        <w:pStyle w:val="CommentText"/>
      </w:pPr>
      <w:r>
        <w:rPr>
          <w:rStyle w:val="CommentReference"/>
        </w:rPr>
        <w:annotationRef/>
      </w:r>
      <w:r>
        <w:t>How? what lagged effects?</w:t>
      </w:r>
    </w:p>
  </w:comment>
  <w:comment w:id="68" w:author="Kioumourtzoglou, Marianthi-Anna" w:date="2023-11-22T15:38:00Z" w:initials="MK">
    <w:p w14:paraId="29375ECB" w14:textId="7979D216" w:rsidR="007A4509" w:rsidRDefault="007A4509">
      <w:pPr>
        <w:pStyle w:val="CommentText"/>
      </w:pPr>
      <w:r>
        <w:rPr>
          <w:rStyle w:val="CommentReference"/>
        </w:rPr>
        <w:annotationRef/>
      </w:r>
      <w:r>
        <w:t xml:space="preserve">What does meaningfully different </w:t>
      </w:r>
      <w:r w:rsidR="006D6406">
        <w:t>mean?</w:t>
      </w:r>
    </w:p>
  </w:comment>
  <w:comment w:id="69" w:author="Kioumourtzoglou, Marianthi-Anna" w:date="2023-11-22T15:38:00Z" w:initials="MK">
    <w:p w14:paraId="4D6E67A3" w14:textId="491A39A2" w:rsidR="00001889" w:rsidRDefault="00001889">
      <w:pPr>
        <w:pStyle w:val="CommentText"/>
      </w:pPr>
      <w:r>
        <w:rPr>
          <w:rStyle w:val="CommentReference"/>
        </w:rPr>
        <w:annotationRef/>
      </w:r>
      <w:r>
        <w:t>Sens anal to priors?</w:t>
      </w:r>
      <w:r w:rsidR="000F7701">
        <w:t xml:space="preserve"> To binary vs non-negative integer hurricanes? To not considering once exposed always exposed?</w:t>
      </w:r>
    </w:p>
  </w:comment>
  <w:comment w:id="70" w:author="Gabriella Meltzer" w:date="2023-11-13T17:11:00Z" w:initials="GM">
    <w:p w14:paraId="024D0283" w14:textId="09E0503D" w:rsidR="00E95B0F" w:rsidRDefault="00E95B0F" w:rsidP="00645485">
      <w:r>
        <w:rPr>
          <w:rStyle w:val="CommentReference"/>
        </w:rPr>
        <w:annotationRef/>
      </w:r>
      <w:r>
        <w:rPr>
          <w:rFonts w:ascii="Times New Roman" w:eastAsia="Times New Roman" w:hAnsi="Times New Roman" w:cs="Times New Roman"/>
          <w:sz w:val="20"/>
          <w:szCs w:val="20"/>
        </w:rPr>
        <w:t>Coauthors, we kindly ask that you add your funding sources here. Thank you!</w:t>
      </w:r>
    </w:p>
  </w:comment>
  <w:comment w:id="71" w:author="Joan Casey" w:date="2023-11-22T10:25:00Z" w:initials="JAC">
    <w:p w14:paraId="78230790" w14:textId="43D02E64" w:rsidR="006B54D3" w:rsidRDefault="006B54D3">
      <w:pPr>
        <w:pStyle w:val="CommentText"/>
      </w:pPr>
      <w:r>
        <w:rPr>
          <w:rStyle w:val="CommentReference"/>
        </w:rPr>
        <w:annotationRef/>
      </w:r>
      <w:r>
        <w:t>Nice but should you only show states that had exposure and non-exposure? Nothing else appears in your models,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B7FE40" w15:done="0"/>
  <w15:commentEx w15:paraId="36409422" w15:done="0"/>
  <w15:commentEx w15:paraId="55BB240B" w15:done="0"/>
  <w15:commentEx w15:paraId="55EE6E17" w15:done="0"/>
  <w15:commentEx w15:paraId="240582BB" w15:done="0"/>
  <w15:commentEx w15:paraId="6C8F388C" w15:paraIdParent="240582BB" w15:done="0"/>
  <w15:commentEx w15:paraId="48000379" w15:done="0"/>
  <w15:commentEx w15:paraId="6ED77122" w15:done="0"/>
  <w15:commentEx w15:paraId="5651543F" w15:done="0"/>
  <w15:commentEx w15:paraId="7196D722" w15:done="0"/>
  <w15:commentEx w15:paraId="49DCA381" w15:done="0"/>
  <w15:commentEx w15:paraId="4B80552A" w15:done="0"/>
  <w15:commentEx w15:paraId="50AC049C" w15:paraIdParent="4B80552A" w15:done="0"/>
  <w15:commentEx w15:paraId="154D86B4" w15:done="0"/>
  <w15:commentEx w15:paraId="3E10172D" w15:done="0"/>
  <w15:commentEx w15:paraId="0AB57FAA" w15:done="0"/>
  <w15:commentEx w15:paraId="4648D90C" w15:paraIdParent="0AB57FAA" w15:done="0"/>
  <w15:commentEx w15:paraId="36CEF0CD" w15:done="0"/>
  <w15:commentEx w15:paraId="15B242CF" w15:done="0"/>
  <w15:commentEx w15:paraId="2C5A2707" w15:done="0"/>
  <w15:commentEx w15:paraId="2C9F06A5" w15:paraIdParent="2C5A2707" w15:done="0"/>
  <w15:commentEx w15:paraId="25B03D38" w15:done="0"/>
  <w15:commentEx w15:paraId="66ABCFB7" w15:done="0"/>
  <w15:commentEx w15:paraId="1E4B7B2F" w15:done="0"/>
  <w15:commentEx w15:paraId="26E1301B" w15:paraIdParent="1E4B7B2F" w15:done="0"/>
  <w15:commentEx w15:paraId="32A15B17" w15:done="0"/>
  <w15:commentEx w15:paraId="2A2EEB6C" w15:paraIdParent="32A15B17" w15:done="0"/>
  <w15:commentEx w15:paraId="36130598" w15:done="0"/>
  <w15:commentEx w15:paraId="39384B57" w15:paraIdParent="36130598" w15:done="0"/>
  <w15:commentEx w15:paraId="72D6D571" w15:paraIdParent="36130598" w15:done="0"/>
  <w15:commentEx w15:paraId="26751C6B" w15:paraIdParent="36130598" w15:done="0"/>
  <w15:commentEx w15:paraId="3D4B467E" w15:paraIdParent="36130598" w15:done="0"/>
  <w15:commentEx w15:paraId="2214D22E" w15:done="0"/>
  <w15:commentEx w15:paraId="6E66DCB9" w15:done="0"/>
  <w15:commentEx w15:paraId="50384D00" w15:done="0"/>
  <w15:commentEx w15:paraId="1F66490E" w15:done="0"/>
  <w15:commentEx w15:paraId="6AF458A3" w15:paraIdParent="1F66490E" w15:done="0"/>
  <w15:commentEx w15:paraId="49D52C17" w15:done="0"/>
  <w15:commentEx w15:paraId="0A6999A1" w15:done="0"/>
  <w15:commentEx w15:paraId="48C79841" w15:paraIdParent="0A6999A1" w15:done="0"/>
  <w15:commentEx w15:paraId="0A480184" w15:paraIdParent="0A6999A1" w15:done="0"/>
  <w15:commentEx w15:paraId="6C907CF2" w15:done="0"/>
  <w15:commentEx w15:paraId="544339C5" w15:done="0"/>
  <w15:commentEx w15:paraId="2DA951F6" w15:done="0"/>
  <w15:commentEx w15:paraId="5B6F6321" w15:done="0"/>
  <w15:commentEx w15:paraId="0B83A83A" w15:done="0"/>
  <w15:commentEx w15:paraId="31478CFD" w15:done="0"/>
  <w15:commentEx w15:paraId="6A784BD7" w15:done="0"/>
  <w15:commentEx w15:paraId="6858E530" w15:done="0"/>
  <w15:commentEx w15:paraId="4C684662" w15:done="0"/>
  <w15:commentEx w15:paraId="7F0EACBC" w15:done="0"/>
  <w15:commentEx w15:paraId="7222AAD8" w15:done="0"/>
  <w15:commentEx w15:paraId="5E56DEC8" w15:done="0"/>
  <w15:commentEx w15:paraId="58236B6D" w15:paraIdParent="5E56DEC8" w15:done="0"/>
  <w15:commentEx w15:paraId="71EA1884" w15:done="0"/>
  <w15:commentEx w15:paraId="01F70DD1" w15:paraIdParent="71EA1884" w15:done="0"/>
  <w15:commentEx w15:paraId="3370DE2D" w15:paraIdParent="71EA1884" w15:done="0"/>
  <w15:commentEx w15:paraId="13E66941" w15:paraIdParent="71EA1884" w15:done="0"/>
  <w15:commentEx w15:paraId="45A6E32A" w15:done="0"/>
  <w15:commentEx w15:paraId="7018D081" w15:paraIdParent="45A6E32A" w15:done="0"/>
  <w15:commentEx w15:paraId="2DE633A3" w15:done="0"/>
  <w15:commentEx w15:paraId="5B021BD0" w15:done="0"/>
  <w15:commentEx w15:paraId="58181ED6" w15:done="0"/>
  <w15:commentEx w15:paraId="50DAEBD5" w15:done="0"/>
  <w15:commentEx w15:paraId="2CD3D4DD" w15:done="0"/>
  <w15:commentEx w15:paraId="29375ECB" w15:done="0"/>
  <w15:commentEx w15:paraId="4D6E67A3" w15:done="0"/>
  <w15:commentEx w15:paraId="024D0283" w15:done="0"/>
  <w15:commentEx w15:paraId="782307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460B15" w16cex:dateUtc="2023-11-22T18:58:00Z"/>
  <w16cex:commentExtensible w16cex:durableId="633CF5F4" w16cex:dateUtc="2023-11-22T18:14:00Z"/>
  <w16cex:commentExtensible w16cex:durableId="1FA93947" w16cex:dateUtc="2023-11-17T19:09:00Z"/>
  <w16cex:commentExtensible w16cex:durableId="18864011" w16cex:dateUtc="2023-11-22T19:04:00Z"/>
  <w16cex:commentExtensible w16cex:durableId="6C1DFE85" w16cex:dateUtc="2023-11-19T23:28:00Z"/>
  <w16cex:commentExtensible w16cex:durableId="46917B01" w16cex:dateUtc="2023-11-22T18:17:00Z"/>
  <w16cex:commentExtensible w16cex:durableId="3DEFD7D5" w16cex:dateUtc="2023-11-22T19:07:00Z"/>
  <w16cex:commentExtensible w16cex:durableId="7196DFED" w16cex:dateUtc="2023-11-22T18:20:00Z"/>
  <w16cex:commentExtensible w16cex:durableId="1C6471B7" w16cex:dateUtc="2023-11-22T18:20:00Z"/>
  <w16cex:commentExtensible w16cex:durableId="2FE4B435" w16cex:dateUtc="2023-11-22T19:11:00Z"/>
  <w16cex:commentExtensible w16cex:durableId="2A85DCE9" w16cex:dateUtc="2023-11-22T19:11:00Z"/>
  <w16cex:commentExtensible w16cex:durableId="3C1EBC4F" w16cex:dateUtc="2023-11-19T22:12:00Z"/>
  <w16cex:commentExtensible w16cex:durableId="082D0ED6" w16cex:dateUtc="2023-11-22T18:23:00Z"/>
  <w16cex:commentExtensible w16cex:durableId="433CBF5D" w16cex:dateUtc="2023-11-19T23:17:00Z"/>
  <w16cex:commentExtensible w16cex:durableId="6518B814" w16cex:dateUtc="2023-11-22T18:34:00Z"/>
  <w16cex:commentExtensible w16cex:durableId="4403FE2D" w16cex:dateUtc="2023-11-19T22:01:00Z"/>
  <w16cex:commentExtensible w16cex:durableId="02B9549C" w16cex:dateUtc="2023-11-22T18:33:00Z"/>
  <w16cex:commentExtensible w16cex:durableId="47DC0A14" w16cex:dateUtc="2023-11-19T22:16:00Z"/>
  <w16cex:commentExtensible w16cex:durableId="1AAB0ED0" w16cex:dateUtc="2023-11-22T18:36:00Z"/>
  <w16cex:commentExtensible w16cex:durableId="55292CE7" w16cex:dateUtc="2023-11-17T19:32:00Z"/>
  <w16cex:commentExtensible w16cex:durableId="5C0924C4" w16cex:dateUtc="2023-11-22T18:37:00Z"/>
  <w16cex:commentExtensible w16cex:durableId="27236D61" w16cex:dateUtc="2023-11-22T18:42:00Z"/>
  <w16cex:commentExtensible w16cex:durableId="34CEBBDB" w16cex:dateUtc="2023-11-22T18:43:00Z"/>
  <w16cex:commentExtensible w16cex:durableId="5EF87784" w16cex:dateUtc="2023-11-19T22:35:00Z"/>
  <w16cex:commentExtensible w16cex:durableId="32D7D250" w16cex:dateUtc="2023-11-22T18:44:00Z"/>
  <w16cex:commentExtensible w16cex:durableId="121BA0D8" w16cex:dateUtc="2023-11-19T22:36:00Z"/>
  <w16cex:commentExtensible w16cex:durableId="5BCA5082" w16cex:dateUtc="2023-11-28T18:36:00Z"/>
  <w16cex:commentExtensible w16cex:durableId="3C7C674D" w16cex:dateUtc="2023-11-15T22:15:00Z"/>
  <w16cex:commentExtensible w16cex:durableId="7E00E2A7" w16cex:dateUtc="2023-11-17T19:29:00Z"/>
  <w16cex:commentExtensible w16cex:durableId="5F44FB10" w16cex:dateUtc="2023-11-19T22:22:00Z"/>
  <w16cex:commentExtensible w16cex:durableId="171F6D72" w16cex:dateUtc="2023-11-19T22:47:00Z"/>
  <w16cex:commentExtensible w16cex:durableId="183BB695" w16cex:dateUtc="2023-11-22T18:44:00Z"/>
  <w16cex:commentExtensible w16cex:durableId="6BEF14E3" w16cex:dateUtc="2023-11-22T18:45:00Z"/>
  <w16cex:commentExtensible w16cex:durableId="1CC7F80D" w16cex:dateUtc="2023-11-22T18:45:00Z"/>
  <w16cex:commentExtensible w16cex:durableId="4298D859" w16cex:dateUtc="2023-11-22T18:52:00Z"/>
  <w16cex:commentExtensible w16cex:durableId="7229BC15" w16cex:dateUtc="2023-11-22T18:46:00Z"/>
  <w16cex:commentExtensible w16cex:durableId="7CE3E601" w16cex:dateUtc="2023-11-28T18:42:00Z"/>
  <w16cex:commentExtensible w16cex:durableId="5EF9C7D2" w16cex:dateUtc="2023-11-22T18:53:00Z"/>
  <w16cex:commentExtensible w16cex:durableId="52BADDFE" w16cex:dateUtc="2023-11-17T19:18:00Z"/>
  <w16cex:commentExtensible w16cex:durableId="4A00EE63" w16cex:dateUtc="2023-11-22T18:29:00Z"/>
  <w16cex:commentExtensible w16cex:durableId="4F6D9E17" w16cex:dateUtc="2023-11-22T20:05:00Z"/>
  <w16cex:commentExtensible w16cex:durableId="4F03FF79" w16cex:dateUtc="2023-11-18T12:39:00Z"/>
  <w16cex:commentExtensible w16cex:durableId="16869BB8" w16cex:dateUtc="2023-11-22T20:18:00Z"/>
  <w16cex:commentExtensible w16cex:durableId="16475A5C" w16cex:dateUtc="2023-11-22T20:19:00Z"/>
  <w16cex:commentExtensible w16cex:durableId="0B1EADE8" w16cex:dateUtc="2023-11-22T20:20:00Z"/>
  <w16cex:commentExtensible w16cex:durableId="5DBE7E90" w16cex:dateUtc="2023-11-22T18:51:00Z"/>
  <w16cex:commentExtensible w16cex:durableId="62F9C505" w16cex:dateUtc="2023-11-22T20:22:00Z"/>
  <w16cex:commentExtensible w16cex:durableId="6CC4A8DD" w16cex:dateUtc="2023-11-22T18:33:00Z"/>
  <w16cex:commentExtensible w16cex:durableId="2D949F39" w16cex:dateUtc="2023-11-22T20:26:00Z"/>
  <w16cex:commentExtensible w16cex:durableId="7A8DEBE1" w16cex:dateUtc="2023-11-22T20:22:00Z"/>
  <w16cex:commentExtensible w16cex:durableId="2FC6EB54" w16cex:dateUtc="2023-11-28T18:43:00Z"/>
  <w16cex:commentExtensible w16cex:durableId="46DB1D0C" w16cex:dateUtc="2023-11-28T18:46:00Z"/>
  <w16cex:commentExtensible w16cex:durableId="58E9A5C2" w16cex:dateUtc="2023-11-22T18:30:00Z"/>
  <w16cex:commentExtensible w16cex:durableId="01F95751" w16cex:dateUtc="2023-11-22T18:52:00Z"/>
  <w16cex:commentExtensible w16cex:durableId="047D77E7" w16cex:dateUtc="2023-11-17T19:20:00Z"/>
  <w16cex:commentExtensible w16cex:durableId="60B913D8" w16cex:dateUtc="2023-11-22T18:30:00Z"/>
  <w16cex:commentExtensible w16cex:durableId="67AE01BD" w16cex:dateUtc="2023-11-22T20:24:00Z"/>
  <w16cex:commentExtensible w16cex:durableId="30E765CA" w16cex:dateUtc="2023-11-28T18:49:00Z"/>
  <w16cex:commentExtensible w16cex:durableId="73BBC9C3" w16cex:dateUtc="2023-11-22T20:33:00Z"/>
  <w16cex:commentExtensible w16cex:durableId="5C0B3E73" w16cex:dateUtc="2023-11-28T18:51:00Z"/>
  <w16cex:commentExtensible w16cex:durableId="15660137" w16cex:dateUtc="2023-11-22T20:34:00Z"/>
  <w16cex:commentExtensible w16cex:durableId="714DEE07" w16cex:dateUtc="2023-11-22T20:35:00Z"/>
  <w16cex:commentExtensible w16cex:durableId="493498EF" w16cex:dateUtc="2023-11-22T20:37:00Z"/>
  <w16cex:commentExtensible w16cex:durableId="3A91DEE5" w16cex:dateUtc="2023-11-22T20:37:00Z"/>
  <w16cex:commentExtensible w16cex:durableId="1799B206" w16cex:dateUtc="2023-11-22T20:37:00Z"/>
  <w16cex:commentExtensible w16cex:durableId="258F8C21" w16cex:dateUtc="2023-11-22T20:38:00Z"/>
  <w16cex:commentExtensible w16cex:durableId="56274D43" w16cex:dateUtc="2023-11-22T20:38:00Z"/>
  <w16cex:commentExtensible w16cex:durableId="529B1311" w16cex:dateUtc="2023-11-13T22:11:00Z"/>
  <w16cex:commentExtensible w16cex:durableId="50145A65" w16cex:dateUtc="2023-11-22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B7FE40" w16cid:durableId="5E460B15"/>
  <w16cid:commentId w16cid:paraId="36409422" w16cid:durableId="633CF5F4"/>
  <w16cid:commentId w16cid:paraId="55BB240B" w16cid:durableId="1FA93947"/>
  <w16cid:commentId w16cid:paraId="55EE6E17" w16cid:durableId="18864011"/>
  <w16cid:commentId w16cid:paraId="240582BB" w16cid:durableId="6C1DFE85"/>
  <w16cid:commentId w16cid:paraId="6C8F388C" w16cid:durableId="46917B01"/>
  <w16cid:commentId w16cid:paraId="48000379" w16cid:durableId="3DEFD7D5"/>
  <w16cid:commentId w16cid:paraId="6ED77122" w16cid:durableId="7196DFED"/>
  <w16cid:commentId w16cid:paraId="5651543F" w16cid:durableId="1C6471B7"/>
  <w16cid:commentId w16cid:paraId="7196D722" w16cid:durableId="2FE4B435"/>
  <w16cid:commentId w16cid:paraId="49DCA381" w16cid:durableId="2A85DCE9"/>
  <w16cid:commentId w16cid:paraId="4B80552A" w16cid:durableId="3C1EBC4F"/>
  <w16cid:commentId w16cid:paraId="50AC049C" w16cid:durableId="082D0ED6"/>
  <w16cid:commentId w16cid:paraId="154D86B4" w16cid:durableId="433CBF5D"/>
  <w16cid:commentId w16cid:paraId="3E10172D" w16cid:durableId="6518B814"/>
  <w16cid:commentId w16cid:paraId="0AB57FAA" w16cid:durableId="4403FE2D"/>
  <w16cid:commentId w16cid:paraId="4648D90C" w16cid:durableId="02B9549C"/>
  <w16cid:commentId w16cid:paraId="36CEF0CD" w16cid:durableId="47DC0A14"/>
  <w16cid:commentId w16cid:paraId="15B242CF" w16cid:durableId="1AAB0ED0"/>
  <w16cid:commentId w16cid:paraId="2C5A2707" w16cid:durableId="55292CE7"/>
  <w16cid:commentId w16cid:paraId="2C9F06A5" w16cid:durableId="5C0924C4"/>
  <w16cid:commentId w16cid:paraId="25B03D38" w16cid:durableId="27236D61"/>
  <w16cid:commentId w16cid:paraId="66ABCFB7" w16cid:durableId="34CEBBDB"/>
  <w16cid:commentId w16cid:paraId="1E4B7B2F" w16cid:durableId="5EF87784"/>
  <w16cid:commentId w16cid:paraId="26E1301B" w16cid:durableId="32D7D250"/>
  <w16cid:commentId w16cid:paraId="32A15B17" w16cid:durableId="121BA0D8"/>
  <w16cid:commentId w16cid:paraId="2A2EEB6C" w16cid:durableId="5BCA5082"/>
  <w16cid:commentId w16cid:paraId="36130598" w16cid:durableId="3C7C674D"/>
  <w16cid:commentId w16cid:paraId="39384B57" w16cid:durableId="7E00E2A7"/>
  <w16cid:commentId w16cid:paraId="72D6D571" w16cid:durableId="5F44FB10"/>
  <w16cid:commentId w16cid:paraId="26751C6B" w16cid:durableId="171F6D72"/>
  <w16cid:commentId w16cid:paraId="3D4B467E" w16cid:durableId="183BB695"/>
  <w16cid:commentId w16cid:paraId="2214D22E" w16cid:durableId="6BEF14E3"/>
  <w16cid:commentId w16cid:paraId="6E66DCB9" w16cid:durableId="1CC7F80D"/>
  <w16cid:commentId w16cid:paraId="50384D00" w16cid:durableId="4298D859"/>
  <w16cid:commentId w16cid:paraId="1F66490E" w16cid:durableId="7229BC15"/>
  <w16cid:commentId w16cid:paraId="6AF458A3" w16cid:durableId="7CE3E601"/>
  <w16cid:commentId w16cid:paraId="49D52C17" w16cid:durableId="5EF9C7D2"/>
  <w16cid:commentId w16cid:paraId="0A6999A1" w16cid:durableId="52BADDFE"/>
  <w16cid:commentId w16cid:paraId="48C79841" w16cid:durableId="4A00EE63"/>
  <w16cid:commentId w16cid:paraId="0A480184" w16cid:durableId="4F6D9E17"/>
  <w16cid:commentId w16cid:paraId="6C907CF2" w16cid:durableId="4F03FF79"/>
  <w16cid:commentId w16cid:paraId="544339C5" w16cid:durableId="16869BB8"/>
  <w16cid:commentId w16cid:paraId="2DA951F6" w16cid:durableId="16475A5C"/>
  <w16cid:commentId w16cid:paraId="5B6F6321" w16cid:durableId="0B1EADE8"/>
  <w16cid:commentId w16cid:paraId="0B83A83A" w16cid:durableId="5DBE7E90"/>
  <w16cid:commentId w16cid:paraId="31478CFD" w16cid:durableId="62F9C505"/>
  <w16cid:commentId w16cid:paraId="6A784BD7" w16cid:durableId="6CC4A8DD"/>
  <w16cid:commentId w16cid:paraId="6858E530" w16cid:durableId="2D949F39"/>
  <w16cid:commentId w16cid:paraId="4C684662" w16cid:durableId="7A8DEBE1"/>
  <w16cid:commentId w16cid:paraId="7F0EACBC" w16cid:durableId="2FC6EB54"/>
  <w16cid:commentId w16cid:paraId="7222AAD8" w16cid:durableId="46DB1D0C"/>
  <w16cid:commentId w16cid:paraId="5E56DEC8" w16cid:durableId="58E9A5C2"/>
  <w16cid:commentId w16cid:paraId="58236B6D" w16cid:durableId="01F95751"/>
  <w16cid:commentId w16cid:paraId="71EA1884" w16cid:durableId="047D77E7"/>
  <w16cid:commentId w16cid:paraId="01F70DD1" w16cid:durableId="60B913D8"/>
  <w16cid:commentId w16cid:paraId="3370DE2D" w16cid:durableId="67AE01BD"/>
  <w16cid:commentId w16cid:paraId="13E66941" w16cid:durableId="30E765CA"/>
  <w16cid:commentId w16cid:paraId="45A6E32A" w16cid:durableId="73BBC9C3"/>
  <w16cid:commentId w16cid:paraId="7018D081" w16cid:durableId="5C0B3E73"/>
  <w16cid:commentId w16cid:paraId="2DE633A3" w16cid:durableId="15660137"/>
  <w16cid:commentId w16cid:paraId="5B021BD0" w16cid:durableId="714DEE07"/>
  <w16cid:commentId w16cid:paraId="58181ED6" w16cid:durableId="493498EF"/>
  <w16cid:commentId w16cid:paraId="50DAEBD5" w16cid:durableId="3A91DEE5"/>
  <w16cid:commentId w16cid:paraId="2CD3D4DD" w16cid:durableId="1799B206"/>
  <w16cid:commentId w16cid:paraId="29375ECB" w16cid:durableId="258F8C21"/>
  <w16cid:commentId w16cid:paraId="4D6E67A3" w16cid:durableId="56274D43"/>
  <w16cid:commentId w16cid:paraId="024D0283" w16cid:durableId="529B1311"/>
  <w16cid:commentId w16cid:paraId="78230790" w16cid:durableId="50145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4916B" w14:textId="77777777" w:rsidR="00E52453" w:rsidRDefault="00E52453">
      <w:pPr>
        <w:spacing w:after="0"/>
      </w:pPr>
      <w:r>
        <w:separator/>
      </w:r>
    </w:p>
  </w:endnote>
  <w:endnote w:type="continuationSeparator" w:id="0">
    <w:p w14:paraId="058260D6" w14:textId="77777777" w:rsidR="00E52453" w:rsidRDefault="00E52453">
      <w:pPr>
        <w:spacing w:after="0"/>
      </w:pPr>
      <w:r>
        <w:continuationSeparator/>
      </w:r>
    </w:p>
  </w:endnote>
  <w:endnote w:type="continuationNotice" w:id="1">
    <w:p w14:paraId="523359C4" w14:textId="77777777" w:rsidR="00E52453" w:rsidRDefault="00E524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1890" w14:textId="77777777" w:rsidR="00E52453" w:rsidRDefault="00E52453">
      <w:pPr>
        <w:spacing w:after="0"/>
      </w:pPr>
      <w:r>
        <w:separator/>
      </w:r>
    </w:p>
  </w:footnote>
  <w:footnote w:type="continuationSeparator" w:id="0">
    <w:p w14:paraId="56D5AFC4" w14:textId="77777777" w:rsidR="00E52453" w:rsidRDefault="00E52453">
      <w:pPr>
        <w:spacing w:after="0"/>
      </w:pPr>
      <w:r>
        <w:continuationSeparator/>
      </w:r>
    </w:p>
  </w:footnote>
  <w:footnote w:type="continuationNotice" w:id="1">
    <w:p w14:paraId="3E087CDA" w14:textId="77777777" w:rsidR="00E52453" w:rsidRDefault="00E5245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oumourtzoglou, Marianthi-Anna">
    <w15:presenceInfo w15:providerId="AD" w15:userId="S::mk3961@cumc.columbia.edu::ef378efc-f22b-4963-9cd9-44d2d00bded3"/>
  </w15:person>
  <w15:person w15:author="Joan Casey">
    <w15:presenceInfo w15:providerId="None" w15:userId="Joan Casey"/>
  </w15:person>
  <w15:person w15:author="Schwartz, Joel">
    <w15:presenceInfo w15:providerId="AD" w15:userId="S::jschwrtz@hsph.harvard.edu::a9c968cc-eab8-403d-bd4f-b23b22af6c2a"/>
  </w15:person>
  <w15:person w15:author="Yoshira Van Horne">
    <w15:presenceInfo w15:providerId="AD" w15:userId="S::yvanhorn@usc.edu::926e5b28-702a-47eb-a845-ebef0eba726f"/>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1889"/>
    <w:rsid w:val="000039EA"/>
    <w:rsid w:val="000078A0"/>
    <w:rsid w:val="000117DB"/>
    <w:rsid w:val="00012E11"/>
    <w:rsid w:val="00022108"/>
    <w:rsid w:val="00025136"/>
    <w:rsid w:val="00030D0F"/>
    <w:rsid w:val="00030E4C"/>
    <w:rsid w:val="00034318"/>
    <w:rsid w:val="0003701D"/>
    <w:rsid w:val="00045D1F"/>
    <w:rsid w:val="00050715"/>
    <w:rsid w:val="00052FC2"/>
    <w:rsid w:val="00055E86"/>
    <w:rsid w:val="00056E22"/>
    <w:rsid w:val="0006137D"/>
    <w:rsid w:val="00064E8C"/>
    <w:rsid w:val="00070377"/>
    <w:rsid w:val="00070F2A"/>
    <w:rsid w:val="000815ED"/>
    <w:rsid w:val="00081E8D"/>
    <w:rsid w:val="00083344"/>
    <w:rsid w:val="00086D51"/>
    <w:rsid w:val="00091E90"/>
    <w:rsid w:val="00093CA1"/>
    <w:rsid w:val="000A1489"/>
    <w:rsid w:val="000A6242"/>
    <w:rsid w:val="000A7D17"/>
    <w:rsid w:val="000B2DC3"/>
    <w:rsid w:val="000B336D"/>
    <w:rsid w:val="000B54FF"/>
    <w:rsid w:val="000B6D55"/>
    <w:rsid w:val="000C3044"/>
    <w:rsid w:val="000C5481"/>
    <w:rsid w:val="000C5AAF"/>
    <w:rsid w:val="000C7038"/>
    <w:rsid w:val="000D015D"/>
    <w:rsid w:val="000D1DD2"/>
    <w:rsid w:val="000D5F9D"/>
    <w:rsid w:val="000E1872"/>
    <w:rsid w:val="000E3180"/>
    <w:rsid w:val="000E3957"/>
    <w:rsid w:val="000F4A0E"/>
    <w:rsid w:val="000F5B21"/>
    <w:rsid w:val="000F7701"/>
    <w:rsid w:val="000F7B91"/>
    <w:rsid w:val="00101179"/>
    <w:rsid w:val="00103924"/>
    <w:rsid w:val="0010668D"/>
    <w:rsid w:val="00107814"/>
    <w:rsid w:val="00110D26"/>
    <w:rsid w:val="001115DD"/>
    <w:rsid w:val="00115DC9"/>
    <w:rsid w:val="001205C1"/>
    <w:rsid w:val="00124D78"/>
    <w:rsid w:val="00125FC7"/>
    <w:rsid w:val="00130F53"/>
    <w:rsid w:val="00133F46"/>
    <w:rsid w:val="00143A69"/>
    <w:rsid w:val="0014782F"/>
    <w:rsid w:val="00157ABA"/>
    <w:rsid w:val="001642CE"/>
    <w:rsid w:val="001705FD"/>
    <w:rsid w:val="00173221"/>
    <w:rsid w:val="0017388E"/>
    <w:rsid w:val="00183153"/>
    <w:rsid w:val="0018343A"/>
    <w:rsid w:val="00184190"/>
    <w:rsid w:val="00192DF0"/>
    <w:rsid w:val="00194893"/>
    <w:rsid w:val="00194FFD"/>
    <w:rsid w:val="001A1622"/>
    <w:rsid w:val="001A2316"/>
    <w:rsid w:val="001A4247"/>
    <w:rsid w:val="001A42B4"/>
    <w:rsid w:val="001A7C43"/>
    <w:rsid w:val="001B487F"/>
    <w:rsid w:val="001B515A"/>
    <w:rsid w:val="001B5B82"/>
    <w:rsid w:val="001B751B"/>
    <w:rsid w:val="001C13FF"/>
    <w:rsid w:val="001C491A"/>
    <w:rsid w:val="001C4F31"/>
    <w:rsid w:val="001D146F"/>
    <w:rsid w:val="001D47B3"/>
    <w:rsid w:val="001D4C06"/>
    <w:rsid w:val="001D6035"/>
    <w:rsid w:val="001D60DE"/>
    <w:rsid w:val="001D735D"/>
    <w:rsid w:val="001E3D9A"/>
    <w:rsid w:val="001F061A"/>
    <w:rsid w:val="00203C57"/>
    <w:rsid w:val="00205050"/>
    <w:rsid w:val="00210C97"/>
    <w:rsid w:val="00214938"/>
    <w:rsid w:val="00217AAE"/>
    <w:rsid w:val="002228A2"/>
    <w:rsid w:val="00223795"/>
    <w:rsid w:val="00223F01"/>
    <w:rsid w:val="002246F9"/>
    <w:rsid w:val="00225387"/>
    <w:rsid w:val="00226032"/>
    <w:rsid w:val="0023473B"/>
    <w:rsid w:val="00242DF6"/>
    <w:rsid w:val="00244C88"/>
    <w:rsid w:val="00247679"/>
    <w:rsid w:val="00254D28"/>
    <w:rsid w:val="00257453"/>
    <w:rsid w:val="00257A75"/>
    <w:rsid w:val="00262044"/>
    <w:rsid w:val="00270945"/>
    <w:rsid w:val="00270E55"/>
    <w:rsid w:val="002729D5"/>
    <w:rsid w:val="00274D3C"/>
    <w:rsid w:val="00277E05"/>
    <w:rsid w:val="00280527"/>
    <w:rsid w:val="002843F7"/>
    <w:rsid w:val="00284494"/>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4340"/>
    <w:rsid w:val="002C6E7F"/>
    <w:rsid w:val="002E4F31"/>
    <w:rsid w:val="002E5A3E"/>
    <w:rsid w:val="002E68FC"/>
    <w:rsid w:val="002E7CBC"/>
    <w:rsid w:val="002E7E14"/>
    <w:rsid w:val="002F0A6D"/>
    <w:rsid w:val="002F6C6B"/>
    <w:rsid w:val="003006BB"/>
    <w:rsid w:val="003019D2"/>
    <w:rsid w:val="003033B1"/>
    <w:rsid w:val="00305C5A"/>
    <w:rsid w:val="00310A61"/>
    <w:rsid w:val="00310D9F"/>
    <w:rsid w:val="00311387"/>
    <w:rsid w:val="00312B2A"/>
    <w:rsid w:val="003209BE"/>
    <w:rsid w:val="00323070"/>
    <w:rsid w:val="00326F9A"/>
    <w:rsid w:val="0033112A"/>
    <w:rsid w:val="003334DF"/>
    <w:rsid w:val="00333F4D"/>
    <w:rsid w:val="00334A29"/>
    <w:rsid w:val="003407DE"/>
    <w:rsid w:val="003440D6"/>
    <w:rsid w:val="00354ABE"/>
    <w:rsid w:val="003579FC"/>
    <w:rsid w:val="00370360"/>
    <w:rsid w:val="00371501"/>
    <w:rsid w:val="0037463A"/>
    <w:rsid w:val="00375715"/>
    <w:rsid w:val="00376B5E"/>
    <w:rsid w:val="003830A5"/>
    <w:rsid w:val="00385C7F"/>
    <w:rsid w:val="00393E16"/>
    <w:rsid w:val="00393FBC"/>
    <w:rsid w:val="00394E68"/>
    <w:rsid w:val="003B1ADF"/>
    <w:rsid w:val="003B2DDA"/>
    <w:rsid w:val="003B3B20"/>
    <w:rsid w:val="003B4760"/>
    <w:rsid w:val="003C1C86"/>
    <w:rsid w:val="003D0FB5"/>
    <w:rsid w:val="003D4B41"/>
    <w:rsid w:val="003D5B21"/>
    <w:rsid w:val="003E02AC"/>
    <w:rsid w:val="003E4478"/>
    <w:rsid w:val="003E4BD5"/>
    <w:rsid w:val="003E61B0"/>
    <w:rsid w:val="003F29D3"/>
    <w:rsid w:val="003F4D66"/>
    <w:rsid w:val="003F6B0D"/>
    <w:rsid w:val="0040396E"/>
    <w:rsid w:val="00410D5E"/>
    <w:rsid w:val="004141BF"/>
    <w:rsid w:val="00433AAB"/>
    <w:rsid w:val="004469FA"/>
    <w:rsid w:val="00450394"/>
    <w:rsid w:val="004740C6"/>
    <w:rsid w:val="00474D11"/>
    <w:rsid w:val="004768C8"/>
    <w:rsid w:val="00483D1D"/>
    <w:rsid w:val="00484379"/>
    <w:rsid w:val="00493805"/>
    <w:rsid w:val="004A7AE2"/>
    <w:rsid w:val="004B135C"/>
    <w:rsid w:val="004B22C6"/>
    <w:rsid w:val="004B615D"/>
    <w:rsid w:val="004C116D"/>
    <w:rsid w:val="004C72F2"/>
    <w:rsid w:val="004C7F45"/>
    <w:rsid w:val="004D4149"/>
    <w:rsid w:val="004D6464"/>
    <w:rsid w:val="004E14D3"/>
    <w:rsid w:val="004E50AD"/>
    <w:rsid w:val="004E7744"/>
    <w:rsid w:val="0050144B"/>
    <w:rsid w:val="00502BC3"/>
    <w:rsid w:val="00504FAC"/>
    <w:rsid w:val="00511CDA"/>
    <w:rsid w:val="00512EEE"/>
    <w:rsid w:val="0051542A"/>
    <w:rsid w:val="0051562A"/>
    <w:rsid w:val="0051587B"/>
    <w:rsid w:val="00521B6F"/>
    <w:rsid w:val="00522AF9"/>
    <w:rsid w:val="00532769"/>
    <w:rsid w:val="005441A9"/>
    <w:rsid w:val="00545B4E"/>
    <w:rsid w:val="0055035D"/>
    <w:rsid w:val="0055165B"/>
    <w:rsid w:val="005522A2"/>
    <w:rsid w:val="005553A8"/>
    <w:rsid w:val="00556E5F"/>
    <w:rsid w:val="00561E5F"/>
    <w:rsid w:val="00562263"/>
    <w:rsid w:val="0056273A"/>
    <w:rsid w:val="00562CD8"/>
    <w:rsid w:val="005754A3"/>
    <w:rsid w:val="0058332D"/>
    <w:rsid w:val="00585875"/>
    <w:rsid w:val="00587C18"/>
    <w:rsid w:val="00590A8D"/>
    <w:rsid w:val="005948E6"/>
    <w:rsid w:val="00594A4C"/>
    <w:rsid w:val="005A1444"/>
    <w:rsid w:val="005A78D5"/>
    <w:rsid w:val="005B1E2E"/>
    <w:rsid w:val="005B4FE3"/>
    <w:rsid w:val="005C7DD7"/>
    <w:rsid w:val="005D239F"/>
    <w:rsid w:val="005E34FA"/>
    <w:rsid w:val="005E7257"/>
    <w:rsid w:val="005F210A"/>
    <w:rsid w:val="005F2B9D"/>
    <w:rsid w:val="005F3F05"/>
    <w:rsid w:val="005F6629"/>
    <w:rsid w:val="00600210"/>
    <w:rsid w:val="00603353"/>
    <w:rsid w:val="00607515"/>
    <w:rsid w:val="00615A6E"/>
    <w:rsid w:val="00617426"/>
    <w:rsid w:val="006205B0"/>
    <w:rsid w:val="006215D6"/>
    <w:rsid w:val="00621AD9"/>
    <w:rsid w:val="00623869"/>
    <w:rsid w:val="00626135"/>
    <w:rsid w:val="006302C4"/>
    <w:rsid w:val="00633CFD"/>
    <w:rsid w:val="0063442F"/>
    <w:rsid w:val="00641182"/>
    <w:rsid w:val="00641F52"/>
    <w:rsid w:val="006438CF"/>
    <w:rsid w:val="00644172"/>
    <w:rsid w:val="00652A55"/>
    <w:rsid w:val="00665F29"/>
    <w:rsid w:val="00670448"/>
    <w:rsid w:val="006712A7"/>
    <w:rsid w:val="00671320"/>
    <w:rsid w:val="006714C2"/>
    <w:rsid w:val="00672B7B"/>
    <w:rsid w:val="00674B6F"/>
    <w:rsid w:val="00676057"/>
    <w:rsid w:val="006762E4"/>
    <w:rsid w:val="00686511"/>
    <w:rsid w:val="006907C7"/>
    <w:rsid w:val="006911D1"/>
    <w:rsid w:val="006A327D"/>
    <w:rsid w:val="006A3FD4"/>
    <w:rsid w:val="006A4EBC"/>
    <w:rsid w:val="006A6BF8"/>
    <w:rsid w:val="006B0D43"/>
    <w:rsid w:val="006B54D3"/>
    <w:rsid w:val="006B5D26"/>
    <w:rsid w:val="006B7312"/>
    <w:rsid w:val="006C0CE5"/>
    <w:rsid w:val="006C113B"/>
    <w:rsid w:val="006C4644"/>
    <w:rsid w:val="006D6406"/>
    <w:rsid w:val="006D7A16"/>
    <w:rsid w:val="006E20CF"/>
    <w:rsid w:val="006F2689"/>
    <w:rsid w:val="006F5F2D"/>
    <w:rsid w:val="007044A9"/>
    <w:rsid w:val="00707C7F"/>
    <w:rsid w:val="007120BB"/>
    <w:rsid w:val="00713EDD"/>
    <w:rsid w:val="0071400E"/>
    <w:rsid w:val="00717B62"/>
    <w:rsid w:val="007212B3"/>
    <w:rsid w:val="00724F22"/>
    <w:rsid w:val="0073532F"/>
    <w:rsid w:val="00735BBE"/>
    <w:rsid w:val="00735F2A"/>
    <w:rsid w:val="0073670F"/>
    <w:rsid w:val="00736CE3"/>
    <w:rsid w:val="0074570B"/>
    <w:rsid w:val="007458B6"/>
    <w:rsid w:val="007500CC"/>
    <w:rsid w:val="007521A3"/>
    <w:rsid w:val="0075220A"/>
    <w:rsid w:val="007527BE"/>
    <w:rsid w:val="007548A2"/>
    <w:rsid w:val="00761B85"/>
    <w:rsid w:val="00766580"/>
    <w:rsid w:val="007701F7"/>
    <w:rsid w:val="007727C3"/>
    <w:rsid w:val="00772972"/>
    <w:rsid w:val="00775122"/>
    <w:rsid w:val="0077548D"/>
    <w:rsid w:val="007757E6"/>
    <w:rsid w:val="0078192F"/>
    <w:rsid w:val="007840BE"/>
    <w:rsid w:val="00784DDF"/>
    <w:rsid w:val="00786634"/>
    <w:rsid w:val="00791CD0"/>
    <w:rsid w:val="0079248B"/>
    <w:rsid w:val="0079561D"/>
    <w:rsid w:val="00796D71"/>
    <w:rsid w:val="007A4509"/>
    <w:rsid w:val="007A7323"/>
    <w:rsid w:val="007B0413"/>
    <w:rsid w:val="007B3239"/>
    <w:rsid w:val="007B4871"/>
    <w:rsid w:val="007C7537"/>
    <w:rsid w:val="007E1E31"/>
    <w:rsid w:val="007E2704"/>
    <w:rsid w:val="007E4B5B"/>
    <w:rsid w:val="007E6A82"/>
    <w:rsid w:val="007F1955"/>
    <w:rsid w:val="007F2252"/>
    <w:rsid w:val="00802920"/>
    <w:rsid w:val="00804304"/>
    <w:rsid w:val="00806C72"/>
    <w:rsid w:val="0081375A"/>
    <w:rsid w:val="00813903"/>
    <w:rsid w:val="008143A5"/>
    <w:rsid w:val="0081454A"/>
    <w:rsid w:val="008174CC"/>
    <w:rsid w:val="00827D9D"/>
    <w:rsid w:val="00831270"/>
    <w:rsid w:val="00833102"/>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877F0"/>
    <w:rsid w:val="00891209"/>
    <w:rsid w:val="00895B4F"/>
    <w:rsid w:val="00897D7E"/>
    <w:rsid w:val="008A0297"/>
    <w:rsid w:val="008A0D0E"/>
    <w:rsid w:val="008A422D"/>
    <w:rsid w:val="008A5CBB"/>
    <w:rsid w:val="008B0F51"/>
    <w:rsid w:val="008B3C31"/>
    <w:rsid w:val="008B3D11"/>
    <w:rsid w:val="008B5EB7"/>
    <w:rsid w:val="008B6E2D"/>
    <w:rsid w:val="008C0996"/>
    <w:rsid w:val="008C2990"/>
    <w:rsid w:val="008D0177"/>
    <w:rsid w:val="008D26C1"/>
    <w:rsid w:val="008D2D01"/>
    <w:rsid w:val="008D4AB3"/>
    <w:rsid w:val="008E46CD"/>
    <w:rsid w:val="008E6DB8"/>
    <w:rsid w:val="00902D7D"/>
    <w:rsid w:val="00904829"/>
    <w:rsid w:val="00904FBD"/>
    <w:rsid w:val="00906F11"/>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969C0"/>
    <w:rsid w:val="009A24C4"/>
    <w:rsid w:val="009A5ED9"/>
    <w:rsid w:val="009B5454"/>
    <w:rsid w:val="009D06B6"/>
    <w:rsid w:val="009D7561"/>
    <w:rsid w:val="009D768A"/>
    <w:rsid w:val="009E013B"/>
    <w:rsid w:val="009E6F98"/>
    <w:rsid w:val="009E70D4"/>
    <w:rsid w:val="009F52EA"/>
    <w:rsid w:val="009F66BE"/>
    <w:rsid w:val="00A021E2"/>
    <w:rsid w:val="00A02363"/>
    <w:rsid w:val="00A03ABD"/>
    <w:rsid w:val="00A042E9"/>
    <w:rsid w:val="00A102FA"/>
    <w:rsid w:val="00A110F9"/>
    <w:rsid w:val="00A1310C"/>
    <w:rsid w:val="00A13743"/>
    <w:rsid w:val="00A1401C"/>
    <w:rsid w:val="00A146A3"/>
    <w:rsid w:val="00A2116E"/>
    <w:rsid w:val="00A2217E"/>
    <w:rsid w:val="00A340AE"/>
    <w:rsid w:val="00A34EBD"/>
    <w:rsid w:val="00A3694C"/>
    <w:rsid w:val="00A36FE9"/>
    <w:rsid w:val="00A37BE5"/>
    <w:rsid w:val="00A4014A"/>
    <w:rsid w:val="00A46EDD"/>
    <w:rsid w:val="00A501F1"/>
    <w:rsid w:val="00A508E1"/>
    <w:rsid w:val="00A511B7"/>
    <w:rsid w:val="00A5147B"/>
    <w:rsid w:val="00A5261E"/>
    <w:rsid w:val="00A53343"/>
    <w:rsid w:val="00A53F8F"/>
    <w:rsid w:val="00A635A9"/>
    <w:rsid w:val="00A73CD7"/>
    <w:rsid w:val="00A757D3"/>
    <w:rsid w:val="00A80063"/>
    <w:rsid w:val="00A80FF3"/>
    <w:rsid w:val="00A85CC3"/>
    <w:rsid w:val="00A9094A"/>
    <w:rsid w:val="00A90B3C"/>
    <w:rsid w:val="00A94406"/>
    <w:rsid w:val="00A95677"/>
    <w:rsid w:val="00A95E05"/>
    <w:rsid w:val="00A9663D"/>
    <w:rsid w:val="00AA004D"/>
    <w:rsid w:val="00AA0072"/>
    <w:rsid w:val="00AA0568"/>
    <w:rsid w:val="00AA7F09"/>
    <w:rsid w:val="00AB0589"/>
    <w:rsid w:val="00AB0C95"/>
    <w:rsid w:val="00AB640C"/>
    <w:rsid w:val="00AC2D72"/>
    <w:rsid w:val="00AC68A4"/>
    <w:rsid w:val="00AD084C"/>
    <w:rsid w:val="00AD4592"/>
    <w:rsid w:val="00AD6149"/>
    <w:rsid w:val="00AD76C5"/>
    <w:rsid w:val="00AE32AA"/>
    <w:rsid w:val="00AE60EF"/>
    <w:rsid w:val="00AF0CF1"/>
    <w:rsid w:val="00AF1B58"/>
    <w:rsid w:val="00B03EA2"/>
    <w:rsid w:val="00B06321"/>
    <w:rsid w:val="00B10506"/>
    <w:rsid w:val="00B1117A"/>
    <w:rsid w:val="00B1215E"/>
    <w:rsid w:val="00B14937"/>
    <w:rsid w:val="00B14B2C"/>
    <w:rsid w:val="00B21F63"/>
    <w:rsid w:val="00B22E7A"/>
    <w:rsid w:val="00B24DCE"/>
    <w:rsid w:val="00B25C33"/>
    <w:rsid w:val="00B264CD"/>
    <w:rsid w:val="00B26D54"/>
    <w:rsid w:val="00B30924"/>
    <w:rsid w:val="00B35C9B"/>
    <w:rsid w:val="00B35F39"/>
    <w:rsid w:val="00B407ED"/>
    <w:rsid w:val="00B4169B"/>
    <w:rsid w:val="00B507A6"/>
    <w:rsid w:val="00B5616F"/>
    <w:rsid w:val="00B6211C"/>
    <w:rsid w:val="00B625BE"/>
    <w:rsid w:val="00B63A2C"/>
    <w:rsid w:val="00B67703"/>
    <w:rsid w:val="00B70C1E"/>
    <w:rsid w:val="00B74B77"/>
    <w:rsid w:val="00B8635F"/>
    <w:rsid w:val="00B867D3"/>
    <w:rsid w:val="00B87249"/>
    <w:rsid w:val="00B90723"/>
    <w:rsid w:val="00B90A5E"/>
    <w:rsid w:val="00B9147E"/>
    <w:rsid w:val="00B929E4"/>
    <w:rsid w:val="00B93638"/>
    <w:rsid w:val="00B97984"/>
    <w:rsid w:val="00BA1ABB"/>
    <w:rsid w:val="00BA409B"/>
    <w:rsid w:val="00BA5A5E"/>
    <w:rsid w:val="00BA705A"/>
    <w:rsid w:val="00BB3A57"/>
    <w:rsid w:val="00BB4057"/>
    <w:rsid w:val="00BB58C5"/>
    <w:rsid w:val="00BB67D0"/>
    <w:rsid w:val="00BE275F"/>
    <w:rsid w:val="00BE48E6"/>
    <w:rsid w:val="00BE5C61"/>
    <w:rsid w:val="00BE719D"/>
    <w:rsid w:val="00BF04C3"/>
    <w:rsid w:val="00BF4C57"/>
    <w:rsid w:val="00BF4CD4"/>
    <w:rsid w:val="00C01B62"/>
    <w:rsid w:val="00C03A00"/>
    <w:rsid w:val="00C03C79"/>
    <w:rsid w:val="00C074E4"/>
    <w:rsid w:val="00C10098"/>
    <w:rsid w:val="00C14A3C"/>
    <w:rsid w:val="00C14DB0"/>
    <w:rsid w:val="00C16083"/>
    <w:rsid w:val="00C20C95"/>
    <w:rsid w:val="00C273D0"/>
    <w:rsid w:val="00C3025A"/>
    <w:rsid w:val="00C310BC"/>
    <w:rsid w:val="00C33D27"/>
    <w:rsid w:val="00C34DF7"/>
    <w:rsid w:val="00C35B9B"/>
    <w:rsid w:val="00C439EC"/>
    <w:rsid w:val="00C43A0D"/>
    <w:rsid w:val="00C446D5"/>
    <w:rsid w:val="00C47E5C"/>
    <w:rsid w:val="00C47FDC"/>
    <w:rsid w:val="00C50BF3"/>
    <w:rsid w:val="00C51846"/>
    <w:rsid w:val="00C5409C"/>
    <w:rsid w:val="00C571CA"/>
    <w:rsid w:val="00C65CF0"/>
    <w:rsid w:val="00C66253"/>
    <w:rsid w:val="00C6654C"/>
    <w:rsid w:val="00C66C5C"/>
    <w:rsid w:val="00C81AB1"/>
    <w:rsid w:val="00C87E05"/>
    <w:rsid w:val="00C95CDB"/>
    <w:rsid w:val="00C96EE2"/>
    <w:rsid w:val="00C97AF8"/>
    <w:rsid w:val="00CA0B44"/>
    <w:rsid w:val="00CB1DBF"/>
    <w:rsid w:val="00CB5B28"/>
    <w:rsid w:val="00CB7F4B"/>
    <w:rsid w:val="00CC3053"/>
    <w:rsid w:val="00CC3CBD"/>
    <w:rsid w:val="00CD0630"/>
    <w:rsid w:val="00CD2C95"/>
    <w:rsid w:val="00CE74A8"/>
    <w:rsid w:val="00CF2926"/>
    <w:rsid w:val="00CF4702"/>
    <w:rsid w:val="00CF7AE0"/>
    <w:rsid w:val="00D00856"/>
    <w:rsid w:val="00D11117"/>
    <w:rsid w:val="00D17A73"/>
    <w:rsid w:val="00D17B2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80D3E"/>
    <w:rsid w:val="00D90C6B"/>
    <w:rsid w:val="00D92751"/>
    <w:rsid w:val="00DA0F72"/>
    <w:rsid w:val="00DA4306"/>
    <w:rsid w:val="00DA48F0"/>
    <w:rsid w:val="00DA5048"/>
    <w:rsid w:val="00DB67AB"/>
    <w:rsid w:val="00DC702B"/>
    <w:rsid w:val="00DC78EB"/>
    <w:rsid w:val="00DD02D5"/>
    <w:rsid w:val="00DD06D2"/>
    <w:rsid w:val="00DD180E"/>
    <w:rsid w:val="00DD5D61"/>
    <w:rsid w:val="00DD6C18"/>
    <w:rsid w:val="00DF43A2"/>
    <w:rsid w:val="00DF48AE"/>
    <w:rsid w:val="00E01958"/>
    <w:rsid w:val="00E04AAC"/>
    <w:rsid w:val="00E051DD"/>
    <w:rsid w:val="00E063CB"/>
    <w:rsid w:val="00E07860"/>
    <w:rsid w:val="00E11FF6"/>
    <w:rsid w:val="00E13C69"/>
    <w:rsid w:val="00E22050"/>
    <w:rsid w:val="00E27608"/>
    <w:rsid w:val="00E30D1C"/>
    <w:rsid w:val="00E3127E"/>
    <w:rsid w:val="00E3759F"/>
    <w:rsid w:val="00E446B5"/>
    <w:rsid w:val="00E44C61"/>
    <w:rsid w:val="00E45095"/>
    <w:rsid w:val="00E464F8"/>
    <w:rsid w:val="00E50D98"/>
    <w:rsid w:val="00E5185B"/>
    <w:rsid w:val="00E52453"/>
    <w:rsid w:val="00E524A0"/>
    <w:rsid w:val="00E53538"/>
    <w:rsid w:val="00E55507"/>
    <w:rsid w:val="00E6133D"/>
    <w:rsid w:val="00E66E99"/>
    <w:rsid w:val="00E67483"/>
    <w:rsid w:val="00E72A52"/>
    <w:rsid w:val="00E75941"/>
    <w:rsid w:val="00E75AAA"/>
    <w:rsid w:val="00E76444"/>
    <w:rsid w:val="00E77EAF"/>
    <w:rsid w:val="00E824C0"/>
    <w:rsid w:val="00E831FE"/>
    <w:rsid w:val="00E838BB"/>
    <w:rsid w:val="00E9048B"/>
    <w:rsid w:val="00E93A08"/>
    <w:rsid w:val="00E95B0F"/>
    <w:rsid w:val="00E962D5"/>
    <w:rsid w:val="00E965D7"/>
    <w:rsid w:val="00EA1094"/>
    <w:rsid w:val="00EA1AF2"/>
    <w:rsid w:val="00EA372A"/>
    <w:rsid w:val="00EA5293"/>
    <w:rsid w:val="00EB23A1"/>
    <w:rsid w:val="00EB45DC"/>
    <w:rsid w:val="00EB5EBA"/>
    <w:rsid w:val="00EB76A4"/>
    <w:rsid w:val="00EC4A31"/>
    <w:rsid w:val="00ED3213"/>
    <w:rsid w:val="00EE15DF"/>
    <w:rsid w:val="00EE3FDA"/>
    <w:rsid w:val="00EF4DEF"/>
    <w:rsid w:val="00F0093F"/>
    <w:rsid w:val="00F0624F"/>
    <w:rsid w:val="00F10811"/>
    <w:rsid w:val="00F249BB"/>
    <w:rsid w:val="00F266BA"/>
    <w:rsid w:val="00F340E8"/>
    <w:rsid w:val="00F41840"/>
    <w:rsid w:val="00F42E94"/>
    <w:rsid w:val="00F64491"/>
    <w:rsid w:val="00F649EE"/>
    <w:rsid w:val="00F66935"/>
    <w:rsid w:val="00F82F95"/>
    <w:rsid w:val="00F839A7"/>
    <w:rsid w:val="00F85E08"/>
    <w:rsid w:val="00F8604A"/>
    <w:rsid w:val="00F8763A"/>
    <w:rsid w:val="00F901F2"/>
    <w:rsid w:val="00F977A1"/>
    <w:rsid w:val="00FA0B88"/>
    <w:rsid w:val="00FA74E8"/>
    <w:rsid w:val="00FB097B"/>
    <w:rsid w:val="00FB17C0"/>
    <w:rsid w:val="00FB63D0"/>
    <w:rsid w:val="00FC1CCF"/>
    <w:rsid w:val="00FC4FA2"/>
    <w:rsid w:val="00FC64B3"/>
    <w:rsid w:val="00FD1BF3"/>
    <w:rsid w:val="00FD3C30"/>
    <w:rsid w:val="00FD7229"/>
    <w:rsid w:val="00FE0582"/>
    <w:rsid w:val="00FE05FE"/>
    <w:rsid w:val="00FE09DB"/>
    <w:rsid w:val="00FE2D67"/>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lbb.texas.gov/Documents/Publications/Presentation/Overview%20of%202008%20State%20Hurricane%20Expenditures%20Fed%20Funding%20Presentation%20for%20Senate%20Finance%20Committee.pdf" TargetMode="External"/><Relationship Id="rId7" Type="http://schemas.openxmlformats.org/officeDocument/2006/relationships/hyperlink" Target="https://georgewbush-whitehouse.archives.gov/news/releases/2008/10/20081008-7.html" TargetMode="External"/><Relationship Id="rId2" Type="http://schemas.openxmlformats.org/officeDocument/2006/relationships/hyperlink" Target="https://www.fema.gov/sites/default/files/2020-10/florida_case-study.pdf" TargetMode="External"/><Relationship Id="rId1" Type="http://schemas.openxmlformats.org/officeDocument/2006/relationships/hyperlink" Target="https://crsreports.congress.gov/product/pdf/R/R43139" TargetMode="External"/><Relationship Id="rId6" Type="http://schemas.openxmlformats.org/officeDocument/2006/relationships/hyperlink" Target="https://txhronews.wordpress.com/2018/05/09/legislature-reviewing-hurricane-harvey-school-costs/" TargetMode="External"/><Relationship Id="rId5" Type="http://schemas.openxmlformats.org/officeDocument/2006/relationships/hyperlink" Target="https://georgewbush-whitehouse.archives.gov/news/releases/2008/09/20080913-4.html" TargetMode="External"/><Relationship Id="rId4" Type="http://schemas.openxmlformats.org/officeDocument/2006/relationships/hyperlink" Target="https://www.texastribune.org/2017/11/03/tensions-mounting-over-how-divvy-harvey-relief-fund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20386</Words>
  <Characters>116205</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136319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8</cp:revision>
  <dcterms:created xsi:type="dcterms:W3CDTF">2023-11-29T00:17:00Z</dcterms:created>
  <dcterms:modified xsi:type="dcterms:W3CDTF">2023-11-29T02:07:00Z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id="flJ3EOyh"/&gt;&lt;style id="http://www.zotero.org/styles/pnas" hasBibliography="1" bibliographyStyleHasBeenSet="1"/&gt;&lt;prefs&gt;&lt;pref name="fieldType" value="Field"/&gt;&lt;/prefs&gt;&lt;/data&gt;</vt:lpwstr>
  </property>
</Properties>
</file>