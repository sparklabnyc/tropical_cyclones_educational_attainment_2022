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43F18F8B"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w:t>
      </w:r>
      <w:r w:rsidR="00633CFD">
        <w:rPr>
          <w:rFonts w:ascii="Arial" w:hAnsi="Arial" w:cs="Arial"/>
          <w:sz w:val="20"/>
          <w:szCs w:val="20"/>
        </w:rPr>
        <w:t>Xicheng Xie</w:t>
      </w:r>
      <w:r w:rsidR="002246F9">
        <w:rPr>
          <w:rFonts w:ascii="Arial" w:hAnsi="Arial" w:cs="Arial"/>
          <w:sz w:val="20"/>
          <w:szCs w:val="20"/>
          <w:vertAlign w:val="superscript"/>
        </w:rPr>
        <w:t>4</w:t>
      </w:r>
      <w:r w:rsidR="00633CFD">
        <w:rPr>
          <w:rFonts w:ascii="Arial" w:hAnsi="Arial" w:cs="Arial"/>
          <w:sz w:val="20"/>
          <w:szCs w:val="20"/>
        </w:rPr>
        <w:t xml:space="preserve">, </w:t>
      </w:r>
      <w:r>
        <w:rPr>
          <w:rFonts w:ascii="Arial" w:hAnsi="Arial" w:cs="Arial"/>
          <w:sz w:val="20"/>
          <w:szCs w:val="20"/>
        </w:rPr>
        <w:t>Joan A. Casey</w:t>
      </w:r>
      <w:r w:rsidR="00C81AB1">
        <w:rPr>
          <w:rFonts w:ascii="Arial" w:hAnsi="Arial" w:cs="Arial"/>
          <w:sz w:val="20"/>
          <w:szCs w:val="20"/>
          <w:vertAlign w:val="superscript"/>
        </w:rPr>
        <w:t>1,5</w:t>
      </w:r>
      <w:r>
        <w:rPr>
          <w:rFonts w:ascii="Arial" w:hAnsi="Arial" w:cs="Arial"/>
          <w:sz w:val="20"/>
          <w:szCs w:val="20"/>
        </w:rPr>
        <w:t>, Joel Schwartz</w:t>
      </w:r>
      <w:r w:rsidR="002246F9">
        <w:rPr>
          <w:rFonts w:ascii="Arial" w:hAnsi="Arial" w:cs="Arial"/>
          <w:sz w:val="20"/>
          <w:szCs w:val="20"/>
          <w:vertAlign w:val="superscript"/>
        </w:rPr>
        <w:t>6</w:t>
      </w:r>
      <w:r>
        <w:rPr>
          <w:rFonts w:ascii="Arial" w:hAnsi="Arial" w:cs="Arial"/>
          <w:sz w:val="20"/>
          <w:szCs w:val="20"/>
        </w:rPr>
        <w:t>, Michelle L. Bell</w:t>
      </w:r>
      <w:r w:rsidR="002246F9">
        <w:rPr>
          <w:rFonts w:ascii="Arial" w:hAnsi="Arial" w:cs="Arial"/>
          <w:sz w:val="20"/>
          <w:szCs w:val="20"/>
          <w:vertAlign w:val="superscript"/>
        </w:rPr>
        <w:t>7</w:t>
      </w:r>
      <w:r>
        <w:rPr>
          <w:rFonts w:ascii="Arial" w:hAnsi="Arial" w:cs="Arial"/>
          <w:sz w:val="20"/>
          <w:szCs w:val="20"/>
        </w:rPr>
        <w:t>,</w:t>
      </w:r>
      <w:r w:rsidR="00F85E08">
        <w:rPr>
          <w:rFonts w:ascii="Arial" w:hAnsi="Arial" w:cs="Arial"/>
          <w:sz w:val="20"/>
          <w:szCs w:val="20"/>
        </w:rPr>
        <w:t xml:space="preserve"> </w:t>
      </w:r>
      <w:proofErr w:type="spellStart"/>
      <w:r w:rsidR="0079561D">
        <w:rPr>
          <w:rFonts w:ascii="Arial" w:hAnsi="Arial" w:cs="Arial"/>
          <w:sz w:val="20"/>
          <w:szCs w:val="20"/>
        </w:rPr>
        <w:t>Yoshira</w:t>
      </w:r>
      <w:proofErr w:type="spellEnd"/>
      <w:r w:rsidR="0079561D">
        <w:rPr>
          <w:rFonts w:ascii="Arial" w:hAnsi="Arial" w:cs="Arial"/>
          <w:sz w:val="20"/>
          <w:szCs w:val="20"/>
        </w:rPr>
        <w:t xml:space="preserve"> Ornelas Van Horne</w:t>
      </w:r>
      <w:r w:rsidR="0079561D">
        <w:rPr>
          <w:rFonts w:ascii="Arial" w:hAnsi="Arial" w:cs="Arial"/>
          <w:sz w:val="20"/>
          <w:szCs w:val="20"/>
          <w:vertAlign w:val="superscript"/>
        </w:rPr>
        <w:t>1</w:t>
      </w:r>
      <w:r w:rsidR="0079561D">
        <w:rPr>
          <w:rFonts w:ascii="Arial" w:hAnsi="Arial" w:cs="Arial"/>
          <w:sz w:val="20"/>
          <w:szCs w:val="20"/>
        </w:rPr>
        <w:t xml:space="preserve">, </w:t>
      </w:r>
      <w:r w:rsidR="00872845">
        <w:rPr>
          <w:rFonts w:ascii="Arial" w:hAnsi="Arial" w:cs="Arial"/>
          <w:sz w:val="20"/>
          <w:szCs w:val="20"/>
        </w:rPr>
        <w:t>Jared Fox</w:t>
      </w:r>
      <w:r w:rsidR="002246F9">
        <w:rPr>
          <w:rFonts w:ascii="Arial" w:hAnsi="Arial" w:cs="Arial"/>
          <w:sz w:val="20"/>
          <w:szCs w:val="20"/>
          <w:vertAlign w:val="superscript"/>
        </w:rPr>
        <w:t>8</w:t>
      </w:r>
      <w:r w:rsidR="00872845">
        <w:rPr>
          <w:rFonts w:ascii="Arial" w:hAnsi="Arial" w:cs="Arial"/>
          <w:sz w:val="20"/>
          <w:szCs w:val="20"/>
        </w:rPr>
        <w:t>,</w:t>
      </w:r>
      <w:r w:rsidR="00E524A0" w:rsidRPr="00E524A0">
        <w:rPr>
          <w:rFonts w:ascii="Arial" w:hAnsi="Arial" w:cs="Arial"/>
          <w:sz w:val="20"/>
          <w:szCs w:val="20"/>
        </w:rPr>
        <w:t xml:space="preserve"> </w:t>
      </w:r>
      <w:r w:rsidR="00E524A0">
        <w:rPr>
          <w:rFonts w:ascii="Arial" w:hAnsi="Arial" w:cs="Arial"/>
          <w:sz w:val="20"/>
          <w:szCs w:val="20"/>
        </w:rPr>
        <w:t>Marianthi-Anna Kioumourtzoglou</w:t>
      </w:r>
      <w:r w:rsidR="00E524A0">
        <w:rPr>
          <w:rFonts w:ascii="Arial" w:hAnsi="Arial" w:cs="Arial"/>
          <w:sz w:val="20"/>
          <w:szCs w:val="20"/>
          <w:vertAlign w:val="superscript"/>
        </w:rPr>
        <w:t>1</w:t>
      </w:r>
      <w:r w:rsidR="00E524A0">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15F7C9B0" w14:textId="2F10ADAC" w:rsidR="002246F9" w:rsidRPr="00872845" w:rsidRDefault="002246F9" w:rsidP="00872845">
      <w:pPr>
        <w:numPr>
          <w:ilvl w:val="0"/>
          <w:numId w:val="3"/>
        </w:numPr>
        <w:rPr>
          <w:rFonts w:ascii="Arial" w:hAnsi="Arial" w:cs="Arial"/>
          <w:sz w:val="20"/>
          <w:szCs w:val="20"/>
        </w:rPr>
      </w:pPr>
      <w:r>
        <w:rPr>
          <w:rFonts w:ascii="Arial" w:hAnsi="Arial" w:cs="Arial"/>
          <w:sz w:val="20"/>
          <w:szCs w:val="20"/>
        </w:rPr>
        <w:t>Department of Biostatistics, Columbia University Mailman School of Public Health, New York, New York,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52847629"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xml:space="preserve">, </w:t>
      </w:r>
      <w:r w:rsidR="001A1622">
        <w:rPr>
          <w:rFonts w:ascii="Arial" w:hAnsi="Arial" w:cs="Arial"/>
          <w:sz w:val="20"/>
          <w:szCs w:val="20"/>
        </w:rPr>
        <w:t>Chevy Chase</w:t>
      </w:r>
      <w:r>
        <w:rPr>
          <w:rFonts w:ascii="Arial" w:hAnsi="Arial" w:cs="Arial"/>
          <w:sz w:val="20"/>
          <w:szCs w:val="20"/>
        </w:rPr>
        <w:t>,</w:t>
      </w:r>
      <w:r w:rsidR="001A1622">
        <w:rPr>
          <w:rFonts w:ascii="Arial" w:hAnsi="Arial" w:cs="Arial"/>
          <w:sz w:val="20"/>
          <w:szCs w:val="20"/>
        </w:rPr>
        <w:t xml:space="preserve"> </w:t>
      </w:r>
      <w:r w:rsidR="00BE5C61">
        <w:rPr>
          <w:rFonts w:ascii="Arial" w:hAnsi="Arial" w:cs="Arial"/>
          <w:sz w:val="20"/>
          <w:szCs w:val="20"/>
        </w:rPr>
        <w:t>Maryland</w:t>
      </w:r>
      <w:r w:rsidR="001A1622">
        <w:rPr>
          <w:rFonts w:ascii="Arial" w:hAnsi="Arial" w:cs="Arial"/>
          <w:sz w:val="20"/>
          <w:szCs w:val="20"/>
        </w:rPr>
        <w:t>,</w:t>
      </w:r>
      <w:r>
        <w:rPr>
          <w:rFonts w:ascii="Arial" w:hAnsi="Arial" w:cs="Arial"/>
          <w:sz w:val="20"/>
          <w:szCs w:val="20"/>
        </w:rPr>
        <w:t xml:space="preserve">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1CFDD81E"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w:t>
      </w:r>
      <w:r w:rsidR="00F0093F">
        <w:rPr>
          <w:rFonts w:ascii="Arial" w:hAnsi="Arial" w:cs="Arial"/>
          <w:sz w:val="20"/>
          <w:szCs w:val="20"/>
        </w:rPr>
        <w:t xml:space="preserve"> established and formulated</w:t>
      </w:r>
      <w:r w:rsidR="005B4FE3">
        <w:rPr>
          <w:rFonts w:ascii="Arial" w:hAnsi="Arial" w:cs="Arial"/>
          <w:sz w:val="20"/>
          <w:szCs w:val="20"/>
        </w:rPr>
        <w:t xml:space="preserve">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 xml:space="preserve">acquired, analyzed, and interpreted data. RMP obtained funding. GYM and RMP conducted analysis and prepared results. GYM and RMP wrote the first draft of the paper, and JAC, JS, MLB, GBA, </w:t>
      </w:r>
      <w:r w:rsidR="00A5147B">
        <w:rPr>
          <w:rFonts w:ascii="Arial" w:hAnsi="Arial" w:cs="Arial"/>
          <w:sz w:val="20"/>
          <w:szCs w:val="20"/>
        </w:rPr>
        <w:t xml:space="preserve">YOVH, JF, and </w:t>
      </w:r>
      <w:r w:rsidR="005B4FE3">
        <w:rPr>
          <w:rFonts w:ascii="Arial" w:hAnsi="Arial" w:cs="Arial"/>
          <w:sz w:val="20"/>
          <w:szCs w:val="20"/>
        </w:rPr>
        <w:t>MAK contributed to critical revisions.</w:t>
      </w:r>
      <w:r w:rsidR="00310A61">
        <w:rPr>
          <w:rFonts w:ascii="Arial" w:hAnsi="Arial" w:cs="Arial"/>
          <w:sz w:val="20"/>
          <w:szCs w:val="20"/>
        </w:rPr>
        <w:t xml:space="preserve"> XX reviewed all statistical cod</w:t>
      </w:r>
      <w:r w:rsidR="000D015D">
        <w:rPr>
          <w:rFonts w:ascii="Arial" w:hAnsi="Arial" w:cs="Arial"/>
          <w:sz w:val="20"/>
          <w:szCs w:val="20"/>
        </w:rPr>
        <w:t>e</w:t>
      </w:r>
      <w:r w:rsidR="00310A61">
        <w:rPr>
          <w:rFonts w:ascii="Arial" w:hAnsi="Arial" w:cs="Arial"/>
          <w:sz w:val="20"/>
          <w:szCs w:val="20"/>
        </w:rPr>
        <w:t>.</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3127E" w:rsidRDefault="00E6133D" w:rsidP="00E6133D">
      <w:pPr>
        <w:rPr>
          <w:rFonts w:ascii="Arial" w:hAnsi="Arial"/>
          <w:sz w:val="20"/>
          <w:lang w:val="fr-FR"/>
        </w:rPr>
      </w:pPr>
      <w:r w:rsidRPr="00E3127E">
        <w:rPr>
          <w:rFonts w:ascii="Arial" w:hAnsi="Arial"/>
          <w:b/>
          <w:sz w:val="20"/>
          <w:lang w:val="fr-FR"/>
        </w:rPr>
        <w:t>Classification</w:t>
      </w:r>
      <w:r w:rsidR="00623869" w:rsidRPr="00E3127E">
        <w:rPr>
          <w:rFonts w:ascii="Arial" w:hAnsi="Arial"/>
          <w:b/>
          <w:sz w:val="20"/>
          <w:lang w:val="fr-FR"/>
        </w:rPr>
        <w:t xml:space="preserve">: </w:t>
      </w:r>
      <w:r w:rsidR="005B4FE3" w:rsidRPr="00E3127E">
        <w:rPr>
          <w:rFonts w:ascii="Arial" w:hAnsi="Arial"/>
          <w:sz w:val="20"/>
          <w:lang w:val="fr-FR"/>
        </w:rPr>
        <w:t>Social Sciences (Environmental Sciences)</w:t>
      </w:r>
      <w:r w:rsidRPr="00E3127E">
        <w:rPr>
          <w:rFonts w:ascii="Arial" w:hAnsi="Arial"/>
          <w:sz w:val="20"/>
          <w:lang w:val="fr-FR"/>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0" w:name="30j0zll" w:colFirst="0" w:colLast="0"/>
      <w:bookmarkStart w:id="1" w:name="1fob9te" w:colFirst="0" w:colLast="0"/>
      <w:bookmarkEnd w:id="0"/>
      <w:bookmarkEnd w:id="1"/>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w:t>
      </w:r>
      <w:commentRangeStart w:id="2"/>
      <w:r w:rsidRPr="00980C22">
        <w:rPr>
          <w:rFonts w:ascii="Arial" w:hAnsi="Arial" w:cs="Arial"/>
          <w:b/>
          <w:color w:val="000000"/>
          <w:sz w:val="20"/>
          <w:szCs w:val="20"/>
        </w:rPr>
        <w:t>t</w:t>
      </w:r>
      <w:commentRangeEnd w:id="2"/>
      <w:r w:rsidR="002843F7">
        <w:rPr>
          <w:rStyle w:val="CommentReference"/>
          <w:rFonts w:ascii="Times New Roman" w:eastAsia="Times New Roman" w:hAnsi="Times New Roman" w:cs="Times New Roman"/>
        </w:rPr>
        <w:commentReference w:id="2"/>
      </w:r>
    </w:p>
    <w:p w14:paraId="05107EAA" w14:textId="7B6764E4"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w:t>
      </w:r>
      <w:commentRangeStart w:id="3"/>
      <w:commentRangeStart w:id="4"/>
      <w:r w:rsidR="003E4BD5" w:rsidRPr="003E4BD5">
        <w:rPr>
          <w:rFonts w:ascii="Arial" w:hAnsi="Arial" w:cs="Arial"/>
          <w:color w:val="000000"/>
          <w:sz w:val="20"/>
          <w:szCs w:val="20"/>
        </w:rPr>
        <w:t>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w:t>
      </w:r>
      <w:commentRangeEnd w:id="3"/>
      <w:r w:rsidR="00C81AB1">
        <w:rPr>
          <w:rStyle w:val="CommentReference"/>
          <w:rFonts w:ascii="Times New Roman" w:eastAsia="Times New Roman" w:hAnsi="Times New Roman" w:cs="Times New Roman"/>
        </w:rPr>
        <w:commentReference w:id="3"/>
      </w:r>
      <w:commentRangeEnd w:id="4"/>
      <w:r w:rsidR="00185307">
        <w:rPr>
          <w:rStyle w:val="CommentReference"/>
          <w:rFonts w:ascii="Times New Roman" w:eastAsia="Times New Roman" w:hAnsi="Times New Roman" w:cs="Times New Roman"/>
        </w:rPr>
        <w:commentReference w:id="4"/>
      </w:r>
      <w:r w:rsidR="003E4BD5" w:rsidRPr="003E4BD5">
        <w:rPr>
          <w:rFonts w:ascii="Arial" w:hAnsi="Arial" w:cs="Arial"/>
          <w:color w:val="000000"/>
          <w:sz w:val="20"/>
          <w:szCs w:val="20"/>
        </w:rPr>
        <w:t>among elementary and middle schoo</w:t>
      </w:r>
      <w:r w:rsidR="00E446B5">
        <w:rPr>
          <w:rFonts w:ascii="Arial" w:hAnsi="Arial" w:cs="Arial"/>
          <w:color w:val="000000"/>
          <w:sz w:val="20"/>
          <w:szCs w:val="20"/>
        </w:rPr>
        <w:t>l</w:t>
      </w:r>
      <w:r w:rsidR="003E4BD5" w:rsidRPr="003E4BD5">
        <w:rPr>
          <w:rFonts w:ascii="Arial" w:hAnsi="Arial" w:cs="Arial"/>
          <w:color w:val="000000"/>
          <w:sz w:val="20"/>
          <w:szCs w:val="20"/>
        </w:rPr>
        <w:t xml:space="preserv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E04AAC">
        <w:rPr>
          <w:rFonts w:ascii="Arial" w:hAnsi="Arial" w:cs="Arial"/>
          <w:color w:val="000000"/>
          <w:sz w:val="20"/>
          <w:szCs w:val="20"/>
        </w:rPr>
        <w:t xml:space="preserve"> school years</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ducation</w:t>
      </w:r>
      <w:r w:rsidR="00E04AAC">
        <w:rPr>
          <w:rFonts w:ascii="Arial" w:hAnsi="Arial" w:cs="Arial"/>
          <w:color w:val="000000"/>
          <w:sz w:val="20"/>
          <w:szCs w:val="20"/>
        </w:rPr>
        <w:t>al performance</w:t>
      </w:r>
      <w:r w:rsidR="003E4BD5" w:rsidRPr="003E4BD5">
        <w:rPr>
          <w:rFonts w:ascii="Arial" w:hAnsi="Arial" w:cs="Arial"/>
          <w:color w:val="000000"/>
          <w:sz w:val="20"/>
          <w:szCs w:val="20"/>
        </w:rPr>
        <w:t xml:space="preserve">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expose</w:t>
      </w:r>
      <w:r w:rsidR="00E04AAC">
        <w:rPr>
          <w:rFonts w:ascii="Arial" w:hAnsi="Arial" w:cs="Arial"/>
          <w:color w:val="000000"/>
          <w:sz w:val="20"/>
          <w:szCs w:val="20"/>
        </w:rPr>
        <w:t>d counties</w:t>
      </w:r>
      <w:r w:rsidR="00D11117">
        <w:rPr>
          <w:rFonts w:ascii="Arial" w:hAnsi="Arial" w:cs="Arial"/>
          <w:color w:val="000000"/>
          <w:sz w:val="20"/>
          <w:szCs w:val="20"/>
        </w:rPr>
        <w:t xml:space="preserve"> </w:t>
      </w:r>
      <w:r w:rsidR="00E04AAC">
        <w:rPr>
          <w:rFonts w:ascii="Arial" w:hAnsi="Arial" w:cs="Arial"/>
          <w:color w:val="000000"/>
          <w:sz w:val="20"/>
          <w:szCs w:val="20"/>
        </w:rPr>
        <w:t>were those</w:t>
      </w:r>
      <w:r w:rsidR="003E4BD5" w:rsidRPr="003E4BD5">
        <w:rPr>
          <w:rFonts w:ascii="Arial" w:hAnsi="Arial" w:cs="Arial"/>
          <w:color w:val="000000"/>
          <w:sz w:val="20"/>
          <w:szCs w:val="20"/>
        </w:rPr>
        <w:t xml:space="preserve">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 xml:space="preserve">4 </w:t>
      </w:r>
      <w:commentRangeStart w:id="5"/>
      <w:commentRangeStart w:id="6"/>
      <w:r w:rsidR="003E4BD5" w:rsidRPr="003E4BD5">
        <w:rPr>
          <w:rFonts w:ascii="Arial" w:hAnsi="Arial" w:cs="Arial"/>
          <w:color w:val="000000"/>
          <w:sz w:val="20"/>
          <w:szCs w:val="20"/>
        </w:rPr>
        <w:t>knots</w:t>
      </w:r>
      <w:commentRangeEnd w:id="5"/>
      <w:r w:rsidR="006911D1">
        <w:rPr>
          <w:rStyle w:val="CommentReference"/>
          <w:rFonts w:ascii="Times New Roman" w:eastAsia="Times New Roman" w:hAnsi="Times New Roman" w:cs="Times New Roman"/>
        </w:rPr>
        <w:commentReference w:id="5"/>
      </w:r>
      <w:commentRangeEnd w:id="6"/>
      <w:r w:rsidR="00CC1D18">
        <w:rPr>
          <w:rStyle w:val="CommentReference"/>
          <w:rFonts w:ascii="Times New Roman" w:eastAsia="Times New Roman" w:hAnsi="Times New Roman" w:cs="Times New Roman"/>
        </w:rPr>
        <w:commentReference w:id="6"/>
      </w:r>
      <w:r w:rsidR="003E4BD5" w:rsidRPr="003E4BD5">
        <w:rPr>
          <w:rFonts w:ascii="Arial" w:hAnsi="Arial" w:cs="Arial"/>
          <w:color w:val="000000"/>
          <w:sz w:val="20"/>
          <w:szCs w:val="20"/>
        </w:rPr>
        <w:t>.</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test score</w:t>
      </w:r>
      <w:r w:rsidR="00E04AAC">
        <w:rPr>
          <w:rFonts w:ascii="Arial" w:hAnsi="Arial" w:cs="Arial"/>
          <w:color w:val="000000"/>
          <w:sz w:val="20"/>
          <w:szCs w:val="20"/>
        </w:rPr>
        <w:t xml:space="preserve">s </w:t>
      </w:r>
      <w:r w:rsidR="00334A29">
        <w:rPr>
          <w:rFonts w:ascii="Arial" w:hAnsi="Arial" w:cs="Arial"/>
          <w:color w:val="000000"/>
          <w:sz w:val="20"/>
          <w:szCs w:val="20"/>
        </w:rPr>
        <w:t xml:space="preserve">using a Bayesian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del w:id="7" w:author="Gabriella Meltzer" w:date="2023-12-15T17:50:00Z">
        <w:r w:rsidR="00D52CC5" w:rsidDel="00A864D5">
          <w:rPr>
            <w:rFonts w:ascii="Arial" w:hAnsi="Arial" w:cs="Arial"/>
            <w:color w:val="000000"/>
            <w:sz w:val="20"/>
            <w:szCs w:val="20"/>
            <w:lang w:val="en-GB"/>
          </w:rPr>
          <w:delText xml:space="preserve">worse </w:delText>
        </w:r>
        <w:r w:rsidR="00184190" w:rsidDel="00A864D5">
          <w:rPr>
            <w:rFonts w:ascii="Arial" w:hAnsi="Arial" w:cs="Arial"/>
            <w:color w:val="000000"/>
            <w:sz w:val="20"/>
            <w:szCs w:val="20"/>
            <w:lang w:val="en-GB"/>
          </w:rPr>
          <w:delText xml:space="preserve">test scores in </w:delText>
        </w:r>
        <w:r w:rsidR="008C0996" w:rsidDel="00A864D5">
          <w:rPr>
            <w:rFonts w:ascii="Arial" w:hAnsi="Arial" w:cs="Arial"/>
            <w:color w:val="000000"/>
            <w:sz w:val="20"/>
            <w:szCs w:val="20"/>
            <w:lang w:val="en-GB"/>
          </w:rPr>
          <w:delText>Texas</w:delText>
        </w:r>
        <w:r w:rsidR="00244C88" w:rsidDel="00A864D5">
          <w:rPr>
            <w:rFonts w:ascii="Arial" w:hAnsi="Arial" w:cs="Arial"/>
            <w:color w:val="000000"/>
            <w:sz w:val="20"/>
            <w:szCs w:val="20"/>
            <w:lang w:val="en-GB"/>
          </w:rPr>
          <w:delText xml:space="preserve"> </w:delText>
        </w:r>
        <w:r w:rsidR="003334DF" w:rsidDel="00A864D5">
          <w:rPr>
            <w:rFonts w:ascii="Arial" w:hAnsi="Arial" w:cs="Arial"/>
            <w:color w:val="000000"/>
            <w:sz w:val="20"/>
            <w:szCs w:val="20"/>
          </w:rPr>
          <w:delText>(</w:delText>
        </w:r>
        <w:r w:rsidR="003334DF" w:rsidDel="00A864D5">
          <w:rPr>
            <w:rFonts w:ascii="Arial" w:hAnsi="Arial" w:cs="Arial"/>
            <w:color w:val="000000"/>
            <w:sz w:val="20"/>
            <w:szCs w:val="20"/>
          </w:rPr>
          <w:sym w:font="Symbol" w:char="F062"/>
        </w:r>
        <w:r w:rsidR="00E04AAC" w:rsidDel="00A864D5">
          <w:rPr>
            <w:rFonts w:ascii="Arial" w:hAnsi="Arial" w:cs="Arial"/>
            <w:color w:val="000000"/>
            <w:sz w:val="20"/>
            <w:szCs w:val="20"/>
          </w:rPr>
          <w:delText xml:space="preserve"> =</w:delText>
        </w:r>
        <w:r w:rsidR="003334DF" w:rsidDel="00A864D5">
          <w:rPr>
            <w:rFonts w:ascii="Arial" w:hAnsi="Arial" w:cs="Arial"/>
            <w:color w:val="000000"/>
            <w:sz w:val="20"/>
            <w:szCs w:val="20"/>
          </w:rPr>
          <w:delText xml:space="preserve"> -0.12; 95% Credible Interval (CrI)</w:delText>
        </w:r>
        <w:r w:rsidR="00676057" w:rsidDel="00A864D5">
          <w:rPr>
            <w:rFonts w:ascii="Arial" w:hAnsi="Arial" w:cs="Arial"/>
            <w:color w:val="000000"/>
            <w:sz w:val="20"/>
            <w:szCs w:val="20"/>
          </w:rPr>
          <w:delText>:</w:delText>
        </w:r>
        <w:r w:rsidR="003334DF" w:rsidDel="00A864D5">
          <w:rPr>
            <w:rFonts w:ascii="Arial" w:hAnsi="Arial" w:cs="Arial"/>
            <w:color w:val="000000"/>
            <w:sz w:val="20"/>
            <w:szCs w:val="20"/>
          </w:rPr>
          <w:delText xml:space="preserve"> -0.20, -0.04</w:delText>
        </w:r>
        <w:r w:rsidR="00C074E4" w:rsidDel="00A864D5">
          <w:rPr>
            <w:rFonts w:ascii="Arial" w:hAnsi="Arial" w:cs="Arial"/>
            <w:color w:val="000000"/>
            <w:sz w:val="20"/>
            <w:szCs w:val="20"/>
          </w:rPr>
          <w:delText xml:space="preserve">; </w:delText>
        </w:r>
        <w:r w:rsidR="00277E05" w:rsidDel="00A864D5">
          <w:rPr>
            <w:rFonts w:ascii="Arial" w:hAnsi="Arial" w:cs="Arial"/>
            <w:color w:val="000000"/>
            <w:sz w:val="20"/>
            <w:szCs w:val="20"/>
          </w:rPr>
          <w:delText xml:space="preserve">posterior </w:delText>
        </w:r>
        <w:r w:rsidR="00C074E4" w:rsidDel="00A864D5">
          <w:rPr>
            <w:rFonts w:ascii="Arial" w:hAnsi="Arial" w:cs="Arial"/>
            <w:color w:val="000000"/>
            <w:sz w:val="20"/>
            <w:szCs w:val="20"/>
          </w:rPr>
          <w:delText>probability</w:delText>
        </w:r>
        <w:r w:rsidR="00E04AAC" w:rsidDel="00A864D5">
          <w:rPr>
            <w:rFonts w:ascii="Arial" w:hAnsi="Arial" w:cs="Arial"/>
            <w:color w:val="000000"/>
            <w:sz w:val="20"/>
            <w:szCs w:val="20"/>
          </w:rPr>
          <w:delText xml:space="preserve"> (PP)</w:delText>
        </w:r>
        <w:r w:rsidR="00277E05" w:rsidDel="00A864D5">
          <w:rPr>
            <w:rFonts w:ascii="Arial" w:hAnsi="Arial" w:cs="Arial"/>
            <w:color w:val="000000"/>
            <w:sz w:val="20"/>
            <w:szCs w:val="20"/>
          </w:rPr>
          <w:delText xml:space="preserve"> of </w:delText>
        </w:r>
        <w:r w:rsidR="00E464F8" w:rsidDel="00A864D5">
          <w:rPr>
            <w:rFonts w:ascii="Arial" w:hAnsi="Arial" w:cs="Arial"/>
            <w:color w:val="000000"/>
            <w:sz w:val="20"/>
            <w:szCs w:val="20"/>
          </w:rPr>
          <w:delText>negative</w:delText>
        </w:r>
        <w:r w:rsidR="00277E05" w:rsidDel="00A864D5">
          <w:rPr>
            <w:rFonts w:ascii="Arial" w:hAnsi="Arial" w:cs="Arial"/>
            <w:color w:val="000000"/>
            <w:sz w:val="20"/>
            <w:szCs w:val="20"/>
          </w:rPr>
          <w:delText xml:space="preserve"> association</w:delText>
        </w:r>
        <w:r w:rsidR="00C074E4" w:rsidDel="00A864D5">
          <w:rPr>
            <w:rFonts w:ascii="Arial" w:hAnsi="Arial" w:cs="Arial"/>
            <w:color w:val="000000"/>
            <w:sz w:val="20"/>
            <w:szCs w:val="20"/>
          </w:rPr>
          <w:delText xml:space="preserve"> </w:delText>
        </w:r>
        <w:r w:rsidR="00242DF6" w:rsidDel="00A864D5">
          <w:rPr>
            <w:rFonts w:ascii="Arial" w:hAnsi="Arial" w:cs="Arial"/>
            <w:color w:val="000000"/>
            <w:sz w:val="20"/>
            <w:szCs w:val="20"/>
          </w:rPr>
          <w:delText xml:space="preserve">= </w:delText>
        </w:r>
        <w:r w:rsidR="00257A75" w:rsidDel="00A864D5">
          <w:rPr>
            <w:rFonts w:ascii="Arial" w:hAnsi="Arial" w:cs="Arial"/>
            <w:color w:val="000000"/>
            <w:sz w:val="20"/>
            <w:szCs w:val="20"/>
          </w:rPr>
          <w:delText>99.9</w:delText>
        </w:r>
        <w:r w:rsidR="00C074E4" w:rsidDel="00A864D5">
          <w:rPr>
            <w:rFonts w:ascii="Arial" w:hAnsi="Arial" w:cs="Arial"/>
            <w:color w:val="000000"/>
            <w:sz w:val="20"/>
            <w:szCs w:val="20"/>
          </w:rPr>
          <w:delText>%</w:delText>
        </w:r>
        <w:r w:rsidR="003334DF" w:rsidDel="00A864D5">
          <w:rPr>
            <w:rFonts w:ascii="Arial" w:hAnsi="Arial" w:cs="Arial"/>
            <w:color w:val="000000"/>
            <w:sz w:val="20"/>
            <w:szCs w:val="20"/>
          </w:rPr>
          <w:delText>)</w:delText>
        </w:r>
        <w:r w:rsidR="003334DF" w:rsidDel="00A864D5">
          <w:rPr>
            <w:rFonts w:ascii="Arial" w:hAnsi="Arial" w:cs="Arial"/>
            <w:color w:val="000000"/>
            <w:sz w:val="20"/>
            <w:szCs w:val="20"/>
            <w:lang w:val="en-GB"/>
          </w:rPr>
          <w:delText xml:space="preserve"> </w:delText>
        </w:r>
        <w:r w:rsidR="00184190" w:rsidDel="00A864D5">
          <w:rPr>
            <w:rFonts w:ascii="Arial" w:hAnsi="Arial" w:cs="Arial"/>
            <w:color w:val="000000"/>
            <w:sz w:val="20"/>
            <w:szCs w:val="20"/>
            <w:lang w:val="en-GB"/>
          </w:rPr>
          <w:delText xml:space="preserve">and </w:delText>
        </w:r>
        <w:r w:rsidR="008C0996" w:rsidDel="00A864D5">
          <w:rPr>
            <w:rFonts w:ascii="Arial" w:hAnsi="Arial" w:cs="Arial"/>
            <w:color w:val="000000"/>
            <w:sz w:val="20"/>
            <w:szCs w:val="20"/>
            <w:lang w:val="en-GB"/>
          </w:rPr>
          <w:delText>North Carolina</w:delText>
        </w:r>
        <w:r w:rsidR="00244C88" w:rsidDel="00A864D5">
          <w:rPr>
            <w:rFonts w:ascii="Arial" w:hAnsi="Arial" w:cs="Arial"/>
            <w:color w:val="000000"/>
            <w:sz w:val="20"/>
            <w:szCs w:val="20"/>
            <w:lang w:val="en-GB"/>
          </w:rPr>
          <w:delText xml:space="preserve"> </w:delText>
        </w:r>
        <w:r w:rsidR="003334DF" w:rsidDel="00A864D5">
          <w:rPr>
            <w:rFonts w:ascii="Arial" w:hAnsi="Arial" w:cs="Arial"/>
            <w:color w:val="000000"/>
            <w:sz w:val="20"/>
            <w:szCs w:val="20"/>
          </w:rPr>
          <w:delText>(</w:delText>
        </w:r>
        <w:r w:rsidR="003334DF" w:rsidDel="00A864D5">
          <w:rPr>
            <w:rFonts w:ascii="Arial" w:hAnsi="Arial" w:cs="Arial"/>
            <w:color w:val="000000"/>
            <w:sz w:val="20"/>
            <w:szCs w:val="20"/>
          </w:rPr>
          <w:sym w:font="Symbol" w:char="F062"/>
        </w:r>
        <w:r w:rsidR="003334DF" w:rsidDel="00A864D5">
          <w:rPr>
            <w:rFonts w:ascii="Arial" w:hAnsi="Arial" w:cs="Arial"/>
            <w:color w:val="000000"/>
            <w:sz w:val="20"/>
            <w:szCs w:val="20"/>
          </w:rPr>
          <w:delText xml:space="preserve"> </w:delText>
        </w:r>
        <w:r w:rsidR="00E04AAC" w:rsidDel="00A864D5">
          <w:rPr>
            <w:rFonts w:ascii="Arial" w:hAnsi="Arial" w:cs="Arial"/>
            <w:color w:val="000000"/>
            <w:sz w:val="20"/>
            <w:szCs w:val="20"/>
          </w:rPr>
          <w:delText xml:space="preserve">= </w:delText>
        </w:r>
        <w:r w:rsidR="003334DF" w:rsidDel="00A864D5">
          <w:rPr>
            <w:rFonts w:ascii="Arial" w:hAnsi="Arial" w:cs="Arial"/>
            <w:color w:val="000000"/>
            <w:sz w:val="20"/>
            <w:szCs w:val="20"/>
          </w:rPr>
          <w:delText>-0.15; 95% CrI</w:delText>
        </w:r>
        <w:r w:rsidR="00676057" w:rsidDel="00A864D5">
          <w:rPr>
            <w:rFonts w:ascii="Arial" w:hAnsi="Arial" w:cs="Arial"/>
            <w:color w:val="000000"/>
            <w:sz w:val="20"/>
            <w:szCs w:val="20"/>
          </w:rPr>
          <w:delText>:</w:delText>
        </w:r>
        <w:r w:rsidR="003334DF" w:rsidDel="00A864D5">
          <w:rPr>
            <w:rFonts w:ascii="Arial" w:hAnsi="Arial" w:cs="Arial"/>
            <w:color w:val="000000"/>
            <w:sz w:val="20"/>
            <w:szCs w:val="20"/>
          </w:rPr>
          <w:delText xml:space="preserve"> -0.26, -0.04</w:delText>
        </w:r>
        <w:r w:rsidR="00277E05" w:rsidDel="00A864D5">
          <w:rPr>
            <w:rFonts w:ascii="Arial" w:hAnsi="Arial" w:cs="Arial"/>
            <w:color w:val="000000"/>
            <w:sz w:val="20"/>
            <w:szCs w:val="20"/>
          </w:rPr>
          <w:delText xml:space="preserve">; </w:delText>
        </w:r>
        <w:r w:rsidR="00257A75" w:rsidDel="00A864D5">
          <w:rPr>
            <w:rFonts w:ascii="Arial" w:hAnsi="Arial" w:cs="Arial"/>
            <w:color w:val="000000"/>
            <w:sz w:val="20"/>
            <w:szCs w:val="20"/>
          </w:rPr>
          <w:delText>PP</w:delText>
        </w:r>
        <w:r w:rsidR="00676057" w:rsidDel="00A864D5">
          <w:rPr>
            <w:rFonts w:ascii="Arial" w:hAnsi="Arial" w:cs="Arial"/>
            <w:color w:val="000000"/>
            <w:sz w:val="20"/>
            <w:szCs w:val="20"/>
          </w:rPr>
          <w:delText>[</w:delText>
        </w:r>
        <w:r w:rsidR="00676057" w:rsidDel="00A864D5">
          <w:rPr>
            <w:rFonts w:ascii="Arial" w:hAnsi="Arial" w:cs="Arial"/>
            <w:color w:val="000000"/>
            <w:sz w:val="20"/>
            <w:szCs w:val="20"/>
            <w:lang w:val="el-GR"/>
          </w:rPr>
          <w:delText>β</w:delText>
        </w:r>
        <w:r w:rsidR="00257A75" w:rsidDel="00A864D5">
          <w:rPr>
            <w:rFonts w:ascii="Arial" w:hAnsi="Arial" w:cs="Arial"/>
            <w:color w:val="000000"/>
            <w:sz w:val="20"/>
            <w:szCs w:val="20"/>
          </w:rPr>
          <w:delText>&lt;0</w:delText>
        </w:r>
        <w:r w:rsidR="00676057" w:rsidDel="00A864D5">
          <w:rPr>
            <w:rFonts w:ascii="Arial" w:hAnsi="Arial" w:cs="Arial"/>
            <w:color w:val="000000"/>
            <w:sz w:val="20"/>
            <w:szCs w:val="20"/>
          </w:rPr>
          <w:delText>]</w:delText>
        </w:r>
        <w:r w:rsidR="00FB17C0" w:rsidDel="00A864D5">
          <w:rPr>
            <w:rFonts w:ascii="Arial" w:hAnsi="Arial" w:cs="Arial"/>
            <w:color w:val="000000"/>
            <w:sz w:val="20"/>
            <w:szCs w:val="20"/>
          </w:rPr>
          <w:delText xml:space="preserve"> </w:delText>
        </w:r>
        <w:r w:rsidR="00676057" w:rsidDel="00A864D5">
          <w:rPr>
            <w:rFonts w:ascii="Arial" w:hAnsi="Arial" w:cs="Arial"/>
            <w:color w:val="000000"/>
            <w:sz w:val="20"/>
            <w:szCs w:val="20"/>
          </w:rPr>
          <w:delText>=</w:delText>
        </w:r>
        <w:r w:rsidR="00FB17C0" w:rsidDel="00A864D5">
          <w:rPr>
            <w:rFonts w:ascii="Arial" w:hAnsi="Arial" w:cs="Arial"/>
            <w:color w:val="000000"/>
            <w:sz w:val="20"/>
            <w:szCs w:val="20"/>
          </w:rPr>
          <w:delText xml:space="preserve"> </w:delText>
        </w:r>
        <w:r w:rsidR="00257A75" w:rsidDel="00A864D5">
          <w:rPr>
            <w:rFonts w:ascii="Arial" w:hAnsi="Arial" w:cs="Arial"/>
            <w:color w:val="000000"/>
            <w:sz w:val="20"/>
            <w:szCs w:val="20"/>
          </w:rPr>
          <w:delText>99.</w:delText>
        </w:r>
        <w:r w:rsidR="00242DF6" w:rsidDel="00A864D5">
          <w:rPr>
            <w:rFonts w:ascii="Arial" w:hAnsi="Arial" w:cs="Arial"/>
            <w:color w:val="000000"/>
            <w:sz w:val="20"/>
            <w:szCs w:val="20"/>
          </w:rPr>
          <w:delText>5</w:delText>
        </w:r>
        <w:r w:rsidR="00277E05" w:rsidDel="00A864D5">
          <w:rPr>
            <w:rFonts w:ascii="Arial" w:hAnsi="Arial" w:cs="Arial"/>
            <w:color w:val="000000"/>
            <w:sz w:val="20"/>
            <w:szCs w:val="20"/>
          </w:rPr>
          <w:delText>%</w:delText>
        </w:r>
        <w:r w:rsidR="003334DF" w:rsidDel="00A864D5">
          <w:rPr>
            <w:rFonts w:ascii="Arial" w:hAnsi="Arial" w:cs="Arial"/>
            <w:color w:val="000000"/>
            <w:sz w:val="20"/>
            <w:szCs w:val="20"/>
          </w:rPr>
          <w:delText>)</w:delText>
        </w:r>
        <w:r w:rsidR="008C0996" w:rsidRPr="008C0996" w:rsidDel="00A864D5">
          <w:rPr>
            <w:rFonts w:ascii="Arial" w:hAnsi="Arial" w:cs="Arial"/>
            <w:color w:val="000000"/>
            <w:sz w:val="20"/>
            <w:szCs w:val="20"/>
            <w:lang w:val="en-GB"/>
          </w:rPr>
          <w:delText xml:space="preserve"> </w:delText>
        </w:r>
        <w:r w:rsidR="003407DE" w:rsidDel="00A864D5">
          <w:rPr>
            <w:rFonts w:ascii="Arial" w:hAnsi="Arial" w:cs="Arial"/>
            <w:color w:val="000000"/>
            <w:sz w:val="20"/>
            <w:szCs w:val="20"/>
            <w:lang w:val="en-GB"/>
          </w:rPr>
          <w:delText xml:space="preserve">and </w:delText>
        </w:r>
      </w:del>
      <w:r w:rsidR="003407DE">
        <w:rPr>
          <w:rFonts w:ascii="Arial" w:hAnsi="Arial" w:cs="Arial"/>
          <w:color w:val="000000"/>
          <w:sz w:val="20"/>
          <w:szCs w:val="20"/>
          <w:lang w:val="en-GB"/>
        </w:rPr>
        <w:t xml:space="preserve">better </w:t>
      </w:r>
      <w:ins w:id="8" w:author="Gabriella Meltzer" w:date="2023-12-15T17:50:00Z">
        <w:r w:rsidR="00A864D5">
          <w:rPr>
            <w:rFonts w:ascii="Arial" w:hAnsi="Arial" w:cs="Arial"/>
            <w:color w:val="000000"/>
            <w:sz w:val="20"/>
            <w:szCs w:val="20"/>
            <w:lang w:val="en-GB"/>
          </w:rPr>
          <w:t xml:space="preserve">test </w:t>
        </w:r>
      </w:ins>
      <w:r w:rsidR="003407DE">
        <w:rPr>
          <w:rFonts w:ascii="Arial" w:hAnsi="Arial" w:cs="Arial"/>
          <w:color w:val="000000"/>
          <w:sz w:val="20"/>
          <w:szCs w:val="20"/>
          <w:lang w:val="en-GB"/>
        </w:rPr>
        <w:t xml:space="preserve">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E04AAC">
        <w:rPr>
          <w:rFonts w:ascii="Arial" w:hAnsi="Arial" w:cs="Arial"/>
          <w:color w:val="000000"/>
          <w:sz w:val="20"/>
          <w:szCs w:val="20"/>
        </w:rPr>
        <w:t xml:space="preserve"> =</w:t>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676057">
        <w:rPr>
          <w:rFonts w:ascii="Arial" w:hAnsi="Arial" w:cs="Arial"/>
          <w:color w:val="000000"/>
          <w:sz w:val="20"/>
          <w:szCs w:val="20"/>
        </w:rPr>
        <w:t>:</w:t>
      </w:r>
      <w:r w:rsidR="00872845">
        <w:rPr>
          <w:rFonts w:ascii="Arial" w:hAnsi="Arial" w:cs="Arial"/>
          <w:color w:val="000000"/>
          <w:sz w:val="20"/>
          <w:szCs w:val="20"/>
        </w:rPr>
        <w:t xml:space="preserve"> 0.11, 0.27</w:t>
      </w:r>
      <w:r w:rsidR="00277E05">
        <w:rPr>
          <w:rFonts w:ascii="Arial" w:hAnsi="Arial" w:cs="Arial"/>
          <w:color w:val="000000"/>
          <w:sz w:val="20"/>
          <w:szCs w:val="20"/>
        </w:rPr>
        <w:t>;</w:t>
      </w:r>
      <w:r w:rsidR="00B87249">
        <w:rPr>
          <w:rFonts w:ascii="Arial" w:hAnsi="Arial" w:cs="Arial"/>
          <w:color w:val="000000"/>
          <w:sz w:val="20"/>
          <w:szCs w:val="20"/>
        </w:rPr>
        <w:t xml:space="preserve"> </w:t>
      </w:r>
      <w:r w:rsidR="00676057">
        <w:rPr>
          <w:rFonts w:ascii="Arial" w:hAnsi="Arial" w:cs="Arial"/>
          <w:color w:val="000000"/>
          <w:sz w:val="20"/>
          <w:szCs w:val="20"/>
        </w:rPr>
        <w:t>PP[</w:t>
      </w:r>
      <w:r w:rsidR="00676057">
        <w:rPr>
          <w:rFonts w:ascii="Arial" w:hAnsi="Arial" w:cs="Arial"/>
          <w:color w:val="000000"/>
          <w:sz w:val="20"/>
          <w:szCs w:val="20"/>
          <w:lang w:val="el-GR"/>
        </w:rPr>
        <w:t>β</w:t>
      </w:r>
      <w:r w:rsidR="00676057">
        <w:rPr>
          <w:rFonts w:ascii="Arial" w:hAnsi="Arial" w:cs="Arial"/>
          <w:color w:val="000000"/>
          <w:sz w:val="20"/>
          <w:szCs w:val="20"/>
        </w:rPr>
        <w:t>&gt;0]</w:t>
      </w:r>
      <w:r w:rsidR="00FB17C0">
        <w:rPr>
          <w:rFonts w:ascii="Arial" w:hAnsi="Arial" w:cs="Arial"/>
          <w:color w:val="000000"/>
          <w:sz w:val="20"/>
          <w:szCs w:val="20"/>
        </w:rPr>
        <w:t xml:space="preserve"> </w:t>
      </w:r>
      <w:r w:rsidR="00827D9D">
        <w:rPr>
          <w:rFonts w:ascii="Arial" w:hAnsi="Arial" w:cs="Arial"/>
          <w:color w:val="000000"/>
          <w:sz w:val="20"/>
          <w:szCs w:val="20"/>
        </w:rPr>
        <w:t>=</w:t>
      </w:r>
      <w:r w:rsidR="00FB17C0">
        <w:rPr>
          <w:rFonts w:ascii="Arial" w:hAnsi="Arial" w:cs="Arial"/>
          <w:color w:val="000000"/>
          <w:sz w:val="20"/>
          <w:szCs w:val="20"/>
        </w:rPr>
        <w:t xml:space="preserve"> </w:t>
      </w:r>
      <w:r w:rsidR="00257A75">
        <w:rPr>
          <w:rFonts w:ascii="Arial" w:hAnsi="Arial" w:cs="Arial"/>
          <w:color w:val="000000"/>
          <w:sz w:val="20"/>
          <w:szCs w:val="20"/>
        </w:rPr>
        <w: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030E4C">
        <w:rPr>
          <w:rFonts w:ascii="Arial" w:hAnsi="Arial" w:cs="Arial"/>
          <w:color w:val="000000"/>
          <w:sz w:val="20"/>
          <w:szCs w:val="20"/>
          <w:lang w:val="en-GB"/>
        </w:rPr>
        <w:t xml:space="preserve"> </w:t>
      </w:r>
      <w:commentRangeStart w:id="9"/>
      <w:commentRangeStart w:id="10"/>
      <w:commentRangeStart w:id="11"/>
      <w:r w:rsidR="00030E4C">
        <w:rPr>
          <w:rFonts w:ascii="Arial" w:hAnsi="Arial" w:cs="Arial"/>
          <w:color w:val="000000"/>
          <w:sz w:val="20"/>
          <w:szCs w:val="20"/>
          <w:lang w:val="en-GB"/>
        </w:rPr>
        <w:t xml:space="preserve">people racialized and minoritized (e.g., Black, </w:t>
      </w:r>
      <w:del w:id="12" w:author="Gabriella Meltzer" w:date="2023-12-02T15:43:00Z">
        <w:r w:rsidR="00030E4C" w:rsidDel="00E34278">
          <w:rPr>
            <w:rFonts w:ascii="Arial" w:hAnsi="Arial" w:cs="Arial"/>
            <w:color w:val="000000"/>
            <w:sz w:val="20"/>
            <w:szCs w:val="20"/>
            <w:lang w:val="en-GB"/>
          </w:rPr>
          <w:delText>White</w:delText>
        </w:r>
      </w:del>
      <w:ins w:id="13" w:author="Gabriella Meltzer" w:date="2023-12-02T15:43:00Z">
        <w:r w:rsidR="00E34278">
          <w:rPr>
            <w:rFonts w:ascii="Arial" w:hAnsi="Arial" w:cs="Arial"/>
            <w:color w:val="000000"/>
            <w:sz w:val="20"/>
            <w:szCs w:val="20"/>
            <w:lang w:val="en-GB"/>
          </w:rPr>
          <w:t>Hispanic</w:t>
        </w:r>
      </w:ins>
      <w:r w:rsidR="00030E4C">
        <w:rPr>
          <w:rFonts w:ascii="Arial" w:hAnsi="Arial" w:cs="Arial"/>
          <w:color w:val="000000"/>
          <w:sz w:val="20"/>
          <w:szCs w:val="20"/>
          <w:lang w:val="en-GB"/>
        </w:rPr>
        <w:t>, Indigenous)</w:t>
      </w:r>
      <w:r w:rsidR="005E34FA">
        <w:rPr>
          <w:rFonts w:ascii="Arial" w:hAnsi="Arial" w:cs="Arial"/>
          <w:color w:val="000000"/>
          <w:sz w:val="20"/>
          <w:szCs w:val="20"/>
          <w:lang w:val="en-GB"/>
        </w:rPr>
        <w:t>,</w:t>
      </w:r>
      <w:r w:rsidR="00EB5EBA">
        <w:rPr>
          <w:rFonts w:ascii="Arial" w:hAnsi="Arial" w:cs="Arial"/>
          <w:color w:val="000000"/>
          <w:sz w:val="20"/>
          <w:szCs w:val="20"/>
          <w:lang w:val="en-GB"/>
        </w:rPr>
        <w:t xml:space="preserve"> </w:t>
      </w:r>
      <w:r w:rsidR="00030E4C">
        <w:rPr>
          <w:rFonts w:ascii="Arial" w:hAnsi="Arial" w:cs="Arial"/>
          <w:color w:val="000000"/>
          <w:sz w:val="20"/>
          <w:szCs w:val="20"/>
          <w:lang w:val="en-GB"/>
        </w:rPr>
        <w:t>socioeconomically disempowered</w:t>
      </w:r>
      <w:r w:rsidR="005E34FA">
        <w:rPr>
          <w:rFonts w:ascii="Arial" w:hAnsi="Arial" w:cs="Arial"/>
          <w:color w:val="000000"/>
          <w:sz w:val="20"/>
          <w:szCs w:val="20"/>
          <w:lang w:val="en-GB"/>
        </w:rPr>
        <w:t xml:space="preserve"> </w:t>
      </w:r>
      <w:commentRangeStart w:id="14"/>
      <w:r w:rsidR="005E34FA">
        <w:rPr>
          <w:rFonts w:ascii="Arial" w:hAnsi="Arial" w:cs="Arial"/>
          <w:color w:val="000000"/>
          <w:sz w:val="20"/>
          <w:szCs w:val="20"/>
          <w:lang w:val="en-GB"/>
        </w:rPr>
        <w:t xml:space="preserve">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commentRangeEnd w:id="14"/>
      <w:r w:rsidR="00E22050">
        <w:rPr>
          <w:rStyle w:val="CommentReference"/>
          <w:rFonts w:ascii="Times New Roman" w:eastAsia="Times New Roman" w:hAnsi="Times New Roman" w:cs="Times New Roman"/>
        </w:rPr>
        <w:commentReference w:id="14"/>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del w:id="15" w:author="Gabriella Meltzer" w:date="2023-12-02T15:18:00Z">
        <w:r w:rsidR="00B67703" w:rsidDel="00185307">
          <w:rPr>
            <w:rFonts w:ascii="Arial" w:hAnsi="Arial" w:cs="Arial"/>
            <w:color w:val="000000"/>
            <w:sz w:val="20"/>
            <w:szCs w:val="20"/>
            <w:lang w:val="en-GB"/>
          </w:rPr>
          <w:delText xml:space="preserve"> (e.g., </w:delText>
        </w:r>
        <w:r w:rsidR="002F6C6B" w:rsidDel="00185307">
          <w:rPr>
            <w:rFonts w:ascii="Arial" w:hAnsi="Arial" w:cs="Arial"/>
            <w:color w:val="000000"/>
            <w:sz w:val="20"/>
            <w:szCs w:val="20"/>
          </w:rPr>
          <w:sym w:font="Symbol" w:char="F062"/>
        </w:r>
        <w:r w:rsidR="00E04AAC" w:rsidDel="00185307">
          <w:rPr>
            <w:rFonts w:ascii="Arial" w:hAnsi="Arial" w:cs="Arial"/>
            <w:color w:val="000000"/>
            <w:sz w:val="20"/>
            <w:szCs w:val="20"/>
          </w:rPr>
          <w:delText xml:space="preserve"> =</w:delText>
        </w:r>
        <w:r w:rsidR="002F6C6B" w:rsidDel="00185307">
          <w:rPr>
            <w:rFonts w:ascii="Arial" w:hAnsi="Arial" w:cs="Arial"/>
            <w:color w:val="000000"/>
            <w:sz w:val="20"/>
            <w:szCs w:val="20"/>
          </w:rPr>
          <w:delText xml:space="preserve"> -0.57</w:delText>
        </w:r>
        <w:r w:rsidR="00813903" w:rsidDel="00185307">
          <w:rPr>
            <w:rFonts w:ascii="Arial" w:hAnsi="Arial" w:cs="Arial"/>
            <w:color w:val="000000"/>
            <w:sz w:val="20"/>
            <w:szCs w:val="20"/>
          </w:rPr>
          <w:delText xml:space="preserve">; 95% CrI: </w:delText>
        </w:r>
        <w:r w:rsidR="002F6C6B" w:rsidDel="00185307">
          <w:rPr>
            <w:rFonts w:ascii="Arial" w:hAnsi="Arial" w:cs="Arial"/>
            <w:color w:val="000000"/>
            <w:sz w:val="20"/>
            <w:szCs w:val="20"/>
          </w:rPr>
          <w:delText xml:space="preserve">-0.63, -0.51; </w:delText>
        </w:r>
        <w:r w:rsidR="00257A75" w:rsidDel="00185307">
          <w:rPr>
            <w:rFonts w:ascii="Arial" w:hAnsi="Arial" w:cs="Arial"/>
            <w:color w:val="000000"/>
            <w:sz w:val="20"/>
            <w:szCs w:val="20"/>
          </w:rPr>
          <w:delText>PP</w:delText>
        </w:r>
        <w:r w:rsidR="00813903" w:rsidDel="00185307">
          <w:rPr>
            <w:rFonts w:ascii="Arial" w:hAnsi="Arial" w:cs="Arial"/>
            <w:color w:val="000000"/>
            <w:sz w:val="20"/>
            <w:szCs w:val="20"/>
          </w:rPr>
          <w:delText>[</w:delText>
        </w:r>
        <w:r w:rsidR="00813903" w:rsidDel="00185307">
          <w:rPr>
            <w:rFonts w:ascii="Arial" w:hAnsi="Arial" w:cs="Arial"/>
            <w:color w:val="000000"/>
            <w:sz w:val="20"/>
            <w:szCs w:val="20"/>
            <w:lang w:val="el-GR"/>
          </w:rPr>
          <w:delText>β</w:delText>
        </w:r>
        <w:r w:rsidR="00257A75" w:rsidDel="00185307">
          <w:rPr>
            <w:rFonts w:ascii="Arial" w:hAnsi="Arial" w:cs="Arial"/>
            <w:color w:val="000000"/>
            <w:sz w:val="20"/>
            <w:szCs w:val="20"/>
          </w:rPr>
          <w:delText>&lt;0</w:delText>
        </w:r>
        <w:r w:rsidR="00813903"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827D9D"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257A75" w:rsidDel="00185307">
          <w:rPr>
            <w:rFonts w:ascii="Arial" w:hAnsi="Arial" w:cs="Arial"/>
            <w:color w:val="000000"/>
            <w:sz w:val="20"/>
            <w:szCs w:val="20"/>
          </w:rPr>
          <w:delText>99.9</w:delText>
        </w:r>
        <w:r w:rsidR="002F6C6B" w:rsidDel="00185307">
          <w:rPr>
            <w:rFonts w:ascii="Arial" w:hAnsi="Arial" w:cs="Arial"/>
            <w:color w:val="000000"/>
            <w:sz w:val="20"/>
            <w:szCs w:val="20"/>
          </w:rPr>
          <w:delText xml:space="preserve">% for </w:delText>
        </w:r>
        <w:r w:rsidR="00E22050" w:rsidDel="00185307">
          <w:rPr>
            <w:rFonts w:ascii="Arial" w:hAnsi="Arial" w:cs="Arial"/>
            <w:color w:val="000000"/>
            <w:sz w:val="20"/>
            <w:szCs w:val="20"/>
          </w:rPr>
          <w:delText>low-</w:delText>
        </w:r>
        <w:r w:rsidR="002F6C6B" w:rsidDel="00185307">
          <w:rPr>
            <w:rFonts w:ascii="Arial" w:hAnsi="Arial" w:cs="Arial"/>
            <w:color w:val="000000"/>
            <w:sz w:val="20"/>
            <w:szCs w:val="20"/>
          </w:rPr>
          <w:delText>SES students in RLA)</w:delText>
        </w:r>
      </w:del>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w:t>
      </w:r>
      <w:r w:rsidR="00EB5EBA">
        <w:rPr>
          <w:rFonts w:ascii="Arial" w:hAnsi="Arial" w:cs="Arial"/>
          <w:color w:val="000000"/>
          <w:sz w:val="20"/>
          <w:szCs w:val="20"/>
          <w:lang w:val="en-GB"/>
        </w:rPr>
        <w:t>students racialized as Asian and enrolled in special education program</w:t>
      </w:r>
      <w:commentRangeEnd w:id="9"/>
      <w:r w:rsidR="00EB5EBA">
        <w:rPr>
          <w:rStyle w:val="CommentReference"/>
          <w:rFonts w:ascii="Times New Roman" w:eastAsia="Times New Roman" w:hAnsi="Times New Roman" w:cs="Times New Roman"/>
        </w:rPr>
        <w:commentReference w:id="9"/>
      </w:r>
      <w:commentRangeEnd w:id="10"/>
      <w:r w:rsidR="00E04AAC">
        <w:rPr>
          <w:rStyle w:val="CommentReference"/>
          <w:rFonts w:ascii="Times New Roman" w:eastAsia="Times New Roman" w:hAnsi="Times New Roman" w:cs="Times New Roman"/>
        </w:rPr>
        <w:commentReference w:id="10"/>
      </w:r>
      <w:commentRangeEnd w:id="11"/>
      <w:r w:rsidR="00185307">
        <w:rPr>
          <w:rStyle w:val="CommentReference"/>
          <w:rFonts w:ascii="Times New Roman" w:eastAsia="Times New Roman" w:hAnsi="Times New Roman" w:cs="Times New Roman"/>
        </w:rPr>
        <w:commentReference w:id="11"/>
      </w:r>
      <w:r w:rsidR="00EB5EBA">
        <w:rPr>
          <w:rFonts w:ascii="Arial" w:hAnsi="Arial" w:cs="Arial"/>
          <w:color w:val="000000"/>
          <w:sz w:val="20"/>
          <w:szCs w:val="20"/>
          <w:lang w:val="en-GB"/>
        </w:rPr>
        <w:t xml:space="preserve">s </w:t>
      </w:r>
      <w:r w:rsidR="005E34FA">
        <w:rPr>
          <w:rFonts w:ascii="Arial" w:hAnsi="Arial" w:cs="Arial"/>
          <w:color w:val="000000"/>
          <w:sz w:val="20"/>
          <w:szCs w:val="20"/>
          <w:lang w:val="en-GB"/>
        </w:rPr>
        <w:t>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del w:id="16" w:author="Gabriella Meltzer" w:date="2023-12-02T15:18:00Z">
        <w:r w:rsidR="00143A69" w:rsidDel="00185307">
          <w:rPr>
            <w:rFonts w:ascii="Arial" w:hAnsi="Arial" w:cs="Arial"/>
            <w:color w:val="000000"/>
            <w:sz w:val="20"/>
            <w:szCs w:val="20"/>
            <w:lang w:val="en-GB"/>
          </w:rPr>
          <w:delText xml:space="preserve"> (e.g.,</w:delText>
        </w:r>
        <w:r w:rsidR="002F6C6B" w:rsidDel="00185307">
          <w:rPr>
            <w:rFonts w:ascii="Arial" w:hAnsi="Arial" w:cs="Arial"/>
            <w:color w:val="000000"/>
            <w:sz w:val="20"/>
            <w:szCs w:val="20"/>
            <w:lang w:val="en-GB"/>
          </w:rPr>
          <w:delText xml:space="preserve"> </w:delText>
        </w:r>
        <w:r w:rsidR="008143A5" w:rsidDel="00185307">
          <w:rPr>
            <w:rFonts w:ascii="Arial" w:hAnsi="Arial" w:cs="Arial"/>
            <w:color w:val="000000"/>
            <w:sz w:val="20"/>
            <w:szCs w:val="20"/>
          </w:rPr>
          <w:sym w:font="Symbol" w:char="F062"/>
        </w:r>
        <w:r w:rsidR="00050715" w:rsidDel="00185307">
          <w:rPr>
            <w:rFonts w:ascii="Arial" w:hAnsi="Arial" w:cs="Arial"/>
            <w:color w:val="000000"/>
            <w:sz w:val="20"/>
            <w:szCs w:val="20"/>
          </w:rPr>
          <w:delText xml:space="preserve"> </w:delText>
        </w:r>
        <w:r w:rsidR="008143A5" w:rsidDel="00185307">
          <w:rPr>
            <w:rFonts w:ascii="Arial" w:hAnsi="Arial" w:cs="Arial"/>
            <w:color w:val="000000"/>
            <w:sz w:val="20"/>
            <w:szCs w:val="20"/>
          </w:rPr>
          <w:delText>=</w:delText>
        </w:r>
        <w:r w:rsidR="00050715" w:rsidDel="00185307">
          <w:rPr>
            <w:rFonts w:ascii="Arial" w:hAnsi="Arial" w:cs="Arial"/>
            <w:color w:val="000000"/>
            <w:sz w:val="20"/>
            <w:szCs w:val="20"/>
          </w:rPr>
          <w:delText xml:space="preserve"> </w:delText>
        </w:r>
        <w:r w:rsidR="002F6C6B" w:rsidDel="00185307">
          <w:rPr>
            <w:rFonts w:ascii="Arial" w:hAnsi="Arial" w:cs="Arial"/>
            <w:color w:val="000000"/>
            <w:sz w:val="20"/>
            <w:szCs w:val="20"/>
          </w:rPr>
          <w:delText>2.85; 95% CrI</w:delText>
        </w:r>
        <w:r w:rsidR="0075220A" w:rsidDel="00185307">
          <w:rPr>
            <w:rFonts w:ascii="Arial" w:hAnsi="Arial" w:cs="Arial"/>
            <w:color w:val="000000"/>
            <w:sz w:val="20"/>
            <w:szCs w:val="20"/>
          </w:rPr>
          <w:delText>:</w:delText>
        </w:r>
        <w:r w:rsidR="002F6C6B" w:rsidDel="00185307">
          <w:rPr>
            <w:rFonts w:ascii="Arial" w:hAnsi="Arial" w:cs="Arial"/>
            <w:color w:val="000000"/>
            <w:sz w:val="20"/>
            <w:szCs w:val="20"/>
          </w:rPr>
          <w:delText xml:space="preserve"> 1.95, 3.75; </w:delText>
        </w:r>
        <w:r w:rsidR="00257A75" w:rsidDel="00185307">
          <w:rPr>
            <w:rFonts w:ascii="Arial" w:hAnsi="Arial" w:cs="Arial"/>
            <w:color w:val="000000"/>
            <w:sz w:val="20"/>
            <w:szCs w:val="20"/>
          </w:rPr>
          <w:delText>PP</w:delText>
        </w:r>
        <w:r w:rsidR="008143A5" w:rsidDel="00185307">
          <w:rPr>
            <w:rFonts w:ascii="Arial" w:hAnsi="Arial" w:cs="Arial"/>
            <w:color w:val="000000"/>
            <w:sz w:val="20"/>
            <w:szCs w:val="20"/>
          </w:rPr>
          <w:delText>[</w:delText>
        </w:r>
        <w:r w:rsidR="008143A5" w:rsidDel="00185307">
          <w:rPr>
            <w:rFonts w:ascii="Arial" w:hAnsi="Arial" w:cs="Arial"/>
            <w:color w:val="000000"/>
            <w:sz w:val="20"/>
            <w:szCs w:val="20"/>
            <w:lang w:val="el-GR"/>
          </w:rPr>
          <w:delText>β</w:delText>
        </w:r>
        <w:r w:rsidR="00257A75" w:rsidDel="00185307">
          <w:rPr>
            <w:rFonts w:ascii="Arial" w:hAnsi="Arial" w:cs="Arial"/>
            <w:color w:val="000000"/>
            <w:sz w:val="20"/>
            <w:szCs w:val="20"/>
          </w:rPr>
          <w:delText>&gt;0</w:delText>
        </w:r>
        <w:r w:rsidR="008143A5"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8143A5" w:rsidDel="00185307">
          <w:rPr>
            <w:rFonts w:ascii="Arial" w:hAnsi="Arial" w:cs="Arial"/>
            <w:color w:val="000000"/>
            <w:sz w:val="20"/>
            <w:szCs w:val="20"/>
          </w:rPr>
          <w:delText>=</w:delText>
        </w:r>
        <w:r w:rsidR="00FB17C0" w:rsidDel="00185307">
          <w:rPr>
            <w:rFonts w:ascii="Arial" w:hAnsi="Arial" w:cs="Arial"/>
            <w:color w:val="000000"/>
            <w:sz w:val="20"/>
            <w:szCs w:val="20"/>
          </w:rPr>
          <w:delText xml:space="preserve"> </w:delText>
        </w:r>
        <w:r w:rsidR="00257A75" w:rsidDel="00185307">
          <w:rPr>
            <w:rFonts w:ascii="Arial" w:hAnsi="Arial" w:cs="Arial"/>
            <w:color w:val="000000"/>
            <w:sz w:val="20"/>
            <w:szCs w:val="20"/>
          </w:rPr>
          <w:delText>99.9</w:delText>
        </w:r>
        <w:r w:rsidR="002F6C6B" w:rsidDel="00185307">
          <w:rPr>
            <w:rFonts w:ascii="Arial" w:hAnsi="Arial" w:cs="Arial"/>
            <w:color w:val="000000"/>
            <w:sz w:val="20"/>
            <w:szCs w:val="20"/>
          </w:rPr>
          <w:delText xml:space="preserve">% for </w:delText>
        </w:r>
        <w:r w:rsidR="00EB5EBA" w:rsidDel="00185307">
          <w:rPr>
            <w:rFonts w:ascii="Arial" w:hAnsi="Arial" w:cs="Arial"/>
            <w:color w:val="000000"/>
            <w:sz w:val="20"/>
            <w:szCs w:val="20"/>
          </w:rPr>
          <w:delText xml:space="preserve">students racialized as </w:delText>
        </w:r>
        <w:r w:rsidR="002F6C6B" w:rsidDel="00185307">
          <w:rPr>
            <w:rFonts w:ascii="Arial" w:hAnsi="Arial" w:cs="Arial"/>
            <w:color w:val="000000"/>
            <w:sz w:val="20"/>
            <w:szCs w:val="20"/>
          </w:rPr>
          <w:delText xml:space="preserve">Asian in </w:delText>
        </w:r>
        <w:r w:rsidR="00B1117A" w:rsidDel="00185307">
          <w:rPr>
            <w:rFonts w:ascii="Arial" w:hAnsi="Arial" w:cs="Arial"/>
            <w:color w:val="000000"/>
            <w:sz w:val="20"/>
            <w:szCs w:val="20"/>
          </w:rPr>
          <w:delText>m</w:delText>
        </w:r>
        <w:r w:rsidR="002F6C6B" w:rsidDel="00185307">
          <w:rPr>
            <w:rFonts w:ascii="Arial" w:hAnsi="Arial" w:cs="Arial"/>
            <w:color w:val="000000"/>
            <w:sz w:val="20"/>
            <w:szCs w:val="20"/>
          </w:rPr>
          <w:delText>ath)</w:delText>
        </w:r>
      </w:del>
      <w:ins w:id="17" w:author="Gabriella Meltzer" w:date="2023-12-02T15:19:00Z">
        <w:r w:rsidR="00185307">
          <w:rPr>
            <w:rFonts w:ascii="Arial" w:hAnsi="Arial" w:cs="Arial"/>
            <w:color w:val="000000"/>
            <w:sz w:val="20"/>
            <w:szCs w:val="20"/>
          </w:rPr>
          <w:t xml:space="preserve"> regardless of hurricane exposure</w:t>
        </w:r>
      </w:ins>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resilience 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r w:rsidR="007521A3">
        <w:rPr>
          <w:rFonts w:ascii="Arial" w:hAnsi="Arial" w:cs="Arial"/>
          <w:color w:val="000000"/>
          <w:sz w:val="20"/>
          <w:szCs w:val="20"/>
        </w:rPr>
        <w:t>, especially for vulnerable populations</w:t>
      </w:r>
      <w:r w:rsidR="003E4BD5" w:rsidRPr="003E4BD5">
        <w:rPr>
          <w:rFonts w:ascii="Arial" w:hAnsi="Arial" w:cs="Arial"/>
          <w:color w:val="000000"/>
          <w:sz w:val="20"/>
          <w:szCs w:val="20"/>
        </w:rPr>
        <w: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432B548E"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w:t>
      </w:r>
      <w:r w:rsidR="007521A3">
        <w:rPr>
          <w:rFonts w:ascii="Arial" w:hAnsi="Arial" w:cs="Arial"/>
          <w:color w:val="000000"/>
          <w:sz w:val="20"/>
          <w:szCs w:val="20"/>
        </w:rPr>
        <w:t xml:space="preserve">including </w:t>
      </w:r>
      <w:r w:rsidR="0074570B">
        <w:rPr>
          <w:rFonts w:ascii="Arial" w:hAnsi="Arial" w:cs="Arial"/>
          <w:color w:val="000000"/>
          <w:sz w:val="20"/>
          <w:szCs w:val="20"/>
        </w:rPr>
        <w:t>as it pertains</w:t>
      </w:r>
      <w:r>
        <w:rPr>
          <w:rFonts w:ascii="Arial" w:hAnsi="Arial" w:cs="Arial"/>
          <w:color w:val="000000"/>
          <w:sz w:val="20"/>
          <w:szCs w:val="20"/>
        </w:rPr>
        <w:t xml:space="preserve"> to their educational </w:t>
      </w:r>
      <w:r w:rsidR="007521A3">
        <w:rPr>
          <w:rFonts w:ascii="Arial" w:hAnsi="Arial" w:cs="Arial"/>
          <w:color w:val="000000"/>
          <w:sz w:val="20"/>
          <w:szCs w:val="20"/>
        </w:rPr>
        <w:t>performance</w:t>
      </w:r>
      <w:r>
        <w:rPr>
          <w:rFonts w:ascii="Arial" w:hAnsi="Arial" w:cs="Arial"/>
          <w:color w:val="000000"/>
          <w:sz w:val="20"/>
          <w:szCs w:val="20"/>
        </w:rPr>
        <w:t xml:space="preserve">.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w:t>
      </w:r>
      <w:ins w:id="18" w:author="Gabriella Meltzer" w:date="2023-12-04T15:42:00Z">
        <w:r w:rsidR="00CC1D18">
          <w:rPr>
            <w:rFonts w:ascii="Arial" w:hAnsi="Arial" w:cs="Arial"/>
            <w:color w:val="000000"/>
            <w:sz w:val="20"/>
            <w:szCs w:val="20"/>
          </w:rPr>
          <w:t>s</w:t>
        </w:r>
      </w:ins>
      <w:r w:rsidR="00A757D3">
        <w:rPr>
          <w:rFonts w:ascii="Arial" w:hAnsi="Arial" w:cs="Arial"/>
          <w:color w:val="000000"/>
          <w:sz w:val="20"/>
          <w:szCs w:val="20"/>
        </w:rPr>
        <w:t xml:space="preserve"> </w:t>
      </w:r>
      <w:commentRangeStart w:id="19"/>
      <w:del w:id="20" w:author="Gabriella Meltzer" w:date="2023-12-04T15:42:00Z">
        <w:r w:rsidR="00A757D3" w:rsidDel="00CC1D18">
          <w:rPr>
            <w:rFonts w:ascii="Arial" w:hAnsi="Arial" w:cs="Arial"/>
            <w:color w:val="000000"/>
            <w:sz w:val="20"/>
            <w:szCs w:val="20"/>
          </w:rPr>
          <w:delText xml:space="preserve">trajectories </w:delText>
        </w:r>
        <w:commentRangeEnd w:id="19"/>
        <w:r w:rsidR="0018343A" w:rsidDel="00CC1D18">
          <w:rPr>
            <w:rStyle w:val="CommentReference"/>
            <w:rFonts w:ascii="Times New Roman" w:eastAsia="Times New Roman" w:hAnsi="Times New Roman" w:cs="Times New Roman"/>
          </w:rPr>
          <w:commentReference w:id="19"/>
        </w:r>
      </w:del>
      <w:r w:rsidR="00A757D3">
        <w:rPr>
          <w:rFonts w:ascii="Arial" w:hAnsi="Arial" w:cs="Arial"/>
          <w:color w:val="000000"/>
          <w:sz w:val="20"/>
          <w:szCs w:val="20"/>
        </w:rPr>
        <w:t>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w:t>
      </w:r>
      <w:del w:id="21" w:author="Gabriella Meltzer" w:date="2023-12-02T15:20:00Z">
        <w:r w:rsidR="0074570B" w:rsidDel="00185307">
          <w:rPr>
            <w:rFonts w:ascii="Arial" w:hAnsi="Arial" w:cs="Arial"/>
            <w:color w:val="000000"/>
            <w:sz w:val="20"/>
            <w:szCs w:val="20"/>
          </w:rPr>
          <w:delText xml:space="preserve">in </w:delText>
        </w:r>
      </w:del>
      <w:ins w:id="22" w:author="Gabriella Meltzer" w:date="2023-12-02T15:20:00Z">
        <w:r w:rsidR="00185307">
          <w:rPr>
            <w:rFonts w:ascii="Arial" w:hAnsi="Arial" w:cs="Arial"/>
            <w:color w:val="000000"/>
            <w:sz w:val="20"/>
            <w:szCs w:val="20"/>
          </w:rPr>
          <w:t xml:space="preserve">for </w:t>
        </w:r>
      </w:ins>
      <w:r w:rsidR="0074570B">
        <w:rPr>
          <w:rFonts w:ascii="Arial" w:hAnsi="Arial" w:cs="Arial"/>
          <w:color w:val="000000"/>
          <w:sz w:val="20"/>
          <w:szCs w:val="20"/>
        </w:rPr>
        <w:t>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D228F37"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del w:id="23" w:author="Gabriella Meltzer" w:date="2023-12-02T15:21:00Z">
        <w:r w:rsidR="000E3180" w:rsidDel="00185307">
          <w:rPr>
            <w:rFonts w:ascii="Arial" w:hAnsi="Arial" w:cs="Arial"/>
            <w:bCs/>
            <w:color w:val="000000"/>
            <w:sz w:val="20"/>
            <w:szCs w:val="20"/>
          </w:rPr>
          <w:delText>Tropical cyclones</w:delText>
        </w:r>
      </w:del>
      <w:ins w:id="24" w:author="Gabriella Meltzer" w:date="2023-12-02T15:21:00Z">
        <w:r w:rsidR="00185307">
          <w:rPr>
            <w:rFonts w:ascii="Arial" w:hAnsi="Arial" w:cs="Arial"/>
            <w:bCs/>
            <w:color w:val="000000"/>
            <w:sz w:val="20"/>
            <w:szCs w:val="20"/>
          </w:rPr>
          <w:t>Hurricanes</w:t>
        </w:r>
      </w:ins>
      <w:r w:rsidR="000E3180">
        <w:rPr>
          <w:rFonts w:ascii="Arial" w:hAnsi="Arial" w:cs="Arial"/>
          <w:bCs/>
          <w:color w:val="000000"/>
          <w:sz w:val="20"/>
          <w:szCs w:val="20"/>
        </w:rPr>
        <w:t xml:space="preserve">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521A3">
        <w:rPr>
          <w:rFonts w:ascii="Arial" w:hAnsi="Arial" w:cs="Arial"/>
          <w:bCs/>
          <w:color w:val="000000"/>
          <w:sz w:val="20"/>
          <w:szCs w:val="20"/>
        </w:rPr>
        <w:t>was</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del w:id="25" w:author="Gabriella Meltzer" w:date="2023-12-02T15:21:00Z">
        <w:r w:rsidR="00842541" w:rsidDel="00185307">
          <w:rPr>
            <w:rFonts w:ascii="Arial" w:hAnsi="Arial" w:cs="Arial"/>
            <w:bCs/>
            <w:color w:val="000000"/>
            <w:sz w:val="20"/>
            <w:szCs w:val="20"/>
          </w:rPr>
          <w:delText>Tropical cyclones</w:delText>
        </w:r>
      </w:del>
      <w:ins w:id="26" w:author="Gabriella Meltzer" w:date="2023-12-02T15:21:00Z">
        <w:r w:rsidR="00185307">
          <w:rPr>
            <w:rFonts w:ascii="Arial" w:hAnsi="Arial" w:cs="Arial"/>
            <w:bCs/>
            <w:color w:val="000000"/>
            <w:sz w:val="20"/>
            <w:szCs w:val="20"/>
          </w:rPr>
          <w:t>Hurricanes</w:t>
        </w:r>
      </w:ins>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w:t>
      </w:r>
      <w:commentRangeStart w:id="27"/>
      <w:r w:rsidR="00BF4C57">
        <w:rPr>
          <w:rFonts w:ascii="Arial" w:hAnsi="Arial" w:cs="Arial"/>
          <w:bCs/>
          <w:color w:val="000000"/>
          <w:sz w:val="20"/>
          <w:szCs w:val="20"/>
        </w:rPr>
        <w:t>land</w:t>
      </w:r>
      <w:ins w:id="28" w:author="Gabriella Meltzer" w:date="2023-12-02T15:21:00Z">
        <w:r w:rsidR="00185307">
          <w:rPr>
            <w:rFonts w:ascii="Arial" w:hAnsi="Arial" w:cs="Arial"/>
            <w:bCs/>
            <w:color w:val="000000"/>
            <w:sz w:val="20"/>
            <w:szCs w:val="20"/>
          </w:rPr>
          <w:t xml:space="preserve"> than in previous years</w:t>
        </w:r>
      </w:ins>
      <w:r w:rsidR="00BF4C57">
        <w:rPr>
          <w:rFonts w:ascii="Arial" w:hAnsi="Arial" w:cs="Arial"/>
          <w:bCs/>
          <w:color w:val="000000"/>
          <w:sz w:val="20"/>
          <w:szCs w:val="20"/>
        </w:rPr>
        <w:t xml:space="preserve"> </w:t>
      </w:r>
      <w:commentRangeEnd w:id="27"/>
      <w:r w:rsidR="007521A3">
        <w:rPr>
          <w:rStyle w:val="CommentReference"/>
          <w:rFonts w:ascii="Times New Roman" w:eastAsia="Times New Roman" w:hAnsi="Times New Roman" w:cs="Times New Roman"/>
        </w:rPr>
        <w:commentReference w:id="27"/>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w:t>
      </w:r>
      <w:del w:id="29" w:author="Gabriella Meltzer" w:date="2023-12-02T15:21:00Z">
        <w:r w:rsidDel="00185307">
          <w:rPr>
            <w:rFonts w:ascii="Arial" w:hAnsi="Arial" w:cs="Arial"/>
            <w:bCs/>
            <w:color w:val="000000"/>
            <w:sz w:val="20"/>
            <w:szCs w:val="20"/>
            <w:lang w:val="en-GB"/>
          </w:rPr>
          <w:delText>tropical cyclones</w:delText>
        </w:r>
      </w:del>
      <w:ins w:id="30" w:author="Gabriella Meltzer" w:date="2023-12-02T15:21:00Z">
        <w:r w:rsidR="00185307">
          <w:rPr>
            <w:rFonts w:ascii="Arial" w:hAnsi="Arial" w:cs="Arial"/>
            <w:bCs/>
            <w:color w:val="000000"/>
            <w:sz w:val="20"/>
            <w:szCs w:val="20"/>
            <w:lang w:val="en-GB"/>
          </w:rPr>
          <w:t>Hurricanes</w:t>
        </w:r>
      </w:ins>
      <w:r>
        <w:rPr>
          <w:rFonts w:ascii="Arial" w:hAnsi="Arial" w:cs="Arial"/>
          <w:bCs/>
          <w:color w:val="000000"/>
          <w:sz w:val="20"/>
          <w:szCs w:val="20"/>
          <w:lang w:val="en-GB"/>
        </w:rPr>
        <w:t xml:space="preserve">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w:t>
      </w:r>
      <w:commentRangeStart w:id="31"/>
      <w:r w:rsidR="00AC68A4">
        <w:rPr>
          <w:rFonts w:ascii="Arial" w:hAnsi="Arial" w:cs="Arial"/>
          <w:bCs/>
          <w:color w:val="000000"/>
          <w:sz w:val="20"/>
          <w:szCs w:val="20"/>
        </w:rPr>
        <w:t xml:space="preserve">hurricanes </w:t>
      </w:r>
      <w:commentRangeEnd w:id="31"/>
      <w:r w:rsidR="007521A3">
        <w:rPr>
          <w:rStyle w:val="CommentReference"/>
          <w:rFonts w:ascii="Times New Roman" w:eastAsia="Times New Roman" w:hAnsi="Times New Roman" w:cs="Times New Roman"/>
        </w:rPr>
        <w:commentReference w:id="31"/>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w:t>
      </w:r>
      <w:r w:rsidR="00791CD0">
        <w:rPr>
          <w:rFonts w:ascii="Arial" w:hAnsi="Arial" w:cs="Arial"/>
          <w:bCs/>
          <w:color w:val="000000"/>
          <w:sz w:val="20"/>
          <w:szCs w:val="20"/>
        </w:rPr>
        <w:t xml:space="preserve"> in the U</w:t>
      </w:r>
      <w:r w:rsidR="00E3127E">
        <w:rPr>
          <w:rFonts w:ascii="Arial" w:hAnsi="Arial" w:cs="Arial"/>
          <w:bCs/>
          <w:color w:val="000000"/>
          <w:sz w:val="20"/>
          <w:szCs w:val="20"/>
        </w:rPr>
        <w:t>nited States</w:t>
      </w:r>
      <w:r w:rsidR="00AC68A4">
        <w:rPr>
          <w:rFonts w:ascii="Arial" w:hAnsi="Arial" w:cs="Arial"/>
          <w:bCs/>
          <w:color w:val="000000"/>
          <w:sz w:val="20"/>
          <w:szCs w:val="20"/>
        </w:rPr>
        <w:t xml:space="preserve">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1C92201B"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w:t>
      </w:r>
      <w:r w:rsidR="00E66E99">
        <w:rPr>
          <w:rFonts w:ascii="Arial" w:hAnsi="Arial" w:cs="Arial"/>
          <w:bCs/>
          <w:color w:val="000000"/>
          <w:sz w:val="20"/>
          <w:szCs w:val="20"/>
        </w:rPr>
        <w:t>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791CD0">
        <w:rPr>
          <w:rFonts w:ascii="Arial" w:hAnsi="Arial" w:cs="Arial"/>
          <w:bCs/>
          <w:color w:val="000000"/>
          <w:sz w:val="20"/>
          <w:szCs w:val="20"/>
        </w:rPr>
        <w:t xml:space="preserve">who are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r w:rsidR="00225387">
        <w:rPr>
          <w:rFonts w:ascii="Arial" w:hAnsi="Arial" w:cs="Arial"/>
          <w:bCs/>
          <w:color w:val="000000"/>
          <w:sz w:val="20"/>
          <w:szCs w:val="20"/>
        </w:rPr>
        <w:t xml:space="preserve">The strongest </w:t>
      </w:r>
      <w:r w:rsidR="008877F0">
        <w:rPr>
          <w:rFonts w:ascii="Arial" w:hAnsi="Arial" w:cs="Arial"/>
          <w:bCs/>
          <w:color w:val="000000"/>
          <w:sz w:val="20"/>
          <w:szCs w:val="20"/>
        </w:rPr>
        <w:t xml:space="preserve">tropical cyclones (hurricane-force winds) </w:t>
      </w:r>
      <w:r w:rsidR="00A4014A">
        <w:rPr>
          <w:rFonts w:ascii="Arial" w:hAnsi="Arial" w:cs="Arial"/>
          <w:bCs/>
          <w:color w:val="000000"/>
          <w:sz w:val="20"/>
          <w:szCs w:val="20"/>
        </w:rPr>
        <w:t xml:space="preserve">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4D4F41DF"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ins w:id="32" w:author="Gabriella Meltzer" w:date="2023-12-02T15:35:00Z">
        <w:r w:rsidR="00E3139F">
          <w:rPr>
            <w:rFonts w:ascii="Arial" w:hAnsi="Arial" w:cs="Arial"/>
            <w:bCs/>
            <w:color w:val="000000"/>
            <w:sz w:val="20"/>
            <w:szCs w:val="20"/>
          </w:rPr>
          <w:t xml:space="preserve">individual </w:t>
        </w:r>
      </w:ins>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w:t>
      </w:r>
      <w:ins w:id="33" w:author="Gabriella Meltzer" w:date="2023-12-02T15:35:00Z">
        <w:r w:rsidR="00E3139F">
          <w:rPr>
            <w:rFonts w:ascii="Arial" w:hAnsi="Arial" w:cs="Arial"/>
            <w:bCs/>
            <w:color w:val="000000"/>
            <w:sz w:val="20"/>
            <w:szCs w:val="20"/>
          </w:rPr>
          <w:t xml:space="preserve"> or assessed differences across climatically and politically differing states</w:t>
        </w:r>
      </w:ins>
      <w:r w:rsidR="00885B55">
        <w:rPr>
          <w:rFonts w:ascii="Arial" w:hAnsi="Arial" w:cs="Arial"/>
          <w:bCs/>
          <w:color w:val="000000"/>
          <w:sz w:val="20"/>
          <w:szCs w:val="20"/>
        </w:rPr>
        <w:t>. Here, we examine</w:t>
      </w:r>
      <w:r w:rsidR="00E66E99">
        <w:rPr>
          <w:rFonts w:ascii="Arial" w:hAnsi="Arial" w:cs="Arial"/>
          <w:bCs/>
          <w:color w:val="000000"/>
          <w:sz w:val="20"/>
          <w:szCs w:val="20"/>
        </w:rPr>
        <w:t>d</w:t>
      </w:r>
      <w:r w:rsidR="00885B55">
        <w:rPr>
          <w:rFonts w:ascii="Arial" w:hAnsi="Arial" w:cs="Arial"/>
          <w:bCs/>
          <w:color w:val="000000"/>
          <w:sz w:val="20"/>
          <w:szCs w:val="20"/>
        </w:rPr>
        <w:t xml:space="preserv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w:t>
      </w:r>
      <w:r w:rsidR="00E66E99">
        <w:rPr>
          <w:rFonts w:ascii="Arial" w:hAnsi="Arial" w:cs="Arial"/>
          <w:bCs/>
          <w:color w:val="000000"/>
          <w:sz w:val="20"/>
          <w:szCs w:val="20"/>
        </w:rPr>
        <w:t xml:space="preserve">were </w:t>
      </w:r>
      <w:r w:rsidR="00885B55">
        <w:rPr>
          <w:rFonts w:ascii="Arial" w:hAnsi="Arial" w:cs="Arial"/>
          <w:bCs/>
          <w:color w:val="000000"/>
          <w:sz w:val="20"/>
          <w:szCs w:val="20"/>
        </w:rPr>
        <w:t xml:space="preserve">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w:t>
      </w:r>
      <w:r w:rsidR="00791CD0">
        <w:rPr>
          <w:rFonts w:ascii="Arial" w:hAnsi="Arial" w:cs="Arial"/>
          <w:color w:val="000000"/>
          <w:sz w:val="20"/>
          <w:szCs w:val="20"/>
        </w:rPr>
        <w:t xml:space="preserve">effects on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commentRangeStart w:id="34"/>
      <w:del w:id="35" w:author="Gabriella Meltzer" w:date="2023-12-02T15:22:00Z">
        <w:r w:rsidR="00847288" w:rsidDel="00185307">
          <w:rPr>
            <w:rFonts w:ascii="Arial" w:hAnsi="Arial" w:cs="Arial"/>
            <w:color w:val="000000"/>
            <w:sz w:val="20"/>
            <w:szCs w:val="20"/>
          </w:rPr>
          <w:delText xml:space="preserve">using a Bayesian formulation of a </w:delText>
        </w:r>
        <w:r w:rsidR="00847288" w:rsidRPr="003E4BD5" w:rsidDel="00185307">
          <w:rPr>
            <w:rFonts w:ascii="Arial" w:hAnsi="Arial" w:cs="Arial"/>
            <w:color w:val="000000"/>
            <w:sz w:val="20"/>
            <w:szCs w:val="20"/>
          </w:rPr>
          <w:delText>difference-in-differences model</w:delText>
        </w:r>
        <w:r w:rsidR="00885B55" w:rsidDel="00185307">
          <w:rPr>
            <w:rFonts w:ascii="Arial" w:hAnsi="Arial" w:cs="Arial"/>
            <w:bCs/>
            <w:color w:val="000000"/>
            <w:sz w:val="20"/>
            <w:szCs w:val="20"/>
          </w:rPr>
          <w:delText xml:space="preserve">, </w:delText>
        </w:r>
      </w:del>
      <w:commentRangeEnd w:id="34"/>
      <w:r w:rsidR="008A422D">
        <w:rPr>
          <w:rStyle w:val="CommentReference"/>
          <w:rFonts w:ascii="Times New Roman" w:eastAsia="Times New Roman" w:hAnsi="Times New Roman" w:cs="Times New Roman"/>
        </w:rPr>
        <w:commentReference w:id="34"/>
      </w:r>
      <w:r w:rsidR="00885B55">
        <w:rPr>
          <w:rFonts w:ascii="Arial" w:hAnsi="Arial" w:cs="Arial"/>
          <w:bCs/>
          <w:color w:val="000000"/>
          <w:sz w:val="20"/>
          <w:szCs w:val="20"/>
        </w:rPr>
        <w:t xml:space="preserve">and (2) </w:t>
      </w:r>
      <w:r w:rsidR="00847288">
        <w:rPr>
          <w:rFonts w:ascii="Arial" w:hAnsi="Arial" w:cs="Arial"/>
          <w:bCs/>
          <w:color w:val="000000"/>
          <w:sz w:val="20"/>
          <w:szCs w:val="20"/>
        </w:rPr>
        <w:t>to evaluate how these effects vary by stat</w:t>
      </w:r>
      <w:commentRangeStart w:id="36"/>
      <w:r w:rsidR="00847288">
        <w:rPr>
          <w:rFonts w:ascii="Arial" w:hAnsi="Arial" w:cs="Arial"/>
          <w:bCs/>
          <w:color w:val="000000"/>
          <w:sz w:val="20"/>
          <w:szCs w:val="20"/>
        </w:rPr>
        <w:t>e</w:t>
      </w:r>
      <w:commentRangeEnd w:id="36"/>
      <w:r w:rsidR="00247679">
        <w:rPr>
          <w:rStyle w:val="CommentReference"/>
          <w:rFonts w:ascii="Times New Roman" w:eastAsia="Times New Roman" w:hAnsi="Times New Roman" w:cs="Times New Roman"/>
        </w:rPr>
        <w:commentReference w:id="36"/>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4451E741"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w:t>
      </w:r>
      <w:commentRangeStart w:id="37"/>
      <w:commentRangeStart w:id="38"/>
      <w:r w:rsidR="00FE0582">
        <w:rPr>
          <w:rFonts w:ascii="Arial" w:hAnsi="Arial" w:cs="Arial"/>
          <w:color w:val="000000"/>
          <w:sz w:val="20"/>
          <w:szCs w:val="20"/>
        </w:rPr>
        <w:t>(Table 1)</w:t>
      </w:r>
      <w:r w:rsidR="00562263">
        <w:rPr>
          <w:rFonts w:ascii="Arial" w:hAnsi="Arial" w:cs="Arial"/>
          <w:color w:val="000000"/>
          <w:sz w:val="20"/>
          <w:szCs w:val="20"/>
        </w:rPr>
        <w:t>.</w:t>
      </w:r>
      <w:r w:rsidR="00561E5F">
        <w:rPr>
          <w:rFonts w:ascii="Arial" w:hAnsi="Arial" w:cs="Arial"/>
          <w:color w:val="000000"/>
          <w:sz w:val="20"/>
          <w:szCs w:val="20"/>
        </w:rPr>
        <w:t xml:space="preserve"> </w:t>
      </w:r>
      <w:commentRangeEnd w:id="37"/>
      <w:r w:rsidR="00E67483">
        <w:rPr>
          <w:rStyle w:val="CommentReference"/>
          <w:rFonts w:ascii="Times New Roman" w:eastAsia="Times New Roman" w:hAnsi="Times New Roman" w:cs="Times New Roman"/>
        </w:rPr>
        <w:commentReference w:id="37"/>
      </w:r>
      <w:commentRangeEnd w:id="38"/>
      <w:r w:rsidR="00791CD0">
        <w:rPr>
          <w:rStyle w:val="CommentReference"/>
          <w:rFonts w:ascii="Times New Roman" w:eastAsia="Times New Roman" w:hAnsi="Times New Roman" w:cs="Times New Roman"/>
        </w:rPr>
        <w:commentReference w:id="38"/>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 xml:space="preserve">cohort students </w:t>
      </w:r>
      <w:del w:id="39" w:author="Gabriella Meltzer" w:date="2023-12-02T15:37:00Z">
        <w:r w:rsidR="00562263" w:rsidDel="00E3139F">
          <w:rPr>
            <w:rFonts w:ascii="Arial" w:hAnsi="Arial" w:cs="Arial"/>
            <w:color w:val="000000"/>
            <w:sz w:val="20"/>
            <w:szCs w:val="20"/>
          </w:rPr>
          <w:delText xml:space="preserve">identifying </w:delText>
        </w:r>
      </w:del>
      <w:ins w:id="40" w:author="Gabriella Meltzer" w:date="2023-12-02T15:37:00Z">
        <w:r w:rsidR="00E3139F">
          <w:rPr>
            <w:rFonts w:ascii="Arial" w:hAnsi="Arial" w:cs="Arial"/>
            <w:color w:val="000000"/>
            <w:sz w:val="20"/>
            <w:szCs w:val="20"/>
          </w:rPr>
          <w:t xml:space="preserve">racialized </w:t>
        </w:r>
      </w:ins>
      <w:r w:rsidR="00562263">
        <w:rPr>
          <w:rFonts w:ascii="Arial" w:hAnsi="Arial" w:cs="Arial"/>
          <w:color w:val="000000"/>
          <w:sz w:val="20"/>
          <w:szCs w:val="20"/>
        </w:rPr>
        <w:t>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9E70D4">
        <w:rPr>
          <w:rFonts w:ascii="Arial" w:hAnsi="Arial" w:cs="Arial"/>
          <w:color w:val="000000"/>
          <w:sz w:val="20"/>
          <w:szCs w:val="20"/>
        </w:rPr>
        <w:t xml:space="preserve">There were </w:t>
      </w:r>
      <w:r w:rsidR="00FB097B">
        <w:rPr>
          <w:rFonts w:ascii="Arial" w:hAnsi="Arial" w:cs="Arial"/>
          <w:color w:val="000000"/>
          <w:sz w:val="20"/>
          <w:szCs w:val="20"/>
        </w:rPr>
        <w:t>74 counties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5EB4EC1E" w:rsidR="00806C72" w:rsidDel="00E3139F" w:rsidRDefault="00806C72" w:rsidP="00806C72">
      <w:pPr>
        <w:keepNext/>
        <w:pBdr>
          <w:top w:val="nil"/>
          <w:left w:val="nil"/>
          <w:bottom w:val="nil"/>
          <w:right w:val="nil"/>
          <w:between w:val="nil"/>
        </w:pBdr>
        <w:spacing w:before="240" w:after="60"/>
        <w:contextualSpacing/>
        <w:jc w:val="both"/>
        <w:rPr>
          <w:moveFrom w:id="41" w:author="Gabriella Meltzer" w:date="2023-12-02T15:42:00Z"/>
          <w:rFonts w:ascii="Arial" w:hAnsi="Arial" w:cs="Arial"/>
          <w:i/>
          <w:iCs/>
          <w:color w:val="000000"/>
          <w:sz w:val="20"/>
          <w:szCs w:val="20"/>
        </w:rPr>
      </w:pPr>
      <w:moveFromRangeStart w:id="42" w:author="Gabriella Meltzer" w:date="2023-12-02T15:42:00Z" w:name="move152424167"/>
      <w:moveFrom w:id="43" w:author="Gabriella Meltzer" w:date="2023-12-02T15:42:00Z">
        <w:r w:rsidDel="00E3139F">
          <w:rPr>
            <w:rFonts w:ascii="Arial" w:hAnsi="Arial" w:cs="Arial"/>
            <w:i/>
            <w:iCs/>
            <w:color w:val="000000"/>
            <w:sz w:val="20"/>
            <w:szCs w:val="20"/>
          </w:rPr>
          <w:t xml:space="preserve">Association of Covariates with Test </w:t>
        </w:r>
        <w:commentRangeStart w:id="44"/>
        <w:r w:rsidDel="00E3139F">
          <w:rPr>
            <w:rFonts w:ascii="Arial" w:hAnsi="Arial" w:cs="Arial"/>
            <w:i/>
            <w:iCs/>
            <w:color w:val="000000"/>
            <w:sz w:val="20"/>
            <w:szCs w:val="20"/>
          </w:rPr>
          <w:t>Scores</w:t>
        </w:r>
        <w:commentRangeEnd w:id="44"/>
        <w:r w:rsidR="00030E4C" w:rsidDel="00E3139F">
          <w:rPr>
            <w:rStyle w:val="CommentReference"/>
            <w:rFonts w:ascii="Times New Roman" w:eastAsia="Times New Roman" w:hAnsi="Times New Roman" w:cs="Times New Roman"/>
          </w:rPr>
          <w:commentReference w:id="44"/>
        </w:r>
      </w:moveFrom>
    </w:p>
    <w:p w14:paraId="2DDFD17D" w14:textId="594C8400" w:rsidR="00C446D5" w:rsidDel="00E3139F" w:rsidRDefault="00806C72" w:rsidP="00A511B7">
      <w:pPr>
        <w:keepNext/>
        <w:pBdr>
          <w:top w:val="nil"/>
          <w:left w:val="nil"/>
          <w:bottom w:val="nil"/>
          <w:right w:val="nil"/>
          <w:between w:val="nil"/>
        </w:pBdr>
        <w:spacing w:before="240" w:after="60"/>
        <w:contextualSpacing/>
        <w:jc w:val="both"/>
        <w:rPr>
          <w:moveFrom w:id="45" w:author="Gabriella Meltzer" w:date="2023-12-02T15:42:00Z"/>
          <w:rFonts w:ascii="Arial" w:hAnsi="Arial" w:cs="Arial"/>
          <w:color w:val="000000"/>
          <w:sz w:val="20"/>
          <w:szCs w:val="20"/>
        </w:rPr>
      </w:pPr>
      <w:moveFrom w:id="46" w:author="Gabriella Meltzer" w:date="2023-12-02T15:42:00Z">
        <w:r w:rsidDel="00E3139F">
          <w:rPr>
            <w:rFonts w:ascii="Arial" w:hAnsi="Arial" w:cs="Arial"/>
            <w:color w:val="000000"/>
            <w:sz w:val="20"/>
            <w:szCs w:val="20"/>
          </w:rPr>
          <w:t>We observed several notable associations between grade</w:t>
        </w:r>
        <w:r w:rsidR="007A7323" w:rsidDel="00E3139F">
          <w:rPr>
            <w:rFonts w:ascii="Arial" w:hAnsi="Arial" w:cs="Arial"/>
            <w:color w:val="000000"/>
            <w:sz w:val="20"/>
            <w:szCs w:val="20"/>
          </w:rPr>
          <w:t xml:space="preserve"> </w:t>
        </w:r>
        <w:r w:rsidDel="00E3139F">
          <w:rPr>
            <w:rFonts w:ascii="Arial" w:hAnsi="Arial" w:cs="Arial"/>
            <w:color w:val="000000"/>
            <w:sz w:val="20"/>
            <w:szCs w:val="20"/>
          </w:rPr>
          <w:t>cohort and county-level sociodemographic characteristics and average standardized test scores</w:t>
        </w:r>
        <w:r w:rsidR="00A511B7" w:rsidDel="00E3139F">
          <w:rPr>
            <w:rFonts w:ascii="Arial" w:hAnsi="Arial" w:cs="Arial"/>
            <w:color w:val="000000"/>
            <w:sz w:val="20"/>
            <w:szCs w:val="20"/>
          </w:rPr>
          <w:t xml:space="preserve"> (</w:t>
        </w:r>
        <w:commentRangeStart w:id="47"/>
        <w:r w:rsidR="00A511B7" w:rsidDel="00E3139F">
          <w:rPr>
            <w:rFonts w:ascii="Arial" w:hAnsi="Arial" w:cs="Arial"/>
            <w:color w:val="000000"/>
            <w:sz w:val="20"/>
            <w:szCs w:val="20"/>
          </w:rPr>
          <w:t xml:space="preserve">Figures </w:t>
        </w:r>
        <w:r w:rsidR="00194FFD" w:rsidDel="00E3139F">
          <w:rPr>
            <w:rFonts w:ascii="Arial" w:hAnsi="Arial" w:cs="Arial"/>
            <w:color w:val="000000"/>
            <w:sz w:val="20"/>
            <w:szCs w:val="20"/>
          </w:rPr>
          <w:t>2</w:t>
        </w:r>
        <w:r w:rsidR="00A511B7" w:rsidDel="00E3139F">
          <w:rPr>
            <w:rFonts w:ascii="Arial" w:hAnsi="Arial" w:cs="Arial"/>
            <w:color w:val="000000"/>
            <w:sz w:val="20"/>
            <w:szCs w:val="20"/>
          </w:rPr>
          <w:t xml:space="preserve"> and </w:t>
        </w:r>
        <w:r w:rsidR="00194FFD" w:rsidDel="00E3139F">
          <w:rPr>
            <w:rFonts w:ascii="Arial" w:hAnsi="Arial" w:cs="Arial"/>
            <w:color w:val="000000"/>
            <w:sz w:val="20"/>
            <w:szCs w:val="20"/>
          </w:rPr>
          <w:t>3</w:t>
        </w:r>
        <w:commentRangeEnd w:id="47"/>
        <w:r w:rsidR="00D80D3E" w:rsidDel="00E3139F">
          <w:rPr>
            <w:rStyle w:val="CommentReference"/>
            <w:rFonts w:ascii="Times New Roman" w:eastAsia="Times New Roman" w:hAnsi="Times New Roman" w:cs="Times New Roman"/>
          </w:rPr>
          <w:commentReference w:id="47"/>
        </w:r>
        <w:r w:rsidR="00A511B7" w:rsidDel="00E3139F">
          <w:rPr>
            <w:rFonts w:ascii="Arial" w:hAnsi="Arial" w:cs="Arial"/>
            <w:color w:val="000000"/>
            <w:sz w:val="20"/>
            <w:szCs w:val="20"/>
          </w:rPr>
          <w:t>)</w:t>
        </w:r>
        <w:r w:rsidDel="00E3139F">
          <w:rPr>
            <w:rFonts w:ascii="Arial" w:hAnsi="Arial" w:cs="Arial"/>
            <w:color w:val="000000"/>
            <w:sz w:val="20"/>
            <w:szCs w:val="20"/>
          </w:rPr>
          <w:t xml:space="preserve">. </w:t>
        </w:r>
        <w:r w:rsidR="00670448" w:rsidDel="00E3139F">
          <w:rPr>
            <w:rFonts w:ascii="Arial" w:hAnsi="Arial" w:cs="Arial"/>
            <w:color w:val="000000"/>
            <w:sz w:val="20"/>
            <w:szCs w:val="20"/>
          </w:rPr>
          <w:t>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cohorts with greater proportions of racial/ethnic minority students tended to perform worse than average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cohorts in both </w:t>
        </w:r>
        <w:r w:rsidR="00CB7F4B" w:rsidDel="00E3139F">
          <w:rPr>
            <w:rFonts w:ascii="Arial" w:hAnsi="Arial" w:cs="Arial"/>
            <w:color w:val="000000"/>
            <w:sz w:val="20"/>
            <w:szCs w:val="20"/>
          </w:rPr>
          <w:t>m</w:t>
        </w:r>
        <w:r w:rsidR="00670448" w:rsidDel="00E3139F">
          <w:rPr>
            <w:rFonts w:ascii="Arial" w:hAnsi="Arial" w:cs="Arial"/>
            <w:color w:val="000000"/>
            <w:sz w:val="20"/>
            <w:szCs w:val="20"/>
          </w:rPr>
          <w:t xml:space="preserve">ath and </w:t>
        </w:r>
        <w:r w:rsidR="00110D26" w:rsidDel="00E3139F">
          <w:rPr>
            <w:rFonts w:ascii="Arial" w:hAnsi="Arial" w:cs="Arial"/>
            <w:color w:val="000000"/>
            <w:sz w:val="20"/>
            <w:szCs w:val="20"/>
          </w:rPr>
          <w:t>r</w:t>
        </w:r>
        <w:r w:rsidR="00670448" w:rsidDel="00E3139F">
          <w:rPr>
            <w:rFonts w:ascii="Arial" w:hAnsi="Arial" w:cs="Arial"/>
            <w:color w:val="000000"/>
            <w:sz w:val="20"/>
            <w:szCs w:val="20"/>
          </w:rPr>
          <w:t>eading/</w:t>
        </w:r>
        <w:r w:rsidR="00110D26" w:rsidDel="00E3139F">
          <w:rPr>
            <w:rFonts w:ascii="Arial" w:hAnsi="Arial" w:cs="Arial"/>
            <w:color w:val="000000"/>
            <w:sz w:val="20"/>
            <w:szCs w:val="20"/>
          </w:rPr>
          <w:t>l</w:t>
        </w:r>
        <w:r w:rsidR="00670448" w:rsidDel="00E3139F">
          <w:rPr>
            <w:rFonts w:ascii="Arial" w:hAnsi="Arial" w:cs="Arial"/>
            <w:color w:val="000000"/>
            <w:sz w:val="20"/>
            <w:szCs w:val="20"/>
          </w:rPr>
          <w:t xml:space="preserve">anguage </w:t>
        </w:r>
        <w:r w:rsidR="00110D26" w:rsidDel="00E3139F">
          <w:rPr>
            <w:rFonts w:ascii="Arial" w:hAnsi="Arial" w:cs="Arial"/>
            <w:color w:val="000000"/>
            <w:sz w:val="20"/>
            <w:szCs w:val="20"/>
          </w:rPr>
          <w:t>a</w:t>
        </w:r>
        <w:r w:rsidR="00670448" w:rsidDel="00E3139F">
          <w:rPr>
            <w:rFonts w:ascii="Arial" w:hAnsi="Arial" w:cs="Arial"/>
            <w:color w:val="000000"/>
            <w:sz w:val="20"/>
            <w:szCs w:val="20"/>
          </w:rPr>
          <w:t>rt</w:t>
        </w:r>
        <w:r w:rsidR="00CB7F4B" w:rsidDel="00E3139F">
          <w:rPr>
            <w:rFonts w:ascii="Arial" w:hAnsi="Arial" w:cs="Arial"/>
            <w:color w:val="000000"/>
            <w:sz w:val="20"/>
            <w:szCs w:val="20"/>
          </w:rPr>
          <w:t>s</w:t>
        </w:r>
        <w:r w:rsidR="00670448" w:rsidDel="00E3139F">
          <w:rPr>
            <w:rFonts w:ascii="Arial" w:hAnsi="Arial" w:cs="Arial"/>
            <w:color w:val="000000"/>
            <w:sz w:val="20"/>
            <w:szCs w:val="20"/>
          </w:rPr>
          <w:t xml:space="preserve">. </w:t>
        </w:r>
        <w:commentRangeStart w:id="48"/>
        <w:commentRangeStart w:id="49"/>
        <w:r w:rsidR="00670448" w:rsidDel="00E3139F">
          <w:rPr>
            <w:rFonts w:ascii="Arial" w:hAnsi="Arial" w:cs="Arial"/>
            <w:color w:val="000000"/>
            <w:sz w:val="20"/>
            <w:szCs w:val="20"/>
          </w:rPr>
          <w:t>A hypothetical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 that was 100% American Indian/Alaska Native students would </w:t>
        </w:r>
        <w:r w:rsidR="00C446D5" w:rsidDel="00E3139F">
          <w:rPr>
            <w:rFonts w:ascii="Arial" w:hAnsi="Arial" w:cs="Arial"/>
            <w:color w:val="000000"/>
            <w:sz w:val="20"/>
            <w:szCs w:val="20"/>
          </w:rPr>
          <w:t xml:space="preserve">have </w:t>
        </w:r>
        <w:r w:rsidR="00670448" w:rsidDel="00E3139F">
          <w:rPr>
            <w:rFonts w:ascii="Arial" w:hAnsi="Arial" w:cs="Arial"/>
            <w:color w:val="000000"/>
            <w:sz w:val="20"/>
            <w:szCs w:val="20"/>
          </w:rPr>
          <w:t>perform</w:t>
        </w:r>
        <w:r w:rsidR="00C446D5" w:rsidDel="00E3139F">
          <w:rPr>
            <w:rFonts w:ascii="Arial" w:hAnsi="Arial" w:cs="Arial"/>
            <w:color w:val="000000"/>
            <w:sz w:val="20"/>
            <w:szCs w:val="20"/>
          </w:rPr>
          <w:t>ed</w:t>
        </w:r>
        <w:r w:rsidR="00670448" w:rsidDel="00E3139F">
          <w:rPr>
            <w:rFonts w:ascii="Arial" w:hAnsi="Arial" w:cs="Arial"/>
            <w:color w:val="000000"/>
            <w:sz w:val="20"/>
            <w:szCs w:val="20"/>
          </w:rPr>
          <w:t xml:space="preserve"> at least one grade level below average in </w:t>
        </w:r>
        <w:r w:rsidR="00594A4C" w:rsidDel="00E3139F">
          <w:rPr>
            <w:rFonts w:ascii="Arial" w:hAnsi="Arial" w:cs="Arial"/>
            <w:color w:val="000000"/>
            <w:sz w:val="20"/>
            <w:szCs w:val="20"/>
          </w:rPr>
          <w:t>m</w:t>
        </w:r>
        <w:r w:rsidR="00670448" w:rsidDel="00E3139F">
          <w:rPr>
            <w:rFonts w:ascii="Arial" w:hAnsi="Arial" w:cs="Arial"/>
            <w:color w:val="000000"/>
            <w:sz w:val="20"/>
            <w:szCs w:val="20"/>
          </w:rPr>
          <w:t>ath (</w:t>
        </w:r>
        <w:r w:rsidR="00670448"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 -1.17; 95% </w:t>
        </w:r>
        <w:r w:rsidR="00561E5F" w:rsidDel="00E3139F">
          <w:rPr>
            <w:rFonts w:ascii="Arial" w:hAnsi="Arial" w:cs="Arial"/>
            <w:color w:val="000000"/>
            <w:sz w:val="20"/>
            <w:szCs w:val="20"/>
          </w:rPr>
          <w:t>Credible Interval (</w:t>
        </w:r>
        <w:r w:rsidR="00670448" w:rsidDel="00E3139F">
          <w:rPr>
            <w:rFonts w:ascii="Arial" w:hAnsi="Arial" w:cs="Arial"/>
            <w:color w:val="000000"/>
            <w:sz w:val="20"/>
            <w:szCs w:val="20"/>
          </w:rPr>
          <w:t>CrI</w:t>
        </w:r>
        <w:r w:rsidR="00561E5F" w:rsidDel="00E3139F">
          <w:rPr>
            <w:rFonts w:ascii="Arial" w:hAnsi="Arial" w:cs="Arial"/>
            <w:color w:val="000000"/>
            <w:sz w:val="20"/>
            <w:szCs w:val="20"/>
          </w:rPr>
          <w:t>)</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-1.99, -0.35; </w:t>
        </w:r>
        <w:r w:rsidR="00561E5F" w:rsidDel="00E3139F">
          <w:rPr>
            <w:rFonts w:ascii="Arial" w:hAnsi="Arial" w:cs="Arial"/>
            <w:color w:val="000000"/>
            <w:sz w:val="20"/>
            <w:szCs w:val="20"/>
          </w:rPr>
          <w:t xml:space="preserve">posterior probability of </w:t>
        </w:r>
        <w:r w:rsidR="00FA74E8" w:rsidDel="00E3139F">
          <w:rPr>
            <w:rFonts w:ascii="Arial" w:hAnsi="Arial" w:cs="Arial"/>
            <w:color w:val="000000"/>
            <w:sz w:val="20"/>
            <w:szCs w:val="20"/>
          </w:rPr>
          <w:t>negative</w:t>
        </w:r>
        <w:r w:rsidR="00561E5F" w:rsidDel="00E3139F">
          <w:rPr>
            <w:rFonts w:ascii="Arial" w:hAnsi="Arial" w:cs="Arial"/>
            <w:color w:val="000000"/>
            <w:sz w:val="20"/>
            <w:szCs w:val="20"/>
          </w:rPr>
          <w:t xml:space="preserve"> association </w:t>
        </w:r>
        <w:r w:rsidR="004C7F45" w:rsidDel="00E3139F">
          <w:rPr>
            <w:rFonts w:ascii="Arial" w:hAnsi="Arial" w:cs="Arial"/>
            <w:color w:val="000000"/>
            <w:sz w:val="20"/>
            <w:szCs w:val="20"/>
          </w:rPr>
          <w:t xml:space="preserve">= </w:t>
        </w:r>
        <w:r w:rsidR="00FA74E8" w:rsidDel="00E3139F">
          <w:rPr>
            <w:rFonts w:ascii="Arial" w:hAnsi="Arial" w:cs="Arial"/>
            <w:color w:val="000000"/>
            <w:sz w:val="20"/>
            <w:szCs w:val="20"/>
          </w:rPr>
          <w:t>99.</w:t>
        </w:r>
        <w:r w:rsidR="004C7F45" w:rsidDel="00E3139F">
          <w:rPr>
            <w:rFonts w:ascii="Arial" w:hAnsi="Arial" w:cs="Arial"/>
            <w:color w:val="000000"/>
            <w:sz w:val="20"/>
            <w:szCs w:val="20"/>
          </w:rPr>
          <w:t>8</w:t>
        </w:r>
        <w:r w:rsidR="00670448" w:rsidDel="00E3139F">
          <w:rPr>
            <w:rFonts w:ascii="Arial" w:hAnsi="Arial" w:cs="Arial"/>
            <w:color w:val="000000"/>
            <w:sz w:val="20"/>
            <w:szCs w:val="20"/>
          </w:rPr>
          <w:t>%) and RLA (</w:t>
        </w:r>
        <w:r w:rsidR="00670448"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 </w:t>
        </w:r>
        <w:r w:rsidR="00670448" w:rsidDel="00E3139F">
          <w:rPr>
            <w:rFonts w:ascii="Arial" w:hAnsi="Arial" w:cs="Arial"/>
            <w:color w:val="000000"/>
            <w:sz w:val="20"/>
            <w:szCs w:val="20"/>
          </w:rPr>
          <w:t>-1.70; 95% CrI</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-2.41, -0.99; </w:t>
        </w:r>
        <w:r w:rsidR="00050715" w:rsidDel="00E3139F">
          <w:rPr>
            <w:rFonts w:ascii="Arial" w:hAnsi="Arial" w:cs="Arial"/>
            <w:color w:val="000000"/>
            <w:sz w:val="20"/>
            <w:szCs w:val="20"/>
          </w:rPr>
          <w:t>PP[</w:t>
        </w:r>
        <w:r w:rsidR="00050715" w:rsidDel="00E3139F">
          <w:rPr>
            <w:rFonts w:ascii="Arial" w:hAnsi="Arial" w:cs="Arial"/>
            <w:color w:val="000000"/>
            <w:sz w:val="20"/>
            <w:szCs w:val="20"/>
          </w:rPr>
          <w:sym w:font="Symbol" w:char="F062"/>
        </w:r>
        <w:r w:rsidR="00050715" w:rsidDel="00E3139F">
          <w:rPr>
            <w:rFonts w:ascii="Arial" w:hAnsi="Arial" w:cs="Arial"/>
            <w:color w:val="000000"/>
            <w:sz w:val="20"/>
            <w:szCs w:val="20"/>
          </w:rPr>
          <w:t>&lt;0]</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670448" w:rsidDel="00E3139F">
          <w:rPr>
            <w:rFonts w:ascii="Arial" w:hAnsi="Arial" w:cs="Arial"/>
            <w:color w:val="000000"/>
            <w:sz w:val="20"/>
            <w:szCs w:val="20"/>
          </w:rPr>
          <w:t>%). A 100% Hispanic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cohort would </w:t>
        </w:r>
        <w:r w:rsidR="00C446D5" w:rsidDel="00E3139F">
          <w:rPr>
            <w:rFonts w:ascii="Arial" w:hAnsi="Arial" w:cs="Arial"/>
            <w:color w:val="000000"/>
            <w:sz w:val="20"/>
            <w:szCs w:val="20"/>
          </w:rPr>
          <w:t xml:space="preserve">have </w:t>
        </w:r>
        <w:r w:rsidR="00670448" w:rsidDel="00E3139F">
          <w:rPr>
            <w:rFonts w:ascii="Arial" w:hAnsi="Arial" w:cs="Arial"/>
            <w:color w:val="000000"/>
            <w:sz w:val="20"/>
            <w:szCs w:val="20"/>
          </w:rPr>
          <w:t>perform</w:t>
        </w:r>
        <w:r w:rsidR="00C446D5" w:rsidDel="00E3139F">
          <w:rPr>
            <w:rFonts w:ascii="Arial" w:hAnsi="Arial" w:cs="Arial"/>
            <w:color w:val="000000"/>
            <w:sz w:val="20"/>
            <w:szCs w:val="20"/>
          </w:rPr>
          <w:t>ed</w:t>
        </w:r>
        <w:r w:rsidR="00670448" w:rsidDel="00E3139F">
          <w:rPr>
            <w:rFonts w:ascii="Arial" w:hAnsi="Arial" w:cs="Arial"/>
            <w:color w:val="000000"/>
            <w:sz w:val="20"/>
            <w:szCs w:val="20"/>
          </w:rPr>
          <w:t xml:space="preserve"> nearly one grade level below average in </w:t>
        </w:r>
        <w:r w:rsidR="00594A4C" w:rsidDel="00E3139F">
          <w:rPr>
            <w:rFonts w:ascii="Arial" w:hAnsi="Arial" w:cs="Arial"/>
            <w:color w:val="000000"/>
            <w:sz w:val="20"/>
            <w:szCs w:val="20"/>
          </w:rPr>
          <w:t>m</w:t>
        </w:r>
        <w:r w:rsidR="00670448" w:rsidDel="00E3139F">
          <w:rPr>
            <w:rFonts w:ascii="Arial" w:hAnsi="Arial" w:cs="Arial"/>
            <w:color w:val="000000"/>
            <w:sz w:val="20"/>
            <w:szCs w:val="20"/>
          </w:rPr>
          <w:t>ath (</w:t>
        </w:r>
        <w:r w:rsidR="00670448"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670448" w:rsidDel="00E3139F">
          <w:rPr>
            <w:rFonts w:ascii="Arial" w:hAnsi="Arial" w:cs="Arial"/>
            <w:color w:val="000000"/>
            <w:sz w:val="20"/>
            <w:szCs w:val="20"/>
          </w:rPr>
          <w:t xml:space="preserve"> -0.97; 95% CrI</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-1.13, -0.80;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670448" w:rsidDel="00E3139F">
          <w:rPr>
            <w:rFonts w:ascii="Arial" w:hAnsi="Arial" w:cs="Arial"/>
            <w:color w:val="000000"/>
            <w:sz w:val="20"/>
            <w:szCs w:val="20"/>
          </w:rPr>
          <w:t>%) and over one grade level below average in RLA (</w:t>
        </w:r>
        <w:r w:rsidR="00670448" w:rsidDel="00E3139F">
          <w:rPr>
            <w:rFonts w:ascii="Arial" w:hAnsi="Arial" w:cs="Arial"/>
            <w:color w:val="000000"/>
            <w:sz w:val="20"/>
            <w:szCs w:val="20"/>
          </w:rPr>
          <w:sym w:font="Symbol" w:char="F062"/>
        </w:r>
        <w:r w:rsidR="00670448" w:rsidDel="00E3139F">
          <w:rPr>
            <w:rFonts w:ascii="Arial" w:hAnsi="Arial" w:cs="Arial"/>
            <w:color w:val="000000"/>
            <w:sz w:val="20"/>
            <w:szCs w:val="20"/>
          </w:rPr>
          <w:t xml:space="preserve"> </w:t>
        </w:r>
        <w:r w:rsidR="00050715" w:rsidDel="00E3139F">
          <w:rPr>
            <w:rFonts w:ascii="Arial" w:hAnsi="Arial" w:cs="Arial"/>
            <w:color w:val="000000"/>
            <w:sz w:val="20"/>
            <w:szCs w:val="20"/>
          </w:rPr>
          <w:t xml:space="preserve">= </w:t>
        </w:r>
        <w:r w:rsidR="00670448" w:rsidDel="00E3139F">
          <w:rPr>
            <w:rFonts w:ascii="Arial" w:hAnsi="Arial" w:cs="Arial"/>
            <w:color w:val="000000"/>
            <w:sz w:val="20"/>
            <w:szCs w:val="20"/>
          </w:rPr>
          <w:t>-1.60; 95% CrI</w:t>
        </w:r>
        <w:r w:rsidR="00050715" w:rsidDel="00E3139F">
          <w:rPr>
            <w:rFonts w:ascii="Arial" w:hAnsi="Arial" w:cs="Arial"/>
            <w:color w:val="000000"/>
            <w:sz w:val="20"/>
            <w:szCs w:val="20"/>
          </w:rPr>
          <w:t>:</w:t>
        </w:r>
        <w:r w:rsidR="00670448" w:rsidDel="00E3139F">
          <w:rPr>
            <w:rFonts w:ascii="Arial" w:hAnsi="Arial" w:cs="Arial"/>
            <w:color w:val="000000"/>
            <w:sz w:val="20"/>
            <w:szCs w:val="20"/>
          </w:rPr>
          <w:t xml:space="preserve"> -1.74, -1.46;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670448" w:rsidDel="00E3139F">
          <w:rPr>
            <w:rFonts w:ascii="Arial" w:hAnsi="Arial" w:cs="Arial"/>
            <w:color w:val="000000"/>
            <w:sz w:val="20"/>
            <w:szCs w:val="20"/>
          </w:rPr>
          <w:t>%). A 100% Black grade</w:t>
        </w:r>
        <w:r w:rsidR="007A7323" w:rsidDel="00E3139F">
          <w:rPr>
            <w:rFonts w:ascii="Arial" w:hAnsi="Arial" w:cs="Arial"/>
            <w:color w:val="000000"/>
            <w:sz w:val="20"/>
            <w:szCs w:val="20"/>
          </w:rPr>
          <w:t xml:space="preserve"> </w:t>
        </w:r>
        <w:r w:rsidR="00670448" w:rsidDel="00E3139F">
          <w:rPr>
            <w:rFonts w:ascii="Arial" w:hAnsi="Arial" w:cs="Arial"/>
            <w:color w:val="000000"/>
            <w:sz w:val="20"/>
            <w:szCs w:val="20"/>
          </w:rPr>
          <w:t>cohort would</w:t>
        </w:r>
        <w:r w:rsidR="00C446D5" w:rsidDel="00E3139F">
          <w:rPr>
            <w:rFonts w:ascii="Arial" w:hAnsi="Arial" w:cs="Arial"/>
            <w:color w:val="000000"/>
            <w:sz w:val="20"/>
            <w:szCs w:val="20"/>
          </w:rPr>
          <w:t xml:space="preserve"> have</w:t>
        </w:r>
        <w:r w:rsidR="00670448" w:rsidDel="00E3139F">
          <w:rPr>
            <w:rFonts w:ascii="Arial" w:hAnsi="Arial" w:cs="Arial"/>
            <w:color w:val="000000"/>
            <w:sz w:val="20"/>
            <w:szCs w:val="20"/>
          </w:rPr>
          <w:t xml:space="preserve"> perform</w:t>
        </w:r>
        <w:r w:rsidR="00C446D5" w:rsidDel="00E3139F">
          <w:rPr>
            <w:rFonts w:ascii="Arial" w:hAnsi="Arial" w:cs="Arial"/>
            <w:color w:val="000000"/>
            <w:sz w:val="20"/>
            <w:szCs w:val="20"/>
          </w:rPr>
          <w:t>ed</w:t>
        </w:r>
        <w:r w:rsidR="00670448" w:rsidDel="00E3139F">
          <w:rPr>
            <w:rFonts w:ascii="Arial" w:hAnsi="Arial" w:cs="Arial"/>
            <w:color w:val="000000"/>
            <w:sz w:val="20"/>
            <w:szCs w:val="20"/>
          </w:rPr>
          <w:t xml:space="preserve"> </w:t>
        </w:r>
        <w:r w:rsidR="0051587B" w:rsidDel="00E3139F">
          <w:rPr>
            <w:rFonts w:ascii="Arial" w:hAnsi="Arial" w:cs="Arial"/>
            <w:color w:val="000000"/>
            <w:sz w:val="20"/>
            <w:szCs w:val="20"/>
          </w:rPr>
          <w:t xml:space="preserve">over two grade levels below average in both </w:t>
        </w:r>
        <w:r w:rsidR="00594A4C" w:rsidDel="00E3139F">
          <w:rPr>
            <w:rFonts w:ascii="Arial" w:hAnsi="Arial" w:cs="Arial"/>
            <w:color w:val="000000"/>
            <w:sz w:val="20"/>
            <w:szCs w:val="20"/>
          </w:rPr>
          <w:t>m</w:t>
        </w:r>
        <w:r w:rsidR="0051587B" w:rsidDel="00E3139F">
          <w:rPr>
            <w:rFonts w:ascii="Arial" w:hAnsi="Arial" w:cs="Arial"/>
            <w:color w:val="000000"/>
            <w:sz w:val="20"/>
            <w:szCs w:val="20"/>
          </w:rPr>
          <w:t>ath (</w:t>
        </w:r>
        <w:r w:rsidR="0051587B"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51587B" w:rsidDel="00E3139F">
          <w:rPr>
            <w:rFonts w:ascii="Arial" w:hAnsi="Arial" w:cs="Arial"/>
            <w:color w:val="000000"/>
            <w:sz w:val="20"/>
            <w:szCs w:val="20"/>
          </w:rPr>
          <w:t xml:space="preserve"> -2.02; 95% CrI</w:t>
        </w:r>
        <w:r w:rsidR="00050715" w:rsidDel="00E3139F">
          <w:rPr>
            <w:rFonts w:ascii="Arial" w:hAnsi="Arial" w:cs="Arial"/>
            <w:color w:val="000000"/>
            <w:sz w:val="20"/>
            <w:szCs w:val="20"/>
          </w:rPr>
          <w:t>:</w:t>
        </w:r>
        <w:r w:rsidR="0051587B" w:rsidDel="00E3139F">
          <w:rPr>
            <w:rFonts w:ascii="Arial" w:hAnsi="Arial" w:cs="Arial"/>
            <w:color w:val="000000"/>
            <w:sz w:val="20"/>
            <w:szCs w:val="20"/>
          </w:rPr>
          <w:t xml:space="preserve"> -2.19, 1.85;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1587B" w:rsidDel="00E3139F">
          <w:rPr>
            <w:rFonts w:ascii="Arial" w:hAnsi="Arial" w:cs="Arial"/>
            <w:color w:val="000000"/>
            <w:sz w:val="20"/>
            <w:szCs w:val="20"/>
          </w:rPr>
          <w:t>) and RLA (</w:t>
        </w:r>
        <w:r w:rsidR="0051587B" w:rsidDel="00E3139F">
          <w:rPr>
            <w:rFonts w:ascii="Arial" w:hAnsi="Arial" w:cs="Arial"/>
            <w:color w:val="000000"/>
            <w:sz w:val="20"/>
            <w:szCs w:val="20"/>
          </w:rPr>
          <w:sym w:font="Symbol" w:char="F062"/>
        </w:r>
        <w:r w:rsidR="0051587B" w:rsidDel="00E3139F">
          <w:rPr>
            <w:rFonts w:ascii="Arial" w:hAnsi="Arial" w:cs="Arial"/>
            <w:color w:val="000000"/>
            <w:sz w:val="20"/>
            <w:szCs w:val="20"/>
          </w:rPr>
          <w:t xml:space="preserve"> </w:t>
        </w:r>
        <w:r w:rsidR="00050715" w:rsidDel="00E3139F">
          <w:rPr>
            <w:rFonts w:ascii="Arial" w:hAnsi="Arial" w:cs="Arial"/>
            <w:color w:val="000000"/>
            <w:sz w:val="20"/>
            <w:szCs w:val="20"/>
          </w:rPr>
          <w:t xml:space="preserve">= </w:t>
        </w:r>
        <w:r w:rsidR="0051587B" w:rsidDel="00E3139F">
          <w:rPr>
            <w:rFonts w:ascii="Arial" w:hAnsi="Arial" w:cs="Arial"/>
            <w:color w:val="000000"/>
            <w:sz w:val="20"/>
            <w:szCs w:val="20"/>
          </w:rPr>
          <w:t>-2.24; 95% CrI</w:t>
        </w:r>
        <w:r w:rsidR="00050715" w:rsidDel="00E3139F">
          <w:rPr>
            <w:rFonts w:ascii="Arial" w:hAnsi="Arial" w:cs="Arial"/>
            <w:color w:val="000000"/>
            <w:sz w:val="20"/>
            <w:szCs w:val="20"/>
          </w:rPr>
          <w:t>:</w:t>
        </w:r>
        <w:r w:rsidR="0051587B" w:rsidDel="00E3139F">
          <w:rPr>
            <w:rFonts w:ascii="Arial" w:hAnsi="Arial" w:cs="Arial"/>
            <w:color w:val="000000"/>
            <w:sz w:val="20"/>
            <w:szCs w:val="20"/>
          </w:rPr>
          <w:t xml:space="preserve"> -2.39, -2.10;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1587B" w:rsidDel="00E3139F">
          <w:rPr>
            <w:rFonts w:ascii="Arial" w:hAnsi="Arial" w:cs="Arial"/>
            <w:color w:val="000000"/>
            <w:sz w:val="20"/>
            <w:szCs w:val="20"/>
          </w:rPr>
          <w:t>%).</w:t>
        </w:r>
        <w:r w:rsidR="00556E5F" w:rsidDel="00E3139F">
          <w:rPr>
            <w:rFonts w:ascii="Arial" w:hAnsi="Arial" w:cs="Arial"/>
            <w:color w:val="000000"/>
            <w:sz w:val="20"/>
            <w:szCs w:val="20"/>
          </w:rPr>
          <w:t xml:space="preserve"> </w:t>
        </w:r>
        <w:r w:rsidR="00D41F14" w:rsidDel="00E3139F">
          <w:rPr>
            <w:rFonts w:ascii="Arial" w:hAnsi="Arial" w:cs="Arial"/>
            <w:color w:val="000000"/>
            <w:sz w:val="20"/>
            <w:szCs w:val="20"/>
          </w:rPr>
          <w:t xml:space="preserve">In contrast, </w:t>
        </w:r>
        <w:r w:rsidR="00556E5F" w:rsidDel="00E3139F">
          <w:rPr>
            <w:rFonts w:ascii="Arial" w:hAnsi="Arial" w:cs="Arial"/>
            <w:color w:val="000000"/>
            <w:sz w:val="20"/>
            <w:szCs w:val="20"/>
          </w:rPr>
          <w:t>a 100% Asian grade</w:t>
        </w:r>
        <w:r w:rsidR="007A7323"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cohort would </w:t>
        </w:r>
        <w:r w:rsidR="00C446D5" w:rsidDel="00E3139F">
          <w:rPr>
            <w:rFonts w:ascii="Arial" w:hAnsi="Arial" w:cs="Arial"/>
            <w:color w:val="000000"/>
            <w:sz w:val="20"/>
            <w:szCs w:val="20"/>
          </w:rPr>
          <w:t xml:space="preserve">have </w:t>
        </w:r>
        <w:r w:rsidR="00556E5F" w:rsidDel="00E3139F">
          <w:rPr>
            <w:rFonts w:ascii="Arial" w:hAnsi="Arial" w:cs="Arial"/>
            <w:color w:val="000000"/>
            <w:sz w:val="20"/>
            <w:szCs w:val="20"/>
          </w:rPr>
          <w:t>perform</w:t>
        </w:r>
        <w:r w:rsidR="00C446D5" w:rsidDel="00E3139F">
          <w:rPr>
            <w:rFonts w:ascii="Arial" w:hAnsi="Arial" w:cs="Arial"/>
            <w:color w:val="000000"/>
            <w:sz w:val="20"/>
            <w:szCs w:val="20"/>
          </w:rPr>
          <w:t>ed</w:t>
        </w:r>
        <w:r w:rsidR="00556E5F" w:rsidDel="00E3139F">
          <w:rPr>
            <w:rFonts w:ascii="Arial" w:hAnsi="Arial" w:cs="Arial"/>
            <w:color w:val="000000"/>
            <w:sz w:val="20"/>
            <w:szCs w:val="20"/>
          </w:rPr>
          <w:t xml:space="preserve"> nearly three grade levels better than the national average</w:t>
        </w:r>
        <w:r w:rsidR="00C446D5" w:rsidDel="00E3139F">
          <w:rPr>
            <w:rFonts w:ascii="Arial" w:hAnsi="Arial" w:cs="Arial"/>
            <w:color w:val="000000"/>
            <w:sz w:val="20"/>
            <w:szCs w:val="20"/>
          </w:rPr>
          <w:t xml:space="preserve"> cohort</w:t>
        </w:r>
        <w:r w:rsidR="00556E5F" w:rsidDel="00E3139F">
          <w:rPr>
            <w:rFonts w:ascii="Arial" w:hAnsi="Arial" w:cs="Arial"/>
            <w:color w:val="000000"/>
            <w:sz w:val="20"/>
            <w:szCs w:val="20"/>
          </w:rPr>
          <w:t xml:space="preserve"> in both </w:t>
        </w:r>
        <w:r w:rsidR="00594A4C" w:rsidDel="00E3139F">
          <w:rPr>
            <w:rFonts w:ascii="Arial" w:hAnsi="Arial" w:cs="Arial"/>
            <w:color w:val="000000"/>
            <w:sz w:val="20"/>
            <w:szCs w:val="20"/>
          </w:rPr>
          <w:t>m</w:t>
        </w:r>
        <w:r w:rsidR="00556E5F" w:rsidDel="00E3139F">
          <w:rPr>
            <w:rFonts w:ascii="Arial" w:hAnsi="Arial" w:cs="Arial"/>
            <w:color w:val="000000"/>
            <w:sz w:val="20"/>
            <w:szCs w:val="20"/>
          </w:rPr>
          <w:t>ath (</w:t>
        </w:r>
        <w:r w:rsidR="00556E5F" w:rsidDel="00E3139F">
          <w:rPr>
            <w:rFonts w:ascii="Arial" w:hAnsi="Arial" w:cs="Arial"/>
            <w:color w:val="000000"/>
            <w:sz w:val="20"/>
            <w:szCs w:val="20"/>
          </w:rPr>
          <w:sym w:font="Symbol" w:char="F062"/>
        </w:r>
        <w:r w:rsidR="00556E5F" w:rsidDel="00E3139F">
          <w:rPr>
            <w:rFonts w:ascii="Arial" w:hAnsi="Arial" w:cs="Arial"/>
            <w:color w:val="000000"/>
            <w:sz w:val="20"/>
            <w:szCs w:val="20"/>
          </w:rPr>
          <w:t xml:space="preserve"> </w:t>
        </w:r>
        <w:r w:rsidR="00050715" w:rsidDel="00E3139F">
          <w:rPr>
            <w:rFonts w:ascii="Arial" w:hAnsi="Arial" w:cs="Arial"/>
            <w:color w:val="000000"/>
            <w:sz w:val="20"/>
            <w:szCs w:val="20"/>
          </w:rPr>
          <w:t xml:space="preserve">= </w:t>
        </w:r>
        <w:r w:rsidR="00556E5F" w:rsidDel="00E3139F">
          <w:rPr>
            <w:rFonts w:ascii="Arial" w:hAnsi="Arial" w:cs="Arial"/>
            <w:color w:val="000000"/>
            <w:sz w:val="20"/>
            <w:szCs w:val="20"/>
          </w:rPr>
          <w:t>2.85; 95% CrI</w:t>
        </w:r>
        <w:r w:rsidR="00050715"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1.95, 3.75; </w:t>
        </w:r>
        <w:r w:rsidR="00050715" w:rsidDel="00E3139F">
          <w:rPr>
            <w:rFonts w:ascii="Arial" w:hAnsi="Arial" w:cs="Arial"/>
            <w:color w:val="000000"/>
            <w:sz w:val="20"/>
            <w:szCs w:val="20"/>
          </w:rPr>
          <w:t>PP[</w:t>
        </w:r>
        <w:r w:rsidR="00050715" w:rsidDel="00E3139F">
          <w:rPr>
            <w:rFonts w:ascii="Arial" w:hAnsi="Arial" w:cs="Arial"/>
            <w:color w:val="000000"/>
            <w:sz w:val="20"/>
            <w:szCs w:val="20"/>
          </w:rPr>
          <w:sym w:font="Symbol" w:char="F062"/>
        </w:r>
        <w:r w:rsidR="00050715" w:rsidDel="00E3139F">
          <w:rPr>
            <w:rFonts w:ascii="Arial" w:hAnsi="Arial" w:cs="Arial"/>
            <w:color w:val="000000"/>
            <w:sz w:val="20"/>
            <w:szCs w:val="20"/>
          </w:rPr>
          <w:t>&gt;0]</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56E5F" w:rsidDel="00E3139F">
          <w:rPr>
            <w:rFonts w:ascii="Arial" w:hAnsi="Arial" w:cs="Arial"/>
            <w:color w:val="000000"/>
            <w:sz w:val="20"/>
            <w:szCs w:val="20"/>
          </w:rPr>
          <w:t>%) and RLA (</w:t>
        </w:r>
        <w:r w:rsidR="00556E5F"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 2.72; 95% CrI</w:t>
        </w:r>
        <w:r w:rsidR="00050715" w:rsidDel="00E3139F">
          <w:rPr>
            <w:rFonts w:ascii="Arial" w:hAnsi="Arial" w:cs="Arial"/>
            <w:color w:val="000000"/>
            <w:sz w:val="20"/>
            <w:szCs w:val="20"/>
          </w:rPr>
          <w:t>:</w:t>
        </w:r>
        <w:r w:rsidR="00556E5F" w:rsidDel="00E3139F">
          <w:rPr>
            <w:rFonts w:ascii="Arial" w:hAnsi="Arial" w:cs="Arial"/>
            <w:color w:val="000000"/>
            <w:sz w:val="20"/>
            <w:szCs w:val="20"/>
          </w:rPr>
          <w:t xml:space="preserve"> 1.97, 3.48;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&gt;0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56E5F" w:rsidDel="00E3139F">
          <w:rPr>
            <w:rFonts w:ascii="Arial" w:hAnsi="Arial" w:cs="Arial"/>
            <w:color w:val="000000"/>
            <w:sz w:val="20"/>
            <w:szCs w:val="20"/>
          </w:rPr>
          <w:t>). A grade</w:t>
        </w:r>
        <w:r w:rsidR="007A7323" w:rsidDel="00E3139F">
          <w:rPr>
            <w:rFonts w:ascii="Arial" w:hAnsi="Arial" w:cs="Arial"/>
            <w:color w:val="000000"/>
            <w:sz w:val="20"/>
            <w:szCs w:val="20"/>
          </w:rPr>
          <w:t xml:space="preserve"> </w:t>
        </w:r>
        <w:r w:rsidR="00556E5F" w:rsidDel="00E3139F">
          <w:rPr>
            <w:rFonts w:ascii="Arial" w:hAnsi="Arial" w:cs="Arial"/>
            <w:color w:val="000000"/>
            <w:sz w:val="20"/>
            <w:szCs w:val="20"/>
          </w:rPr>
          <w:t xml:space="preserve">cohort in which 100% students received free lunch would </w:t>
        </w:r>
        <w:r w:rsidR="00C446D5" w:rsidDel="00E3139F">
          <w:rPr>
            <w:rFonts w:ascii="Arial" w:hAnsi="Arial" w:cs="Arial"/>
            <w:color w:val="000000"/>
            <w:sz w:val="20"/>
            <w:szCs w:val="20"/>
          </w:rPr>
          <w:t xml:space="preserve">have </w:t>
        </w:r>
        <w:r w:rsidR="00556E5F" w:rsidDel="00E3139F">
          <w:rPr>
            <w:rFonts w:ascii="Arial" w:hAnsi="Arial" w:cs="Arial"/>
            <w:color w:val="000000"/>
            <w:sz w:val="20"/>
            <w:szCs w:val="20"/>
          </w:rPr>
          <w:t>perform</w:t>
        </w:r>
        <w:r w:rsidR="00C446D5" w:rsidDel="00E3139F">
          <w:rPr>
            <w:rFonts w:ascii="Arial" w:hAnsi="Arial" w:cs="Arial"/>
            <w:color w:val="000000"/>
            <w:sz w:val="20"/>
            <w:szCs w:val="20"/>
          </w:rPr>
          <w:t>ed</w:t>
        </w:r>
        <w:r w:rsidR="00556E5F" w:rsidDel="00E3139F">
          <w:rPr>
            <w:rFonts w:ascii="Arial" w:hAnsi="Arial" w:cs="Arial"/>
            <w:color w:val="000000"/>
            <w:sz w:val="20"/>
            <w:szCs w:val="20"/>
          </w:rPr>
          <w:t xml:space="preserve"> 0.28 grade levels below average in math (95% CrI -0.35, -0.21;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050715" w:rsidDel="00E3139F">
          <w:rPr>
            <w:rFonts w:ascii="Arial" w:hAnsi="Arial" w:cs="Arial"/>
            <w:color w:val="000000"/>
            <w:sz w:val="20"/>
            <w:szCs w:val="20"/>
          </w:rPr>
          <w:t>&lt;0]</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556E5F" w:rsidDel="00E3139F">
          <w:rPr>
            <w:rFonts w:ascii="Arial" w:hAnsi="Arial" w:cs="Arial"/>
            <w:color w:val="000000"/>
            <w:sz w:val="20"/>
            <w:szCs w:val="20"/>
          </w:rPr>
          <w:t xml:space="preserve">), though would </w:t>
        </w:r>
        <w:r w:rsidR="00C446D5" w:rsidDel="00E3139F">
          <w:rPr>
            <w:rFonts w:ascii="Arial" w:hAnsi="Arial" w:cs="Arial"/>
            <w:color w:val="000000"/>
            <w:sz w:val="20"/>
            <w:szCs w:val="20"/>
          </w:rPr>
          <w:t xml:space="preserve">have </w:t>
        </w:r>
        <w:r w:rsidR="00556E5F" w:rsidDel="00E3139F">
          <w:rPr>
            <w:rFonts w:ascii="Arial" w:hAnsi="Arial" w:cs="Arial"/>
            <w:color w:val="000000"/>
            <w:sz w:val="20"/>
            <w:szCs w:val="20"/>
          </w:rPr>
          <w:t>perform</w:t>
        </w:r>
        <w:r w:rsidR="00C446D5" w:rsidDel="00E3139F">
          <w:rPr>
            <w:rFonts w:ascii="Arial" w:hAnsi="Arial" w:cs="Arial"/>
            <w:color w:val="000000"/>
            <w:sz w:val="20"/>
            <w:szCs w:val="20"/>
          </w:rPr>
          <w:t>ed</w:t>
        </w:r>
        <w:r w:rsidR="00556E5F" w:rsidDel="00E3139F">
          <w:rPr>
            <w:rFonts w:ascii="Arial" w:hAnsi="Arial" w:cs="Arial"/>
            <w:color w:val="000000"/>
            <w:sz w:val="20"/>
            <w:szCs w:val="20"/>
          </w:rPr>
          <w:t xml:space="preserve"> 0.09 grade levels above average in RLA (95% CrI</w:t>
        </w:r>
        <w:r w:rsidR="00050715" w:rsidDel="00E3139F">
          <w:rPr>
            <w:rFonts w:ascii="Arial" w:hAnsi="Arial" w:cs="Arial"/>
            <w:color w:val="000000"/>
            <w:sz w:val="20"/>
            <w:szCs w:val="20"/>
          </w:rPr>
          <w:t>:</w:t>
        </w:r>
        <w:r w:rsidR="00556E5F" w:rsidDel="00E3139F">
          <w:rPr>
            <w:rFonts w:ascii="Arial" w:hAnsi="Arial" w:cs="Arial"/>
            <w:color w:val="000000"/>
            <w:sz w:val="20"/>
            <w:szCs w:val="20"/>
          </w:rPr>
          <w:t xml:space="preserve"> 0.03, 0.15</w:t>
        </w:r>
        <w:r w:rsidR="00C446D5" w:rsidDel="00E3139F">
          <w:rPr>
            <w:rFonts w:ascii="Arial" w:hAnsi="Arial" w:cs="Arial"/>
            <w:color w:val="000000"/>
            <w:sz w:val="20"/>
            <w:szCs w:val="20"/>
          </w:rPr>
          <w:t xml:space="preserve">;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&gt;0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C446D5" w:rsidDel="00E3139F">
          <w:rPr>
            <w:rFonts w:ascii="Arial" w:hAnsi="Arial" w:cs="Arial"/>
            <w:color w:val="000000"/>
            <w:sz w:val="20"/>
            <w:szCs w:val="20"/>
          </w:rPr>
          <w:t>%</w:t>
        </w:r>
        <w:r w:rsidR="00556E5F" w:rsidDel="00E3139F">
          <w:rPr>
            <w:rFonts w:ascii="Arial" w:hAnsi="Arial" w:cs="Arial"/>
            <w:color w:val="000000"/>
            <w:sz w:val="20"/>
            <w:szCs w:val="20"/>
          </w:rPr>
          <w:t>)</w:t>
        </w:r>
        <w:r w:rsidR="00C446D5" w:rsidDel="00E3139F">
          <w:rPr>
            <w:rFonts w:ascii="Arial" w:hAnsi="Arial" w:cs="Arial"/>
            <w:color w:val="000000"/>
            <w:sz w:val="20"/>
            <w:szCs w:val="20"/>
          </w:rPr>
          <w:t>. A grade</w:t>
        </w:r>
        <w:r w:rsidR="007A7323" w:rsidDel="00E3139F">
          <w:rPr>
            <w:rFonts w:ascii="Arial" w:hAnsi="Arial" w:cs="Arial"/>
            <w:color w:val="000000"/>
            <w:sz w:val="20"/>
            <w:szCs w:val="20"/>
          </w:rPr>
          <w:t xml:space="preserve"> </w:t>
        </w:r>
        <w:r w:rsidR="00C446D5" w:rsidDel="00E3139F">
          <w:rPr>
            <w:rFonts w:ascii="Arial" w:hAnsi="Arial" w:cs="Arial"/>
            <w:color w:val="000000"/>
            <w:sz w:val="20"/>
            <w:szCs w:val="20"/>
          </w:rPr>
          <w:t>cohort with 100% economically disadvantaged students would have performed over half a grade level below the national average cohort in only RLA (</w:t>
        </w:r>
        <w:r w:rsidR="00C446D5" w:rsidDel="00E3139F">
          <w:rPr>
            <w:rFonts w:ascii="Arial" w:hAnsi="Arial" w:cs="Arial"/>
            <w:color w:val="000000"/>
            <w:sz w:val="20"/>
            <w:szCs w:val="20"/>
          </w:rPr>
          <w:sym w:font="Symbol" w:char="F062"/>
        </w:r>
        <w:r w:rsidR="00050715" w:rsidDel="00E3139F">
          <w:rPr>
            <w:rFonts w:ascii="Arial" w:hAnsi="Arial" w:cs="Arial"/>
            <w:color w:val="000000"/>
            <w:sz w:val="20"/>
            <w:szCs w:val="20"/>
          </w:rPr>
          <w:t xml:space="preserve"> =</w:t>
        </w:r>
        <w:r w:rsidR="00C446D5" w:rsidDel="00E3139F">
          <w:rPr>
            <w:rFonts w:ascii="Arial" w:hAnsi="Arial" w:cs="Arial"/>
            <w:color w:val="000000"/>
            <w:sz w:val="20"/>
            <w:szCs w:val="20"/>
          </w:rPr>
          <w:t xml:space="preserve"> -0.57, </w:t>
        </w:r>
        <w:r w:rsidR="00050715" w:rsidDel="00E3139F">
          <w:rPr>
            <w:rFonts w:ascii="Arial" w:hAnsi="Arial" w:cs="Arial"/>
            <w:color w:val="000000"/>
            <w:sz w:val="20"/>
            <w:szCs w:val="20"/>
          </w:rPr>
          <w:t xml:space="preserve">95% CrI: </w:t>
        </w:r>
        <w:r w:rsidR="00C446D5" w:rsidDel="00E3139F">
          <w:rPr>
            <w:rFonts w:ascii="Arial" w:hAnsi="Arial" w:cs="Arial"/>
            <w:color w:val="000000"/>
            <w:sz w:val="20"/>
            <w:szCs w:val="20"/>
          </w:rPr>
          <w:t xml:space="preserve">-0.63, -0.51; </w:t>
        </w:r>
        <w:r w:rsidR="00FA74E8" w:rsidDel="00E3139F">
          <w:rPr>
            <w:rFonts w:ascii="Arial" w:hAnsi="Arial" w:cs="Arial"/>
            <w:color w:val="000000"/>
            <w:sz w:val="20"/>
            <w:szCs w:val="20"/>
          </w:rPr>
          <w:t>PP</w:t>
        </w:r>
        <w:r w:rsidR="00050715" w:rsidDel="00E3139F">
          <w:rPr>
            <w:rFonts w:ascii="Arial" w:hAnsi="Arial" w:cs="Arial"/>
            <w:color w:val="000000"/>
            <w:sz w:val="20"/>
            <w:szCs w:val="20"/>
          </w:rPr>
          <w:t>[</w:t>
        </w:r>
        <w:r w:rsidR="00050715" w:rsidDel="00E3139F">
          <w:rPr>
            <w:rFonts w:ascii="Arial" w:hAnsi="Arial" w:cs="Arial"/>
            <w:color w:val="000000"/>
            <w:sz w:val="20"/>
            <w:szCs w:val="20"/>
          </w:rPr>
          <w:sym w:font="Symbol" w:char="F062"/>
        </w:r>
        <w:r w:rsidR="00FA74E8" w:rsidDel="00E3139F">
          <w:rPr>
            <w:rFonts w:ascii="Arial" w:hAnsi="Arial" w:cs="Arial"/>
            <w:color w:val="000000"/>
            <w:sz w:val="20"/>
            <w:szCs w:val="20"/>
          </w:rPr>
          <w:t>&lt;0</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050715"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FA74E8" w:rsidDel="00E3139F">
          <w:rPr>
            <w:rFonts w:ascii="Arial" w:hAnsi="Arial" w:cs="Arial"/>
            <w:color w:val="000000"/>
            <w:sz w:val="20"/>
            <w:szCs w:val="20"/>
          </w:rPr>
          <w:t>99.9%</w:t>
        </w:r>
        <w:r w:rsidR="00C446D5" w:rsidDel="00E3139F">
          <w:rPr>
            <w:rFonts w:ascii="Arial" w:hAnsi="Arial" w:cs="Arial"/>
            <w:color w:val="000000"/>
            <w:sz w:val="20"/>
            <w:szCs w:val="20"/>
          </w:rPr>
          <w:t>)</w:t>
        </w:r>
        <w:r w:rsidR="00194FFD" w:rsidDel="00E3139F">
          <w:rPr>
            <w:rFonts w:ascii="Arial" w:hAnsi="Arial" w:cs="Arial"/>
            <w:color w:val="000000"/>
            <w:sz w:val="20"/>
            <w:szCs w:val="20"/>
          </w:rPr>
          <w:t xml:space="preserve"> (Figures 2 and 3</w:t>
        </w:r>
        <w:r w:rsidR="00874CBA" w:rsidDel="00E3139F">
          <w:rPr>
            <w:rFonts w:ascii="Arial" w:hAnsi="Arial" w:cs="Arial"/>
            <w:color w:val="000000"/>
            <w:sz w:val="20"/>
            <w:szCs w:val="20"/>
          </w:rPr>
          <w:t>, Supplemental Table</w:t>
        </w:r>
        <w:r w:rsidR="00194FFD" w:rsidDel="00E3139F">
          <w:rPr>
            <w:rFonts w:ascii="Arial" w:hAnsi="Arial" w:cs="Arial"/>
            <w:color w:val="000000"/>
            <w:sz w:val="20"/>
            <w:szCs w:val="20"/>
          </w:rPr>
          <w:t>)</w:t>
        </w:r>
        <w:r w:rsidR="00C446D5" w:rsidDel="00E3139F">
          <w:rPr>
            <w:rFonts w:ascii="Arial" w:hAnsi="Arial" w:cs="Arial"/>
            <w:color w:val="000000"/>
            <w:sz w:val="20"/>
            <w:szCs w:val="20"/>
          </w:rPr>
          <w:t xml:space="preserve">. </w:t>
        </w:r>
        <w:commentRangeEnd w:id="48"/>
        <w:r w:rsidR="00D17B23" w:rsidDel="00E3139F">
          <w:rPr>
            <w:rStyle w:val="CommentReference"/>
            <w:rFonts w:ascii="Times New Roman" w:eastAsia="Times New Roman" w:hAnsi="Times New Roman" w:cs="Times New Roman"/>
          </w:rPr>
          <w:commentReference w:id="48"/>
        </w:r>
        <w:commentRangeEnd w:id="49"/>
        <w:r w:rsidR="00280527" w:rsidDel="00E3139F">
          <w:rPr>
            <w:rStyle w:val="CommentReference"/>
            <w:rFonts w:ascii="Times New Roman" w:eastAsia="Times New Roman" w:hAnsi="Times New Roman" w:cs="Times New Roman"/>
          </w:rPr>
          <w:commentReference w:id="49"/>
        </w:r>
      </w:moveFrom>
    </w:p>
    <w:p w14:paraId="19C10765" w14:textId="6770DAB9" w:rsidR="00C446D5" w:rsidDel="00E3139F" w:rsidRDefault="00C446D5" w:rsidP="00A511B7">
      <w:pPr>
        <w:keepNext/>
        <w:pBdr>
          <w:top w:val="nil"/>
          <w:left w:val="nil"/>
          <w:bottom w:val="nil"/>
          <w:right w:val="nil"/>
          <w:between w:val="nil"/>
        </w:pBdr>
        <w:spacing w:before="240" w:after="60"/>
        <w:contextualSpacing/>
        <w:jc w:val="both"/>
        <w:rPr>
          <w:moveFrom w:id="50" w:author="Gabriella Meltzer" w:date="2023-12-02T15:42:00Z"/>
          <w:rFonts w:ascii="Arial" w:hAnsi="Arial" w:cs="Arial"/>
          <w:color w:val="000000"/>
          <w:sz w:val="20"/>
          <w:szCs w:val="20"/>
        </w:rPr>
      </w:pPr>
    </w:p>
    <w:p w14:paraId="399E0E64" w14:textId="79A9F11E" w:rsidR="00A511B7" w:rsidDel="00E3139F" w:rsidRDefault="00C446D5" w:rsidP="00A511B7">
      <w:pPr>
        <w:keepNext/>
        <w:pBdr>
          <w:top w:val="nil"/>
          <w:left w:val="nil"/>
          <w:bottom w:val="nil"/>
          <w:right w:val="nil"/>
          <w:between w:val="nil"/>
        </w:pBdr>
        <w:spacing w:before="240" w:after="60"/>
        <w:contextualSpacing/>
        <w:jc w:val="both"/>
        <w:rPr>
          <w:moveFrom w:id="51" w:author="Gabriella Meltzer" w:date="2023-12-02T15:42:00Z"/>
          <w:rFonts w:ascii="Arial" w:hAnsi="Arial" w:cs="Arial"/>
          <w:color w:val="000000"/>
          <w:sz w:val="20"/>
          <w:szCs w:val="20"/>
        </w:rPr>
      </w:pPr>
      <w:moveFrom w:id="52" w:author="Gabriella Meltzer" w:date="2023-12-02T15:42:00Z">
        <w:r w:rsidDel="00E3139F">
          <w:rPr>
            <w:rFonts w:ascii="Arial" w:hAnsi="Arial" w:cs="Arial"/>
            <w:color w:val="000000"/>
            <w:sz w:val="20"/>
            <w:szCs w:val="20"/>
          </w:rPr>
          <w:t xml:space="preserve">At the </w:t>
        </w:r>
        <w:commentRangeStart w:id="53"/>
        <w:r w:rsidDel="00E3139F">
          <w:rPr>
            <w:rFonts w:ascii="Arial" w:hAnsi="Arial" w:cs="Arial"/>
            <w:color w:val="000000"/>
            <w:sz w:val="20"/>
            <w:szCs w:val="20"/>
          </w:rPr>
          <w:t xml:space="preserve">county level, </w:t>
        </w:r>
        <w:commentRangeEnd w:id="53"/>
        <w:r w:rsidR="00EB76A4" w:rsidDel="00E3139F">
          <w:rPr>
            <w:rStyle w:val="CommentReference"/>
            <w:rFonts w:ascii="Times New Roman" w:eastAsia="Times New Roman" w:hAnsi="Times New Roman" w:cs="Times New Roman"/>
          </w:rPr>
          <w:commentReference w:id="53"/>
        </w:r>
        <w:r w:rsidDel="00E3139F">
          <w:rPr>
            <w:rFonts w:ascii="Arial" w:hAnsi="Arial" w:cs="Arial"/>
            <w:color w:val="000000"/>
            <w:sz w:val="20"/>
            <w:szCs w:val="20"/>
          </w:rPr>
          <w:t>counties with higher poverty levels tended to perform worse in math (</w:t>
        </w:r>
        <w:r w:rsidDel="00E3139F">
          <w:rPr>
            <w:rFonts w:ascii="Arial" w:hAnsi="Arial" w:cs="Arial"/>
            <w:color w:val="000000"/>
            <w:sz w:val="20"/>
            <w:szCs w:val="20"/>
          </w:rPr>
          <w:sym w:font="Symbol" w:char="F062"/>
        </w:r>
        <w:r w:rsidR="001B487F" w:rsidDel="00E3139F">
          <w:rPr>
            <w:rFonts w:ascii="Arial" w:hAnsi="Arial" w:cs="Arial"/>
            <w:color w:val="000000"/>
            <w:sz w:val="20"/>
            <w:szCs w:val="20"/>
          </w:rPr>
          <w:t xml:space="preserve"> =</w:t>
        </w:r>
        <w:r w:rsidDel="00E3139F">
          <w:rPr>
            <w:rFonts w:ascii="Arial" w:hAnsi="Arial" w:cs="Arial"/>
            <w:color w:val="000000"/>
            <w:sz w:val="20"/>
            <w:szCs w:val="20"/>
          </w:rPr>
          <w:t xml:space="preserve"> -0.83; 95% CrI</w:t>
        </w:r>
        <w:r w:rsidR="001B487F" w:rsidDel="00E3139F">
          <w:rPr>
            <w:rFonts w:ascii="Arial" w:hAnsi="Arial" w:cs="Arial"/>
            <w:color w:val="000000"/>
            <w:sz w:val="20"/>
            <w:szCs w:val="20"/>
          </w:rPr>
          <w:t>:</w:t>
        </w:r>
        <w:r w:rsidDel="00E3139F">
          <w:rPr>
            <w:rFonts w:ascii="Arial" w:hAnsi="Arial" w:cs="Arial"/>
            <w:color w:val="000000"/>
            <w:sz w:val="20"/>
            <w:szCs w:val="20"/>
          </w:rPr>
          <w:t xml:space="preserve"> -1.11, -0.54; </w:t>
        </w:r>
        <w:r w:rsidR="00906F11" w:rsidDel="00E3139F">
          <w:rPr>
            <w:rFonts w:ascii="Arial" w:hAnsi="Arial" w:cs="Arial"/>
            <w:color w:val="000000"/>
            <w:sz w:val="20"/>
            <w:szCs w:val="20"/>
          </w:rPr>
          <w:t>PP</w:t>
        </w:r>
        <w:r w:rsidR="001B487F" w:rsidDel="00E3139F">
          <w:rPr>
            <w:rFonts w:ascii="Arial" w:hAnsi="Arial" w:cs="Arial"/>
            <w:color w:val="000000"/>
            <w:sz w:val="20"/>
            <w:szCs w:val="20"/>
          </w:rPr>
          <w:t>[</w:t>
        </w:r>
        <w:r w:rsidR="001B487F" w:rsidDel="00E3139F">
          <w:rPr>
            <w:rFonts w:ascii="Arial" w:hAnsi="Arial" w:cs="Arial"/>
            <w:color w:val="000000"/>
            <w:sz w:val="20"/>
            <w:szCs w:val="20"/>
          </w:rPr>
          <w:sym w:font="Symbol" w:char="F062"/>
        </w:r>
        <w:r w:rsidR="00906F11" w:rsidDel="00E3139F">
          <w:rPr>
            <w:rFonts w:ascii="Arial" w:hAnsi="Arial" w:cs="Arial"/>
            <w:color w:val="000000"/>
            <w:sz w:val="20"/>
            <w:szCs w:val="20"/>
          </w:rPr>
          <w:t>&lt;0</w:t>
        </w:r>
        <w:r w:rsidR="001B487F"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1B487F" w:rsidDel="00E3139F">
          <w:rPr>
            <w:rFonts w:ascii="Arial" w:hAnsi="Arial" w:cs="Arial"/>
            <w:color w:val="000000"/>
            <w:sz w:val="20"/>
            <w:szCs w:val="20"/>
          </w:rPr>
          <w:t>=</w:t>
        </w:r>
        <w:r w:rsidR="00FB17C0" w:rsidDel="00E3139F">
          <w:rPr>
            <w:rFonts w:ascii="Arial" w:hAnsi="Arial" w:cs="Arial"/>
            <w:color w:val="000000"/>
            <w:sz w:val="20"/>
            <w:szCs w:val="20"/>
          </w:rPr>
          <w:t xml:space="preserve"> </w:t>
        </w:r>
        <w:r w:rsidR="00906F11" w:rsidDel="00E3139F">
          <w:rPr>
            <w:rFonts w:ascii="Arial" w:hAnsi="Arial" w:cs="Arial"/>
            <w:color w:val="000000"/>
            <w:sz w:val="20"/>
            <w:szCs w:val="20"/>
          </w:rPr>
          <w:t>99.9%</w:t>
        </w:r>
        <w:r w:rsidDel="00E3139F">
          <w:rPr>
            <w:rFonts w:ascii="Arial" w:hAnsi="Arial" w:cs="Arial"/>
            <w:color w:val="000000"/>
            <w:sz w:val="20"/>
            <w:szCs w:val="20"/>
          </w:rPr>
          <w:t>)</w:t>
        </w:r>
        <w:r w:rsidR="00194FFD" w:rsidDel="00E3139F">
          <w:rPr>
            <w:rFonts w:ascii="Arial" w:hAnsi="Arial" w:cs="Arial"/>
            <w:color w:val="000000"/>
            <w:sz w:val="20"/>
            <w:szCs w:val="20"/>
          </w:rPr>
          <w:t xml:space="preserve">. Those with greater </w:t>
        </w:r>
        <w:r w:rsidDel="00E3139F">
          <w:rPr>
            <w:rFonts w:ascii="Arial" w:hAnsi="Arial" w:cs="Arial"/>
            <w:color w:val="000000"/>
            <w:sz w:val="20"/>
            <w:szCs w:val="20"/>
          </w:rPr>
          <w:t>shares of English language learners tended to perform better</w:t>
        </w:r>
        <w:r w:rsidR="00194FFD" w:rsidDel="00E3139F">
          <w:rPr>
            <w:rFonts w:ascii="Arial" w:hAnsi="Arial" w:cs="Arial"/>
            <w:color w:val="000000"/>
            <w:sz w:val="20"/>
            <w:szCs w:val="20"/>
          </w:rPr>
          <w:t xml:space="preserve"> than average</w:t>
        </w:r>
        <w:r w:rsidDel="00E3139F">
          <w:rPr>
            <w:rFonts w:ascii="Arial" w:hAnsi="Arial" w:cs="Arial"/>
            <w:color w:val="000000"/>
            <w:sz w:val="20"/>
            <w:szCs w:val="20"/>
          </w:rPr>
          <w:t xml:space="preserve"> in </w:t>
        </w:r>
        <w:r w:rsidR="00594A4C" w:rsidDel="00E3139F">
          <w:rPr>
            <w:rFonts w:ascii="Arial" w:hAnsi="Arial" w:cs="Arial"/>
            <w:color w:val="000000"/>
            <w:sz w:val="20"/>
            <w:szCs w:val="20"/>
          </w:rPr>
          <w:t>m</w:t>
        </w:r>
        <w:r w:rsidDel="00E3139F">
          <w:rPr>
            <w:rFonts w:ascii="Arial" w:hAnsi="Arial" w:cs="Arial"/>
            <w:color w:val="000000"/>
            <w:sz w:val="20"/>
            <w:szCs w:val="20"/>
          </w:rPr>
          <w:t>ath (</w:t>
        </w:r>
        <w:r w:rsidDel="00E3139F">
          <w:rPr>
            <w:rFonts w:ascii="Arial" w:hAnsi="Arial" w:cs="Arial"/>
            <w:color w:val="000000"/>
            <w:sz w:val="20"/>
            <w:szCs w:val="20"/>
          </w:rPr>
          <w:sym w:font="Symbol" w:char="F062"/>
        </w:r>
        <w:r w:rsidR="00FB17C0" w:rsidDel="00E3139F">
          <w:rPr>
            <w:rFonts w:ascii="Arial" w:hAnsi="Arial" w:cs="Arial"/>
            <w:color w:val="000000"/>
            <w:sz w:val="20"/>
            <w:szCs w:val="20"/>
          </w:rPr>
          <w:t xml:space="preserve"> =</w:t>
        </w:r>
        <w:r w:rsidDel="00E3139F">
          <w:rPr>
            <w:rFonts w:ascii="Arial" w:hAnsi="Arial" w:cs="Arial"/>
            <w:color w:val="000000"/>
            <w:sz w:val="20"/>
            <w:szCs w:val="20"/>
          </w:rPr>
          <w:t xml:space="preserve"> 0.60; 95% CrI</w:t>
        </w:r>
        <w:r w:rsidR="00FB17C0" w:rsidDel="00E3139F">
          <w:rPr>
            <w:rFonts w:ascii="Arial" w:hAnsi="Arial" w:cs="Arial"/>
            <w:color w:val="000000"/>
            <w:sz w:val="20"/>
            <w:szCs w:val="20"/>
          </w:rPr>
          <w:t>:</w:t>
        </w:r>
        <w:r w:rsidDel="00E3139F">
          <w:rPr>
            <w:rFonts w:ascii="Arial" w:hAnsi="Arial" w:cs="Arial"/>
            <w:color w:val="000000"/>
            <w:sz w:val="20"/>
            <w:szCs w:val="20"/>
          </w:rPr>
          <w:t xml:space="preserve"> 0.13, 1.07;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w:t>
        </w:r>
        <w:r w:rsidR="00EA1094" w:rsidDel="00E3139F">
          <w:rPr>
            <w:rFonts w:ascii="Arial" w:hAnsi="Arial" w:cs="Arial"/>
            <w:color w:val="000000"/>
            <w:sz w:val="20"/>
            <w:szCs w:val="20"/>
          </w:rPr>
          <w:t>.4</w:t>
        </w:r>
        <w:r w:rsidDel="00E3139F">
          <w:rPr>
            <w:rFonts w:ascii="Arial" w:hAnsi="Arial" w:cs="Arial"/>
            <w:color w:val="000000"/>
            <w:sz w:val="20"/>
            <w:szCs w:val="20"/>
          </w:rPr>
          <w:t>%), but worse in RLA (</w:t>
        </w:r>
        <w:r w:rsidDel="00E3139F">
          <w:rPr>
            <w:rFonts w:ascii="Arial" w:hAnsi="Arial" w:cs="Arial"/>
            <w:color w:val="000000"/>
            <w:sz w:val="20"/>
            <w:szCs w:val="20"/>
          </w:rPr>
          <w:sym w:font="Symbol" w:char="F062"/>
        </w:r>
        <w:r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Del="00E3139F">
          <w:rPr>
            <w:rFonts w:ascii="Arial" w:hAnsi="Arial" w:cs="Arial"/>
            <w:color w:val="000000"/>
            <w:sz w:val="20"/>
            <w:szCs w:val="20"/>
          </w:rPr>
          <w:t>-1.07; 95% CrI</w:t>
        </w:r>
        <w:r w:rsidR="00FB17C0" w:rsidDel="00E3139F">
          <w:rPr>
            <w:rFonts w:ascii="Arial" w:hAnsi="Arial" w:cs="Arial"/>
            <w:color w:val="000000"/>
            <w:sz w:val="20"/>
            <w:szCs w:val="20"/>
          </w:rPr>
          <w:t>:</w:t>
        </w:r>
        <w:r w:rsidDel="00E3139F">
          <w:rPr>
            <w:rFonts w:ascii="Arial" w:hAnsi="Arial" w:cs="Arial"/>
            <w:color w:val="000000"/>
            <w:sz w:val="20"/>
            <w:szCs w:val="20"/>
          </w:rPr>
          <w:t xml:space="preserve"> -1.45, -0.68;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&lt;0</w:t>
        </w:r>
        <w:r w:rsidR="00FB17C0" w:rsidDel="00E3139F">
          <w:rPr>
            <w:rFonts w:ascii="Arial" w:hAnsi="Arial" w:cs="Arial"/>
            <w:color w:val="000000"/>
            <w:sz w:val="20"/>
            <w:szCs w:val="20"/>
          </w:rPr>
          <w:t>]=</w:t>
        </w:r>
        <w:r w:rsidR="00906F11" w:rsidDel="00E3139F">
          <w:rPr>
            <w:rFonts w:ascii="Arial" w:hAnsi="Arial" w:cs="Arial"/>
            <w:color w:val="000000"/>
            <w:sz w:val="20"/>
            <w:szCs w:val="20"/>
          </w:rPr>
          <w:t>99.9%</w:t>
        </w:r>
        <w:r w:rsidDel="00E3139F">
          <w:rPr>
            <w:rFonts w:ascii="Arial" w:hAnsi="Arial" w:cs="Arial"/>
            <w:color w:val="000000"/>
            <w:sz w:val="20"/>
            <w:szCs w:val="20"/>
          </w:rPr>
          <w:t xml:space="preserve">). </w:t>
        </w:r>
        <w:r w:rsidR="00194FFD" w:rsidDel="00E3139F">
          <w:rPr>
            <w:rFonts w:ascii="Arial" w:hAnsi="Arial" w:cs="Arial"/>
            <w:color w:val="000000"/>
            <w:sz w:val="20"/>
            <w:szCs w:val="20"/>
          </w:rPr>
          <w:t xml:space="preserve">Counties with higher rates of college-educated adult residents tended to perform better than average in both </w:t>
        </w:r>
        <w:r w:rsidR="00594A4C" w:rsidDel="00E3139F">
          <w:rPr>
            <w:rFonts w:ascii="Arial" w:hAnsi="Arial" w:cs="Arial"/>
            <w:color w:val="000000"/>
            <w:sz w:val="20"/>
            <w:szCs w:val="20"/>
          </w:rPr>
          <w:t>m</w:t>
        </w:r>
        <w:r w:rsidR="00194FFD" w:rsidDel="00E3139F">
          <w:rPr>
            <w:rFonts w:ascii="Arial" w:hAnsi="Arial" w:cs="Arial"/>
            <w:color w:val="000000"/>
            <w:sz w:val="20"/>
            <w:szCs w:val="20"/>
          </w:rPr>
          <w:t>ath (</w:t>
        </w:r>
        <w:r w:rsidR="00194FFD" w:rsidDel="00E3139F">
          <w:rPr>
            <w:rFonts w:ascii="Arial" w:hAnsi="Arial" w:cs="Arial"/>
            <w:color w:val="000000"/>
            <w:sz w:val="20"/>
            <w:szCs w:val="20"/>
          </w:rPr>
          <w:sym w:font="Symbol" w:char="F062"/>
        </w:r>
        <w:r w:rsidR="00FB17C0" w:rsidDel="00E3139F">
          <w:rPr>
            <w:rFonts w:ascii="Arial" w:hAnsi="Arial" w:cs="Arial"/>
            <w:color w:val="000000"/>
            <w:sz w:val="20"/>
            <w:szCs w:val="20"/>
          </w:rPr>
          <w:t xml:space="preserve"> =</w:t>
        </w:r>
        <w:r w:rsidR="00194FFD" w:rsidDel="00E3139F">
          <w:rPr>
            <w:rFonts w:ascii="Arial" w:hAnsi="Arial" w:cs="Arial"/>
            <w:color w:val="000000"/>
            <w:sz w:val="20"/>
            <w:szCs w:val="20"/>
          </w:rPr>
          <w:t xml:space="preserve"> 2.05;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1.72, 2.39;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99.9</w:t>
        </w:r>
        <w:r w:rsidR="00194FFD" w:rsidDel="00E3139F">
          <w:rPr>
            <w:rFonts w:ascii="Arial" w:hAnsi="Arial" w:cs="Arial"/>
            <w:color w:val="000000"/>
            <w:sz w:val="20"/>
            <w:szCs w:val="20"/>
          </w:rPr>
          <w:t>%) and RLA (</w:t>
        </w:r>
        <w:r w:rsidR="00194FFD" w:rsidDel="00E3139F">
          <w:rPr>
            <w:rFonts w:ascii="Arial" w:hAnsi="Arial" w:cs="Arial"/>
            <w:color w:val="000000"/>
            <w:sz w:val="20"/>
            <w:szCs w:val="20"/>
          </w:rPr>
          <w:sym w:font="Symbol" w:char="F062"/>
        </w:r>
        <w:r w:rsidR="00FB17C0" w:rsidDel="00E3139F">
          <w:rPr>
            <w:rFonts w:ascii="Arial" w:hAnsi="Arial" w:cs="Arial"/>
            <w:color w:val="000000"/>
            <w:sz w:val="20"/>
            <w:szCs w:val="20"/>
          </w:rPr>
          <w:t xml:space="preserve"> = </w:t>
        </w:r>
        <w:r w:rsidR="00194FFD" w:rsidDel="00E3139F">
          <w:rPr>
            <w:rFonts w:ascii="Arial" w:hAnsi="Arial" w:cs="Arial"/>
            <w:color w:val="000000"/>
            <w:sz w:val="20"/>
            <w:szCs w:val="20"/>
          </w:rPr>
          <w:t>1.74;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1.46, 2.01;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99.9%</w:t>
        </w:r>
        <w:r w:rsidR="00194FFD" w:rsidDel="00E3139F">
          <w:rPr>
            <w:rFonts w:ascii="Arial" w:hAnsi="Arial" w:cs="Arial"/>
            <w:color w:val="000000"/>
            <w:sz w:val="20"/>
            <w:szCs w:val="20"/>
          </w:rPr>
          <w:t>). In addition, counties with greater share</w:t>
        </w:r>
        <w:r w:rsidR="00594A4C" w:rsidDel="00E3139F">
          <w:rPr>
            <w:rFonts w:ascii="Arial" w:hAnsi="Arial" w:cs="Arial"/>
            <w:color w:val="000000"/>
            <w:sz w:val="20"/>
            <w:szCs w:val="20"/>
          </w:rPr>
          <w:t>s</w:t>
        </w:r>
        <w:r w:rsidR="00194FFD" w:rsidDel="00E3139F">
          <w:rPr>
            <w:rFonts w:ascii="Arial" w:hAnsi="Arial" w:cs="Arial"/>
            <w:color w:val="000000"/>
            <w:sz w:val="20"/>
            <w:szCs w:val="20"/>
          </w:rPr>
          <w:t xml:space="preserve"> of urban schools (</w:t>
        </w:r>
        <w:r w:rsidR="00194FFD" w:rsidDel="00E3139F">
          <w:rPr>
            <w:rFonts w:ascii="Arial" w:hAnsi="Arial" w:cs="Arial"/>
            <w:color w:val="000000"/>
            <w:sz w:val="20"/>
            <w:szCs w:val="20"/>
          </w:rPr>
          <w:sym w:font="Symbol" w:char="F062"/>
        </w:r>
        <w:r w:rsidR="00194FFD"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R="00194FFD" w:rsidDel="00E3139F">
          <w:rPr>
            <w:rFonts w:ascii="Arial" w:hAnsi="Arial" w:cs="Arial"/>
            <w:color w:val="000000"/>
            <w:sz w:val="20"/>
            <w:szCs w:val="20"/>
          </w:rPr>
          <w:t>0.20;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0.07, 0.33;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 xml:space="preserve">] = </w:t>
        </w:r>
        <w:r w:rsidR="00906F11" w:rsidDel="00E3139F">
          <w:rPr>
            <w:rFonts w:ascii="Arial" w:hAnsi="Arial" w:cs="Arial"/>
            <w:color w:val="000000"/>
            <w:sz w:val="20"/>
            <w:szCs w:val="20"/>
          </w:rPr>
          <w:t>99.9%</w:t>
        </w:r>
        <w:r w:rsidR="00194FFD" w:rsidDel="00E3139F">
          <w:rPr>
            <w:rFonts w:ascii="Arial" w:hAnsi="Arial" w:cs="Arial"/>
            <w:color w:val="000000"/>
            <w:sz w:val="20"/>
            <w:szCs w:val="20"/>
          </w:rPr>
          <w:t>) and special education students (</w:t>
        </w:r>
        <w:r w:rsidR="00194FFD" w:rsidDel="00E3139F">
          <w:rPr>
            <w:rFonts w:ascii="Arial" w:hAnsi="Arial" w:cs="Arial"/>
            <w:color w:val="000000"/>
            <w:sz w:val="20"/>
            <w:szCs w:val="20"/>
          </w:rPr>
          <w:sym w:font="Symbol" w:char="F062"/>
        </w:r>
        <w:r w:rsidR="00194FFD"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R="00194FFD" w:rsidDel="00E3139F">
          <w:rPr>
            <w:rFonts w:ascii="Arial" w:hAnsi="Arial" w:cs="Arial"/>
            <w:color w:val="000000"/>
            <w:sz w:val="20"/>
            <w:szCs w:val="20"/>
          </w:rPr>
          <w:t>0.87; 95% CrI</w:t>
        </w:r>
        <w:r w:rsidR="00FB17C0" w:rsidDel="00E3139F">
          <w:rPr>
            <w:rFonts w:ascii="Arial" w:hAnsi="Arial" w:cs="Arial"/>
            <w:color w:val="000000"/>
            <w:sz w:val="20"/>
            <w:szCs w:val="20"/>
          </w:rPr>
          <w:t>:</w:t>
        </w:r>
        <w:r w:rsidR="00194FFD" w:rsidDel="00E3139F">
          <w:rPr>
            <w:rFonts w:ascii="Arial" w:hAnsi="Arial" w:cs="Arial"/>
            <w:color w:val="000000"/>
            <w:sz w:val="20"/>
            <w:szCs w:val="20"/>
          </w:rPr>
          <w:t xml:space="preserve"> 0.59, 1.16; </w:t>
        </w:r>
        <w:r w:rsidR="00906F11" w:rsidDel="00E3139F">
          <w:rPr>
            <w:rFonts w:ascii="Arial" w:hAnsi="Arial" w:cs="Arial"/>
            <w:color w:val="000000"/>
            <w:sz w:val="20"/>
            <w:szCs w:val="20"/>
          </w:rPr>
          <w:t>PP</w:t>
        </w:r>
        <w:r w:rsidR="00FB17C0" w:rsidDel="00E3139F">
          <w:rPr>
            <w:rFonts w:ascii="Arial" w:hAnsi="Arial" w:cs="Arial"/>
            <w:color w:val="000000"/>
            <w:sz w:val="20"/>
            <w:szCs w:val="20"/>
          </w:rPr>
          <w:t>[</w:t>
        </w:r>
        <w:r w:rsidR="00FB17C0" w:rsidDel="00E3139F">
          <w:rPr>
            <w:rFonts w:ascii="Arial" w:hAnsi="Arial" w:cs="Arial"/>
            <w:color w:val="000000"/>
            <w:sz w:val="20"/>
            <w:szCs w:val="20"/>
          </w:rPr>
          <w:sym w:font="Symbol" w:char="F062"/>
        </w:r>
        <w:r w:rsidR="00906F11" w:rsidDel="00E3139F">
          <w:rPr>
            <w:rFonts w:ascii="Arial" w:hAnsi="Arial" w:cs="Arial"/>
            <w:color w:val="000000"/>
            <w:sz w:val="20"/>
            <w:szCs w:val="20"/>
          </w:rPr>
          <w:t>&gt;0</w:t>
        </w:r>
        <w:r w:rsidR="00FB17C0" w:rsidDel="00E3139F">
          <w:rPr>
            <w:rFonts w:ascii="Arial" w:hAnsi="Arial" w:cs="Arial"/>
            <w:color w:val="000000"/>
            <w:sz w:val="20"/>
            <w:szCs w:val="20"/>
          </w:rPr>
          <w:t>]</w:t>
        </w:r>
        <w:r w:rsidR="00906F11" w:rsidDel="00E3139F">
          <w:rPr>
            <w:rFonts w:ascii="Arial" w:hAnsi="Arial" w:cs="Arial"/>
            <w:color w:val="000000"/>
            <w:sz w:val="20"/>
            <w:szCs w:val="20"/>
          </w:rPr>
          <w:t xml:space="preserve"> </w:t>
        </w:r>
        <w:r w:rsidR="00FB17C0" w:rsidDel="00E3139F">
          <w:rPr>
            <w:rFonts w:ascii="Arial" w:hAnsi="Arial" w:cs="Arial"/>
            <w:color w:val="000000"/>
            <w:sz w:val="20"/>
            <w:szCs w:val="20"/>
          </w:rPr>
          <w:t xml:space="preserve">= </w:t>
        </w:r>
        <w:r w:rsidR="00906F11" w:rsidDel="00E3139F">
          <w:rPr>
            <w:rFonts w:ascii="Arial" w:hAnsi="Arial" w:cs="Arial"/>
            <w:color w:val="000000"/>
            <w:sz w:val="20"/>
            <w:szCs w:val="20"/>
          </w:rPr>
          <w:t>99.9%</w:t>
        </w:r>
        <w:r w:rsidR="00194FFD" w:rsidDel="00E3139F">
          <w:rPr>
            <w:rFonts w:ascii="Arial" w:hAnsi="Arial" w:cs="Arial"/>
            <w:color w:val="000000"/>
            <w:sz w:val="20"/>
            <w:szCs w:val="20"/>
          </w:rPr>
          <w:t>) tended to perform better than average in RLA (Figures 2 and 3</w:t>
        </w:r>
        <w:r w:rsidR="00874CBA" w:rsidDel="00E3139F">
          <w:rPr>
            <w:rFonts w:ascii="Arial" w:hAnsi="Arial" w:cs="Arial"/>
            <w:color w:val="000000"/>
            <w:sz w:val="20"/>
            <w:szCs w:val="20"/>
          </w:rPr>
          <w:t>, Supplemental Table</w:t>
        </w:r>
        <w:r w:rsidR="00194FFD" w:rsidDel="00E3139F">
          <w:rPr>
            <w:rFonts w:ascii="Arial" w:hAnsi="Arial" w:cs="Arial"/>
            <w:color w:val="000000"/>
            <w:sz w:val="20"/>
            <w:szCs w:val="20"/>
          </w:rPr>
          <w:t xml:space="preserve">). </w:t>
        </w:r>
      </w:moveFrom>
    </w:p>
    <w:moveFromRangeEnd w:id="42"/>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commentRangeStart w:id="54"/>
      <w:r w:rsidRPr="007B3239">
        <w:rPr>
          <w:rFonts w:ascii="Arial" w:hAnsi="Arial" w:cs="Arial"/>
          <w:i/>
          <w:iCs/>
          <w:color w:val="000000"/>
          <w:sz w:val="20"/>
          <w:szCs w:val="20"/>
        </w:rPr>
        <w:t xml:space="preserve">Association </w:t>
      </w:r>
      <w:commentRangeEnd w:id="54"/>
      <w:r w:rsidR="0058332D">
        <w:rPr>
          <w:rStyle w:val="CommentReference"/>
          <w:rFonts w:ascii="Times New Roman" w:eastAsia="Times New Roman" w:hAnsi="Times New Roman" w:cs="Times New Roman"/>
        </w:rPr>
        <w:commentReference w:id="54"/>
      </w:r>
      <w:r w:rsidRPr="007B3239">
        <w:rPr>
          <w:rFonts w:ascii="Arial" w:hAnsi="Arial" w:cs="Arial"/>
          <w:i/>
          <w:iCs/>
          <w:color w:val="000000"/>
          <w:sz w:val="20"/>
          <w:szCs w:val="20"/>
        </w:rPr>
        <w:t>of Hurricanes with Math Scores</w:t>
      </w:r>
    </w:p>
    <w:p w14:paraId="3B4D9969" w14:textId="3BF7EDC8" w:rsidR="00615A6E" w:rsidRDefault="00F10811"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was no association in the national model between hurricane-force tropical cyclone exposure and standardized math test scores (</w:t>
      </w:r>
      <w:r>
        <w:rPr>
          <w:rFonts w:ascii="Arial" w:hAnsi="Arial" w:cs="Arial"/>
          <w:color w:val="000000"/>
          <w:sz w:val="20"/>
          <w:szCs w:val="20"/>
        </w:rPr>
        <w:sym w:font="Symbol" w:char="F062"/>
      </w:r>
      <w:r>
        <w:rPr>
          <w:rFonts w:ascii="Arial" w:hAnsi="Arial" w:cs="Arial"/>
          <w:color w:val="000000"/>
          <w:sz w:val="20"/>
          <w:szCs w:val="20"/>
        </w:rPr>
        <w:t xml:space="preserve"> </w:t>
      </w:r>
      <w:r w:rsidR="00FB17C0">
        <w:rPr>
          <w:rFonts w:ascii="Arial" w:hAnsi="Arial" w:cs="Arial"/>
          <w:color w:val="000000"/>
          <w:sz w:val="20"/>
          <w:szCs w:val="20"/>
        </w:rPr>
        <w:t xml:space="preserve">= </w:t>
      </w:r>
      <w:r>
        <w:rPr>
          <w:rFonts w:ascii="Arial" w:hAnsi="Arial" w:cs="Arial"/>
          <w:color w:val="000000"/>
          <w:sz w:val="20"/>
          <w:szCs w:val="20"/>
        </w:rPr>
        <w:t xml:space="preserve">0.00; 95% </w:t>
      </w:r>
      <w:proofErr w:type="spellStart"/>
      <w:r>
        <w:rPr>
          <w:rFonts w:ascii="Arial" w:hAnsi="Arial" w:cs="Arial"/>
          <w:color w:val="000000"/>
          <w:sz w:val="20"/>
          <w:szCs w:val="20"/>
        </w:rPr>
        <w:t>CrI</w:t>
      </w:r>
      <w:proofErr w:type="spellEnd"/>
      <w:r w:rsidR="00FB17C0">
        <w:rPr>
          <w:rFonts w:ascii="Arial" w:hAnsi="Arial" w:cs="Arial"/>
          <w:color w:val="000000"/>
          <w:sz w:val="20"/>
          <w:szCs w:val="20"/>
        </w:rPr>
        <w:t>:</w:t>
      </w:r>
      <w:r>
        <w:rPr>
          <w:rFonts w:ascii="Arial" w:hAnsi="Arial" w:cs="Arial"/>
          <w:color w:val="000000"/>
          <w:sz w:val="20"/>
          <w:szCs w:val="20"/>
        </w:rPr>
        <w:t xml:space="preserve"> -0.05, 0.05; </w:t>
      </w:r>
      <w:proofErr w:type="gramStart"/>
      <w:r>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FB17C0">
        <w:rPr>
          <w:rFonts w:ascii="Arial" w:hAnsi="Arial" w:cs="Arial"/>
          <w:color w:val="000000"/>
          <w:sz w:val="20"/>
          <w:szCs w:val="20"/>
        </w:rPr>
        <w:t>&gt;0]</w:t>
      </w:r>
      <w:r>
        <w:rPr>
          <w:rFonts w:ascii="Arial" w:hAnsi="Arial" w:cs="Arial"/>
          <w:color w:val="000000"/>
          <w:sz w:val="20"/>
          <w:szCs w:val="20"/>
        </w:rPr>
        <w:t xml:space="preserve"> = 50%). </w:t>
      </w:r>
      <w:r w:rsidR="00A53F8F">
        <w:rPr>
          <w:rFonts w:ascii="Arial" w:hAnsi="Arial" w:cs="Arial"/>
          <w:color w:val="000000"/>
          <w:sz w:val="20"/>
          <w:szCs w:val="20"/>
        </w:rPr>
        <w:t>State-specific results</w:t>
      </w:r>
      <w:r w:rsidR="00C33D27">
        <w:rPr>
          <w:rFonts w:ascii="Arial" w:hAnsi="Arial" w:cs="Arial"/>
          <w:color w:val="000000"/>
          <w:sz w:val="20"/>
          <w:szCs w:val="20"/>
        </w:rPr>
        <w:t xml:space="preserve"> </w:t>
      </w:r>
      <w:r w:rsidR="00A53F8F">
        <w:rPr>
          <w:rFonts w:ascii="Arial" w:hAnsi="Arial" w:cs="Arial"/>
          <w:color w:val="000000"/>
          <w:sz w:val="20"/>
          <w:szCs w:val="20"/>
        </w:rPr>
        <w:lastRenderedPageBreak/>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w:t>
      </w:r>
      <w:r w:rsidR="00FB17C0">
        <w:rPr>
          <w:rFonts w:ascii="Arial" w:hAnsi="Arial" w:cs="Arial"/>
          <w:color w:val="000000"/>
          <w:sz w:val="20"/>
          <w:szCs w:val="20"/>
        </w:rPr>
        <w:t xml:space="preserve">= </w:t>
      </w:r>
      <w:r w:rsidR="00C33D27">
        <w:rPr>
          <w:rFonts w:ascii="Arial" w:hAnsi="Arial" w:cs="Arial"/>
          <w:color w:val="000000"/>
          <w:sz w:val="20"/>
          <w:szCs w:val="20"/>
        </w:rPr>
        <w:t xml:space="preserve">-0.15; 95% </w:t>
      </w:r>
      <w:proofErr w:type="spellStart"/>
      <w:r w:rsidR="00C33D27">
        <w:rPr>
          <w:rFonts w:ascii="Arial" w:hAnsi="Arial" w:cs="Arial"/>
          <w:color w:val="000000"/>
          <w:sz w:val="20"/>
          <w:szCs w:val="20"/>
        </w:rPr>
        <w:t>CrI</w:t>
      </w:r>
      <w:proofErr w:type="spellEnd"/>
      <w:r w:rsidR="00FB17C0">
        <w:rPr>
          <w:rFonts w:ascii="Arial" w:hAnsi="Arial" w:cs="Arial"/>
          <w:color w:val="000000"/>
          <w:sz w:val="20"/>
          <w:szCs w:val="20"/>
        </w:rPr>
        <w:t>:</w:t>
      </w:r>
      <w:r w:rsidR="00C33D27">
        <w:rPr>
          <w:rFonts w:ascii="Arial" w:hAnsi="Arial" w:cs="Arial"/>
          <w:color w:val="000000"/>
          <w:sz w:val="20"/>
          <w:szCs w:val="20"/>
        </w:rPr>
        <w:t xml:space="preserve"> -0.26, -0.04;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&lt;0</w:t>
      </w:r>
      <w:r w:rsidR="00FB17C0">
        <w:rPr>
          <w:rFonts w:ascii="Arial" w:hAnsi="Arial" w:cs="Arial"/>
          <w:color w:val="000000"/>
          <w:sz w:val="20"/>
          <w:szCs w:val="20"/>
        </w:rPr>
        <w:t>] =</w:t>
      </w:r>
      <w:r w:rsidR="00AE32AA">
        <w:rPr>
          <w:rFonts w:ascii="Arial" w:hAnsi="Arial" w:cs="Arial"/>
          <w:color w:val="000000"/>
          <w:sz w:val="20"/>
          <w:szCs w:val="20"/>
        </w:rPr>
        <w:t xml:space="preserve"> 99.</w:t>
      </w:r>
      <w:r w:rsidR="00A9663D">
        <w:rPr>
          <w:rFonts w:ascii="Arial" w:hAnsi="Arial" w:cs="Arial"/>
          <w:color w:val="000000"/>
          <w:sz w:val="20"/>
          <w:szCs w:val="20"/>
        </w:rPr>
        <w:t>5</w:t>
      </w:r>
      <w:r w:rsidR="00AE32AA">
        <w:rPr>
          <w:rFonts w:ascii="Arial" w:hAnsi="Arial" w:cs="Arial"/>
          <w:color w:val="000000"/>
          <w:sz w:val="20"/>
          <w:szCs w:val="20"/>
        </w:rPr>
        <w:t>%</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w:t>
      </w:r>
      <w:r w:rsidR="00FB17C0">
        <w:rPr>
          <w:rFonts w:ascii="Arial" w:hAnsi="Arial" w:cs="Arial"/>
          <w:color w:val="000000"/>
          <w:sz w:val="20"/>
          <w:szCs w:val="20"/>
        </w:rPr>
        <w:t xml:space="preserve">= </w:t>
      </w:r>
      <w:r w:rsidR="00C33D27">
        <w:rPr>
          <w:rFonts w:ascii="Arial" w:hAnsi="Arial" w:cs="Arial"/>
          <w:color w:val="000000"/>
          <w:sz w:val="20"/>
          <w:szCs w:val="20"/>
        </w:rPr>
        <w:t xml:space="preserve">0.19; 95% </w:t>
      </w:r>
      <w:proofErr w:type="spellStart"/>
      <w:r w:rsidR="00C33D27">
        <w:rPr>
          <w:rFonts w:ascii="Arial" w:hAnsi="Arial" w:cs="Arial"/>
          <w:color w:val="000000"/>
          <w:sz w:val="20"/>
          <w:szCs w:val="20"/>
        </w:rPr>
        <w:t>CrI</w:t>
      </w:r>
      <w:proofErr w:type="spellEnd"/>
      <w:r w:rsidR="00FB17C0">
        <w:rPr>
          <w:rFonts w:ascii="Arial" w:hAnsi="Arial" w:cs="Arial"/>
          <w:color w:val="000000"/>
          <w:sz w:val="20"/>
          <w:szCs w:val="20"/>
        </w:rPr>
        <w:t>:</w:t>
      </w:r>
      <w:r w:rsidR="00C33D27">
        <w:rPr>
          <w:rFonts w:ascii="Arial" w:hAnsi="Arial" w:cs="Arial"/>
          <w:color w:val="000000"/>
          <w:sz w:val="20"/>
          <w:szCs w:val="20"/>
        </w:rPr>
        <w:t xml:space="preserve"> 0.11, 0.27;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&gt;0</w:t>
      </w:r>
      <w:r w:rsidR="00FB17C0">
        <w:rPr>
          <w:rFonts w:ascii="Arial" w:hAnsi="Arial" w:cs="Arial"/>
          <w:color w:val="000000"/>
          <w:sz w:val="20"/>
          <w:szCs w:val="20"/>
        </w:rPr>
        <w:t>]</w:t>
      </w:r>
      <w:r w:rsidR="00AE32AA">
        <w:rPr>
          <w:rFonts w:ascii="Arial" w:hAnsi="Arial" w:cs="Arial"/>
          <w:color w:val="000000"/>
          <w:sz w:val="20"/>
          <w:szCs w:val="20"/>
        </w:rPr>
        <w:t xml:space="preserve"> </w:t>
      </w:r>
      <w:r w:rsidR="00FB17C0">
        <w:rPr>
          <w:rFonts w:ascii="Arial" w:hAnsi="Arial" w:cs="Arial"/>
          <w:color w:val="000000"/>
          <w:sz w:val="20"/>
          <w:szCs w:val="20"/>
        </w:rPr>
        <w:t xml:space="preserve">= </w:t>
      </w:r>
      <w:r w:rsidR="00AE32AA">
        <w:rPr>
          <w:rFonts w:ascii="Arial" w:hAnsi="Arial" w:cs="Arial"/>
          <w:color w:val="000000"/>
          <w:sz w:val="20"/>
          <w:szCs w:val="20"/>
        </w:rPr>
        <w: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11A8299A" w:rsidR="006438CF" w:rsidRDefault="00F10811" w:rsidP="00885B55">
      <w:pPr>
        <w:keepNext/>
        <w:pBdr>
          <w:top w:val="nil"/>
          <w:left w:val="nil"/>
          <w:bottom w:val="nil"/>
          <w:right w:val="nil"/>
          <w:between w:val="nil"/>
        </w:pBdr>
        <w:spacing w:before="240" w:after="60"/>
        <w:contextualSpacing/>
        <w:jc w:val="both"/>
        <w:rPr>
          <w:ins w:id="55" w:author="Gabriella Meltzer" w:date="2023-12-02T15:42:00Z"/>
          <w:rFonts w:ascii="Arial" w:hAnsi="Arial" w:cs="Arial"/>
          <w:color w:val="000000"/>
          <w:sz w:val="20"/>
          <w:szCs w:val="20"/>
        </w:rPr>
      </w:pPr>
      <w:r>
        <w:rPr>
          <w:rFonts w:ascii="Arial" w:hAnsi="Arial" w:cs="Arial"/>
          <w:color w:val="000000"/>
          <w:sz w:val="20"/>
          <w:szCs w:val="20"/>
        </w:rPr>
        <w:t>There was no association in the national model between hurricane-force tropical cyclone exposure and RLA scores (</w:t>
      </w:r>
      <w:r>
        <w:rPr>
          <w:rFonts w:ascii="Arial" w:hAnsi="Arial" w:cs="Arial"/>
          <w:color w:val="000000"/>
          <w:sz w:val="20"/>
          <w:szCs w:val="20"/>
        </w:rPr>
        <w:sym w:font="Symbol" w:char="F062"/>
      </w:r>
      <w:r w:rsidR="00FB17C0">
        <w:rPr>
          <w:rFonts w:ascii="Arial" w:hAnsi="Arial" w:cs="Arial"/>
          <w:color w:val="000000"/>
          <w:sz w:val="20"/>
          <w:szCs w:val="20"/>
        </w:rPr>
        <w:t xml:space="preserve"> =</w:t>
      </w:r>
      <w:r>
        <w:rPr>
          <w:rFonts w:ascii="Arial" w:hAnsi="Arial" w:cs="Arial"/>
          <w:color w:val="000000"/>
          <w:sz w:val="20"/>
          <w:szCs w:val="20"/>
        </w:rPr>
        <w:t xml:space="preserve"> 0.00; 95% </w:t>
      </w:r>
      <w:proofErr w:type="spellStart"/>
      <w:r>
        <w:rPr>
          <w:rFonts w:ascii="Arial" w:hAnsi="Arial" w:cs="Arial"/>
          <w:color w:val="000000"/>
          <w:sz w:val="20"/>
          <w:szCs w:val="20"/>
        </w:rPr>
        <w:t>CrI</w:t>
      </w:r>
      <w:proofErr w:type="spellEnd"/>
      <w:r w:rsidR="00FB17C0">
        <w:rPr>
          <w:rFonts w:ascii="Arial" w:hAnsi="Arial" w:cs="Arial"/>
          <w:color w:val="000000"/>
          <w:sz w:val="20"/>
          <w:szCs w:val="20"/>
        </w:rPr>
        <w:t>:</w:t>
      </w:r>
      <w:r>
        <w:rPr>
          <w:rFonts w:ascii="Arial" w:hAnsi="Arial" w:cs="Arial"/>
          <w:color w:val="000000"/>
          <w:sz w:val="20"/>
          <w:szCs w:val="20"/>
        </w:rPr>
        <w:t xml:space="preserve"> -0.04, 0.04; </w:t>
      </w:r>
      <w:proofErr w:type="gramStart"/>
      <w:r>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FB17C0">
        <w:rPr>
          <w:rFonts w:ascii="Arial" w:hAnsi="Arial" w:cs="Arial"/>
          <w:color w:val="000000"/>
          <w:sz w:val="20"/>
          <w:szCs w:val="20"/>
        </w:rPr>
        <w:t>&gt;0]</w:t>
      </w:r>
      <w:r>
        <w:rPr>
          <w:rFonts w:ascii="Arial" w:hAnsi="Arial" w:cs="Arial"/>
          <w:color w:val="000000"/>
          <w:sz w:val="20"/>
          <w:szCs w:val="20"/>
        </w:rPr>
        <w:t xml:space="preserve"> =</w:t>
      </w:r>
      <w:r w:rsidR="00FB17C0">
        <w:rPr>
          <w:rFonts w:ascii="Arial" w:hAnsi="Arial" w:cs="Arial"/>
          <w:color w:val="000000"/>
          <w:sz w:val="20"/>
          <w:szCs w:val="20"/>
        </w:rPr>
        <w:t xml:space="preserve"> </w:t>
      </w:r>
      <w:commentRangeStart w:id="56"/>
      <w:commentRangeStart w:id="57"/>
      <w:r>
        <w:rPr>
          <w:rFonts w:ascii="Arial" w:hAnsi="Arial" w:cs="Arial"/>
          <w:color w:val="000000"/>
          <w:sz w:val="20"/>
          <w:szCs w:val="20"/>
        </w:rPr>
        <w:t>50</w:t>
      </w:r>
      <w:commentRangeEnd w:id="56"/>
      <w:r>
        <w:rPr>
          <w:rStyle w:val="CommentReference"/>
          <w:rFonts w:ascii="Times New Roman" w:eastAsia="Times New Roman" w:hAnsi="Times New Roman" w:cs="Times New Roman"/>
        </w:rPr>
        <w:commentReference w:id="56"/>
      </w:r>
      <w:commentRangeEnd w:id="57"/>
      <w:r>
        <w:rPr>
          <w:rStyle w:val="CommentReference"/>
          <w:rFonts w:ascii="Times New Roman" w:eastAsia="Times New Roman" w:hAnsi="Times New Roman" w:cs="Times New Roman"/>
        </w:rPr>
        <w:commentReference w:id="57"/>
      </w:r>
      <w:r>
        <w:rPr>
          <w:rFonts w:ascii="Arial" w:hAnsi="Arial" w:cs="Arial"/>
          <w:color w:val="000000"/>
          <w:sz w:val="20"/>
          <w:szCs w:val="20"/>
        </w:rPr>
        <w:t>%).</w:t>
      </w:r>
      <w:ins w:id="58" w:author="Joan Casey" w:date="2023-11-22T10:37:00Z">
        <w:r>
          <w:rPr>
            <w:rFonts w:ascii="Arial" w:hAnsi="Arial" w:cs="Arial"/>
            <w:color w:val="000000"/>
            <w:sz w:val="20"/>
            <w:szCs w:val="20"/>
          </w:rPr>
          <w:t xml:space="preserve"> </w:t>
        </w:r>
      </w:ins>
      <w:r w:rsidR="00B6211C" w:rsidRPr="00B6211C">
        <w:rPr>
          <w:rFonts w:ascii="Arial" w:hAnsi="Arial" w:cs="Arial"/>
          <w:color w:val="000000"/>
          <w:sz w:val="20"/>
          <w:szCs w:val="20"/>
        </w:rPr>
        <w:t xml:space="preserve">State-specific results showed that </w:t>
      </w:r>
      <w:r w:rsidR="00874CBA">
        <w:rPr>
          <w:rFonts w:ascii="Arial" w:hAnsi="Arial" w:cs="Arial"/>
          <w:color w:val="000000"/>
          <w:sz w:val="20"/>
          <w:szCs w:val="20"/>
        </w:rPr>
        <w:t>counties in Texas exposed to hurricane-force tropical cyclones performed worse in RLA than unexposed</w:t>
      </w:r>
      <w:r w:rsidR="00594A4C">
        <w:rPr>
          <w:rFonts w:ascii="Arial" w:hAnsi="Arial" w:cs="Arial"/>
          <w:color w:val="000000"/>
          <w:sz w:val="20"/>
          <w:szCs w:val="20"/>
        </w:rPr>
        <w:t xml:space="preserve"> counties</w:t>
      </w:r>
      <w:r w:rsidR="00874CBA">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FB17C0">
        <w:rPr>
          <w:rFonts w:ascii="Arial" w:hAnsi="Arial" w:cs="Arial"/>
          <w:color w:val="000000"/>
          <w:sz w:val="20"/>
          <w:szCs w:val="20"/>
        </w:rPr>
        <w:t xml:space="preserve"> = </w:t>
      </w:r>
      <w:r w:rsidR="00D37C03">
        <w:rPr>
          <w:rFonts w:ascii="Arial" w:hAnsi="Arial" w:cs="Arial"/>
          <w:color w:val="000000"/>
          <w:sz w:val="20"/>
          <w:szCs w:val="20"/>
        </w:rPr>
        <w:t xml:space="preserve">-0.12; 95% </w:t>
      </w:r>
      <w:proofErr w:type="spellStart"/>
      <w:r w:rsidR="00D37C03">
        <w:rPr>
          <w:rFonts w:ascii="Arial" w:hAnsi="Arial" w:cs="Arial"/>
          <w:color w:val="000000"/>
          <w:sz w:val="20"/>
          <w:szCs w:val="20"/>
        </w:rPr>
        <w:t>CrI</w:t>
      </w:r>
      <w:proofErr w:type="spellEnd"/>
      <w:r w:rsidR="00FB17C0">
        <w:rPr>
          <w:rFonts w:ascii="Arial" w:hAnsi="Arial" w:cs="Arial"/>
          <w:color w:val="000000"/>
          <w:sz w:val="20"/>
          <w:szCs w:val="20"/>
        </w:rPr>
        <w:t>:</w:t>
      </w:r>
      <w:r w:rsidR="00D37C03">
        <w:rPr>
          <w:rFonts w:ascii="Arial" w:hAnsi="Arial" w:cs="Arial"/>
          <w:color w:val="000000"/>
          <w:sz w:val="20"/>
          <w:szCs w:val="20"/>
        </w:rPr>
        <w:t xml:space="preserve"> -0.20, -0.04</w:t>
      </w:r>
      <w:r w:rsidR="00874CBA">
        <w:rPr>
          <w:rFonts w:ascii="Arial" w:hAnsi="Arial" w:cs="Arial"/>
          <w:color w:val="000000"/>
          <w:sz w:val="20"/>
          <w:szCs w:val="20"/>
        </w:rPr>
        <w:t xml:space="preserve">; </w:t>
      </w:r>
      <w:proofErr w:type="gramStart"/>
      <w:r w:rsidR="00AE32AA">
        <w:rPr>
          <w:rFonts w:ascii="Arial" w:hAnsi="Arial" w:cs="Arial"/>
          <w:color w:val="000000"/>
          <w:sz w:val="20"/>
          <w:szCs w:val="20"/>
        </w:rPr>
        <w:t>PP</w:t>
      </w:r>
      <w:r w:rsidR="00FB17C0">
        <w:rPr>
          <w:rFonts w:ascii="Arial" w:hAnsi="Arial" w:cs="Arial"/>
          <w:color w:val="000000"/>
          <w:sz w:val="20"/>
          <w:szCs w:val="20"/>
        </w:rPr>
        <w:t>[</w:t>
      </w:r>
      <w:proofErr w:type="gramEnd"/>
      <w:r w:rsidR="00FB17C0">
        <w:rPr>
          <w:rFonts w:ascii="Arial" w:hAnsi="Arial" w:cs="Arial"/>
          <w:color w:val="000000"/>
          <w:sz w:val="20"/>
          <w:szCs w:val="20"/>
        </w:rPr>
        <w:sym w:font="Symbol" w:char="F062"/>
      </w:r>
      <w:r w:rsidR="00AE32AA">
        <w:rPr>
          <w:rFonts w:ascii="Arial" w:hAnsi="Arial" w:cs="Arial"/>
          <w:color w:val="000000"/>
          <w:sz w:val="20"/>
          <w:szCs w:val="20"/>
        </w:rPr>
        <w:t>&lt;0</w:t>
      </w:r>
      <w:r w:rsidR="00FB17C0">
        <w:rPr>
          <w:rFonts w:ascii="Arial" w:hAnsi="Arial" w:cs="Arial"/>
          <w:color w:val="000000"/>
          <w:sz w:val="20"/>
          <w:szCs w:val="20"/>
        </w:rPr>
        <w:t>]</w:t>
      </w:r>
      <w:r w:rsidR="0055035D">
        <w:rPr>
          <w:rFonts w:ascii="Arial" w:hAnsi="Arial" w:cs="Arial"/>
          <w:color w:val="000000"/>
          <w:sz w:val="20"/>
          <w:szCs w:val="20"/>
        </w:rPr>
        <w:t xml:space="preserve"> </w:t>
      </w:r>
      <w:r w:rsidR="00FB17C0">
        <w:rPr>
          <w:rFonts w:ascii="Arial" w:hAnsi="Arial" w:cs="Arial"/>
          <w:color w:val="000000"/>
          <w:sz w:val="20"/>
          <w:szCs w:val="20"/>
        </w:rPr>
        <w:t>=</w:t>
      </w:r>
      <w:r w:rsidR="0055035D">
        <w:rPr>
          <w:rFonts w:ascii="Arial" w:hAnsi="Arial" w:cs="Arial"/>
          <w:color w:val="000000"/>
          <w:sz w:val="20"/>
          <w:szCs w:val="20"/>
        </w:rPr>
        <w:t xml:space="preserve"> </w:t>
      </w:r>
      <w:r w:rsidR="00AE32AA">
        <w:rPr>
          <w:rFonts w:ascii="Arial" w:hAnsi="Arial" w:cs="Arial"/>
          <w:color w:val="000000"/>
          <w:sz w:val="20"/>
          <w:szCs w:val="20"/>
        </w:rPr>
        <w:t>99.9%</w:t>
      </w:r>
      <w:r w:rsidR="00D37C03">
        <w:rPr>
          <w:rFonts w:ascii="Arial" w:hAnsi="Arial" w:cs="Arial"/>
          <w:color w:val="000000"/>
          <w:sz w:val="20"/>
          <w:szCs w:val="20"/>
        </w:rPr>
        <w:t>)</w:t>
      </w:r>
      <w:r w:rsidR="00874CBA">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p>
    <w:p w14:paraId="18B7936E" w14:textId="77777777" w:rsidR="00E3139F" w:rsidRDefault="00E3139F" w:rsidP="00885B55">
      <w:pPr>
        <w:keepNext/>
        <w:pBdr>
          <w:top w:val="nil"/>
          <w:left w:val="nil"/>
          <w:bottom w:val="nil"/>
          <w:right w:val="nil"/>
          <w:between w:val="nil"/>
        </w:pBdr>
        <w:spacing w:before="240" w:after="60"/>
        <w:contextualSpacing/>
        <w:jc w:val="both"/>
        <w:rPr>
          <w:ins w:id="59" w:author="Gabriella Meltzer" w:date="2023-12-02T15:42:00Z"/>
          <w:rFonts w:ascii="Arial" w:hAnsi="Arial" w:cs="Arial"/>
          <w:color w:val="000000"/>
          <w:sz w:val="20"/>
          <w:szCs w:val="20"/>
        </w:rPr>
      </w:pPr>
    </w:p>
    <w:p w14:paraId="40CD9A25" w14:textId="77777777" w:rsidR="00E3139F" w:rsidRDefault="00E3139F" w:rsidP="00E3139F">
      <w:pPr>
        <w:keepNext/>
        <w:pBdr>
          <w:top w:val="nil"/>
          <w:left w:val="nil"/>
          <w:bottom w:val="nil"/>
          <w:right w:val="nil"/>
          <w:between w:val="nil"/>
        </w:pBdr>
        <w:spacing w:before="240" w:after="60"/>
        <w:contextualSpacing/>
        <w:jc w:val="both"/>
        <w:rPr>
          <w:moveTo w:id="60" w:author="Gabriella Meltzer" w:date="2023-12-02T15:42:00Z"/>
          <w:rFonts w:ascii="Arial" w:hAnsi="Arial" w:cs="Arial"/>
          <w:i/>
          <w:iCs/>
          <w:color w:val="000000"/>
          <w:sz w:val="20"/>
          <w:szCs w:val="20"/>
        </w:rPr>
      </w:pPr>
      <w:moveToRangeStart w:id="61" w:author="Gabriella Meltzer" w:date="2023-12-02T15:42:00Z" w:name="move152424167"/>
      <w:moveTo w:id="62" w:author="Gabriella Meltzer" w:date="2023-12-02T15:42:00Z">
        <w:r>
          <w:rPr>
            <w:rFonts w:ascii="Arial" w:hAnsi="Arial" w:cs="Arial"/>
            <w:i/>
            <w:iCs/>
            <w:color w:val="000000"/>
            <w:sz w:val="20"/>
            <w:szCs w:val="20"/>
          </w:rPr>
          <w:t xml:space="preserve">Association of Covariates with Test </w:t>
        </w:r>
        <w:commentRangeStart w:id="63"/>
        <w:commentRangeStart w:id="64"/>
        <w:r>
          <w:rPr>
            <w:rFonts w:ascii="Arial" w:hAnsi="Arial" w:cs="Arial"/>
            <w:i/>
            <w:iCs/>
            <w:color w:val="000000"/>
            <w:sz w:val="20"/>
            <w:szCs w:val="20"/>
          </w:rPr>
          <w:t>Scores</w:t>
        </w:r>
      </w:moveTo>
      <w:commentRangeEnd w:id="63"/>
      <w:commentRangeEnd w:id="64"/>
      <w:r w:rsidR="005B38AA">
        <w:rPr>
          <w:rStyle w:val="CommentReference"/>
          <w:rFonts w:ascii="Times New Roman" w:eastAsia="Times New Roman" w:hAnsi="Times New Roman" w:cs="Times New Roman"/>
        </w:rPr>
        <w:commentReference w:id="63"/>
      </w:r>
      <w:moveTo w:id="65" w:author="Gabriella Meltzer" w:date="2023-12-02T15:42:00Z">
        <w:r>
          <w:rPr>
            <w:rStyle w:val="CommentReference"/>
            <w:rFonts w:ascii="Times New Roman" w:eastAsia="Times New Roman" w:hAnsi="Times New Roman" w:cs="Times New Roman"/>
          </w:rPr>
          <w:commentReference w:id="64"/>
        </w:r>
      </w:moveTo>
    </w:p>
    <w:p w14:paraId="2A9F4826" w14:textId="3D4912E9" w:rsidR="00E3139F" w:rsidRDefault="00E3139F" w:rsidP="00E3139F">
      <w:pPr>
        <w:keepNext/>
        <w:pBdr>
          <w:top w:val="nil"/>
          <w:left w:val="nil"/>
          <w:bottom w:val="nil"/>
          <w:right w:val="nil"/>
          <w:between w:val="nil"/>
        </w:pBdr>
        <w:spacing w:before="240" w:after="60"/>
        <w:contextualSpacing/>
        <w:jc w:val="both"/>
        <w:rPr>
          <w:moveTo w:id="66" w:author="Gabriella Meltzer" w:date="2023-12-02T15:42:00Z"/>
          <w:rFonts w:ascii="Arial" w:hAnsi="Arial" w:cs="Arial"/>
          <w:color w:val="000000"/>
          <w:sz w:val="20"/>
          <w:szCs w:val="20"/>
        </w:rPr>
      </w:pPr>
      <w:moveTo w:id="67" w:author="Gabriella Meltzer" w:date="2023-12-02T15:42:00Z">
        <w:r>
          <w:rPr>
            <w:rFonts w:ascii="Arial" w:hAnsi="Arial" w:cs="Arial"/>
            <w:color w:val="000000"/>
            <w:sz w:val="20"/>
            <w:szCs w:val="20"/>
          </w:rPr>
          <w:t>We observed several notable associations between grade cohort and county-level sociodemographic characteristics and average standardized test scores (</w:t>
        </w:r>
        <w:commentRangeStart w:id="68"/>
        <w:commentRangeStart w:id="69"/>
        <w:r>
          <w:rPr>
            <w:rFonts w:ascii="Arial" w:hAnsi="Arial" w:cs="Arial"/>
            <w:color w:val="000000"/>
            <w:sz w:val="20"/>
            <w:szCs w:val="20"/>
          </w:rPr>
          <w:t>Figures 2 and 3</w:t>
        </w:r>
        <w:commentRangeEnd w:id="68"/>
        <w:r>
          <w:rPr>
            <w:rStyle w:val="CommentReference"/>
            <w:rFonts w:ascii="Times New Roman" w:eastAsia="Times New Roman" w:hAnsi="Times New Roman" w:cs="Times New Roman"/>
          </w:rPr>
          <w:commentReference w:id="68"/>
        </w:r>
      </w:moveTo>
      <w:commentRangeEnd w:id="69"/>
      <w:r w:rsidR="005B38AA">
        <w:rPr>
          <w:rStyle w:val="CommentReference"/>
          <w:rFonts w:ascii="Times New Roman" w:eastAsia="Times New Roman" w:hAnsi="Times New Roman" w:cs="Times New Roman"/>
        </w:rPr>
        <w:commentReference w:id="69"/>
      </w:r>
      <w:moveTo w:id="70" w:author="Gabriella Meltzer" w:date="2023-12-02T15:42:00Z">
        <w:r>
          <w:rPr>
            <w:rFonts w:ascii="Arial" w:hAnsi="Arial" w:cs="Arial"/>
            <w:color w:val="000000"/>
            <w:sz w:val="20"/>
            <w:szCs w:val="20"/>
          </w:rPr>
          <w:t xml:space="preserve">). Grade cohorts with greater proportions of </w:t>
        </w:r>
      </w:moveTo>
      <w:ins w:id="71" w:author="Gabriella Meltzer" w:date="2023-12-02T15:42:00Z">
        <w:r w:rsidR="00E34278">
          <w:rPr>
            <w:rFonts w:ascii="Arial" w:hAnsi="Arial" w:cs="Arial"/>
            <w:color w:val="000000"/>
            <w:sz w:val="20"/>
            <w:szCs w:val="20"/>
          </w:rPr>
          <w:t>racialized and mino</w:t>
        </w:r>
      </w:ins>
      <w:ins w:id="72" w:author="Gabriella Meltzer" w:date="2023-12-02T15:43:00Z">
        <w:r w:rsidR="00E34278">
          <w:rPr>
            <w:rFonts w:ascii="Arial" w:hAnsi="Arial" w:cs="Arial"/>
            <w:color w:val="000000"/>
            <w:sz w:val="20"/>
            <w:szCs w:val="20"/>
          </w:rPr>
          <w:t xml:space="preserve">ritized </w:t>
        </w:r>
      </w:ins>
      <w:moveTo w:id="73" w:author="Gabriella Meltzer" w:date="2023-12-02T15:42:00Z">
        <w:del w:id="74" w:author="Gabriella Meltzer" w:date="2023-12-02T15:42:00Z">
          <w:r w:rsidDel="00E34278">
            <w:rPr>
              <w:rFonts w:ascii="Arial" w:hAnsi="Arial" w:cs="Arial"/>
              <w:color w:val="000000"/>
              <w:sz w:val="20"/>
              <w:szCs w:val="20"/>
            </w:rPr>
            <w:delText xml:space="preserve">racial/ethnic minority </w:delText>
          </w:r>
        </w:del>
        <w:r>
          <w:rPr>
            <w:rFonts w:ascii="Arial" w:hAnsi="Arial" w:cs="Arial"/>
            <w:color w:val="000000"/>
            <w:sz w:val="20"/>
            <w:szCs w:val="20"/>
          </w:rPr>
          <w:t>students</w:t>
        </w:r>
      </w:moveTo>
      <w:ins w:id="75" w:author="Gabriella Meltzer" w:date="2023-12-02T15:43:00Z">
        <w:r w:rsidR="00E34278">
          <w:rPr>
            <w:rFonts w:ascii="Arial" w:hAnsi="Arial" w:cs="Arial"/>
            <w:color w:val="000000"/>
            <w:sz w:val="20"/>
            <w:szCs w:val="20"/>
          </w:rPr>
          <w:t xml:space="preserve"> (e.g., Black, Hispanic, Indigenous)</w:t>
        </w:r>
      </w:ins>
      <w:moveTo w:id="76" w:author="Gabriella Meltzer" w:date="2023-12-02T15:42:00Z">
        <w:r>
          <w:rPr>
            <w:rFonts w:ascii="Arial" w:hAnsi="Arial" w:cs="Arial"/>
            <w:color w:val="000000"/>
            <w:sz w:val="20"/>
            <w:szCs w:val="20"/>
          </w:rPr>
          <w:t xml:space="preserve"> tended to perform worse than average grade cohorts in both math and reading/language arts. </w:t>
        </w:r>
        <w:commentRangeStart w:id="77"/>
        <w:commentRangeStart w:id="78"/>
        <w:del w:id="79" w:author="Gabriella Meltzer" w:date="2023-12-02T15:43:00Z">
          <w:r w:rsidDel="00E34278">
            <w:rPr>
              <w:rFonts w:ascii="Arial" w:hAnsi="Arial" w:cs="Arial"/>
              <w:color w:val="000000"/>
              <w:sz w:val="20"/>
              <w:szCs w:val="20"/>
            </w:rPr>
            <w:delText>A hypothetical grade cohort that was 100% American Indian/Alaska Native students would have performed at least one grade level below average in math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-1.17; 95% Credible Interval (CrI): -1.99, -0.35; posterior probability of negative association = 99.8%) and RLA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-1.70; 95% CrI: -2.41, -0.99;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 100% Hispanic grade cohort would have performed nearly one grade level below average in math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-0.97; 95% CrI: -1.13, -0.80;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and over one grade level below average in RLA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-1.60; 95% CrI: -1.74, -1.46;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 100% Black grade cohort would have performed over two grade levels below average in both math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w:delText>
          </w:r>
        </w:del>
        <w:del w:id="80" w:author="Gabriella Meltzer" w:date="2023-12-02T15:44:00Z">
          <w:r w:rsidDel="00E34278">
            <w:rPr>
              <w:rFonts w:ascii="Arial" w:hAnsi="Arial" w:cs="Arial"/>
              <w:color w:val="000000"/>
              <w:sz w:val="20"/>
              <w:szCs w:val="20"/>
            </w:rPr>
            <w:delText>-2.02; 95% CrI: -2.19, 1.85;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 and RLA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-2.24; 95% CrI: -2.39, -2.10; PP[</w:delText>
          </w:r>
          <w:r w:rsidDel="00E34278">
            <w:rPr>
              <w:rFonts w:ascii="Arial" w:hAnsi="Arial" w:cs="Arial"/>
              <w:color w:val="000000"/>
              <w:sz w:val="20"/>
              <w:szCs w:val="20"/>
            </w:rPr>
            <w:sym w:font="Symbol" w:char="F062"/>
          </w:r>
          <w:r w:rsidDel="00E34278">
            <w:rPr>
              <w:rFonts w:ascii="Arial" w:hAnsi="Arial" w:cs="Arial"/>
              <w:color w:val="000000"/>
              <w:sz w:val="20"/>
              <w:szCs w:val="20"/>
            </w:rPr>
            <w:delText>&lt;0] = 99.9%).</w:delText>
          </w:r>
        </w:del>
        <w:r>
          <w:rPr>
            <w:rFonts w:ascii="Arial" w:hAnsi="Arial" w:cs="Arial"/>
            <w:color w:val="000000"/>
            <w:sz w:val="20"/>
            <w:szCs w:val="20"/>
          </w:rPr>
          <w:t xml:space="preserve"> In contrast, </w:t>
        </w:r>
      </w:moveTo>
      <w:ins w:id="81" w:author="Gabriella Meltzer" w:date="2023-12-02T15:44:00Z">
        <w:r w:rsidR="00E34278">
          <w:rPr>
            <w:rFonts w:ascii="Arial" w:hAnsi="Arial" w:cs="Arial"/>
            <w:color w:val="000000"/>
            <w:sz w:val="20"/>
            <w:szCs w:val="20"/>
          </w:rPr>
          <w:t xml:space="preserve">grade cohorts with greater proportions of students racialized as </w:t>
        </w:r>
      </w:ins>
      <w:moveTo w:id="82" w:author="Gabriella Meltzer" w:date="2023-12-02T15:42:00Z">
        <w:del w:id="83" w:author="Gabriella Meltzer" w:date="2023-12-02T15:44:00Z">
          <w:r w:rsidDel="00E34278">
            <w:rPr>
              <w:rFonts w:ascii="Arial" w:hAnsi="Arial" w:cs="Arial"/>
              <w:color w:val="000000"/>
              <w:sz w:val="20"/>
              <w:szCs w:val="20"/>
            </w:rPr>
            <w:delText>a 100%</w:delText>
          </w:r>
        </w:del>
        <w:r>
          <w:rPr>
            <w:rFonts w:ascii="Arial" w:hAnsi="Arial" w:cs="Arial"/>
            <w:color w:val="000000"/>
            <w:sz w:val="20"/>
            <w:szCs w:val="20"/>
          </w:rPr>
          <w:t xml:space="preserve"> Asian </w:t>
        </w:r>
        <w:del w:id="84" w:author="Gabriella Meltzer" w:date="2023-12-02T15:44:00Z">
          <w:r w:rsidDel="00E34278">
            <w:rPr>
              <w:rFonts w:ascii="Arial" w:hAnsi="Arial" w:cs="Arial"/>
              <w:color w:val="000000"/>
              <w:sz w:val="20"/>
              <w:szCs w:val="20"/>
            </w:rPr>
            <w:delText>grade cohort would have performed nearly three grade levels</w:delText>
          </w:r>
        </w:del>
      </w:moveTo>
      <w:ins w:id="85" w:author="Gabriella Meltzer" w:date="2023-12-02T15:44:00Z">
        <w:r w:rsidR="00E34278">
          <w:rPr>
            <w:rFonts w:ascii="Arial" w:hAnsi="Arial" w:cs="Arial"/>
            <w:color w:val="000000"/>
            <w:sz w:val="20"/>
            <w:szCs w:val="20"/>
          </w:rPr>
          <w:t>tended to perform</w:t>
        </w:r>
      </w:ins>
      <w:moveTo w:id="86" w:author="Gabriella Meltzer" w:date="2023-12-02T15:42:00Z">
        <w:r>
          <w:rPr>
            <w:rFonts w:ascii="Arial" w:hAnsi="Arial" w:cs="Arial"/>
            <w:color w:val="000000"/>
            <w:sz w:val="20"/>
            <w:szCs w:val="20"/>
          </w:rPr>
          <w:t xml:space="preserve"> better than the national average cohort in both math </w:t>
        </w:r>
        <w:del w:id="87" w:author="Gabriella Meltzer" w:date="2023-12-02T15:45:00Z">
          <w:r w:rsidDel="00E34278">
            <w:rPr>
              <w:rFonts w:ascii="Arial" w:hAnsi="Arial" w:cs="Arial"/>
              <w:color w:val="000000"/>
              <w:sz w:val="20"/>
              <w:szCs w:val="20"/>
            </w:rPr>
            <w:delText>(</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2.85; 95% CrI: 1.95, 3.75; PP[</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&gt;0] = 99.9%) </w:delText>
          </w:r>
        </w:del>
        <w:r>
          <w:rPr>
            <w:rFonts w:ascii="Arial" w:hAnsi="Arial" w:cs="Arial"/>
            <w:color w:val="000000"/>
            <w:sz w:val="20"/>
            <w:szCs w:val="20"/>
          </w:rPr>
          <w:t>and RLA</w:t>
        </w:r>
        <w:del w:id="88" w:author="Gabriella Meltzer" w:date="2023-12-02T15:45:00Z">
          <w:r w:rsidDel="00E34278">
            <w:rPr>
              <w:rFonts w:ascii="Arial" w:hAnsi="Arial" w:cs="Arial"/>
              <w:color w:val="000000"/>
              <w:sz w:val="20"/>
              <w:szCs w:val="20"/>
            </w:rPr>
            <w:delText xml:space="preserve"> (</w:delText>
          </w:r>
          <w:r w:rsidDel="00E34278">
            <w:rPr>
              <w:rFonts w:ascii="Arial" w:hAnsi="Arial" w:cs="Arial"/>
              <w:color w:val="000000"/>
              <w:sz w:val="20"/>
              <w:szCs w:val="20"/>
            </w:rPr>
            <w:sym w:font="Symbol" w:char="F062"/>
          </w:r>
          <w:r w:rsidDel="00E34278">
            <w:rPr>
              <w:rFonts w:ascii="Arial" w:hAnsi="Arial" w:cs="Arial"/>
              <w:color w:val="000000"/>
              <w:sz w:val="20"/>
              <w:szCs w:val="20"/>
            </w:rPr>
            <w:delText xml:space="preserve"> = 2.72; 95% CrI: 1.97, 3.48; PP[</w:delText>
          </w:r>
          <w:r w:rsidDel="00E34278">
            <w:rPr>
              <w:rFonts w:ascii="Arial" w:hAnsi="Arial" w:cs="Arial"/>
              <w:color w:val="000000"/>
              <w:sz w:val="20"/>
              <w:szCs w:val="20"/>
            </w:rPr>
            <w:sym w:font="Symbol" w:char="F062"/>
          </w:r>
          <w:r w:rsidDel="00E34278">
            <w:rPr>
              <w:rFonts w:ascii="Arial" w:hAnsi="Arial" w:cs="Arial"/>
              <w:color w:val="000000"/>
              <w:sz w:val="20"/>
              <w:szCs w:val="20"/>
            </w:rPr>
            <w:delText>&gt;0] = 99.9%)</w:delText>
          </w:r>
        </w:del>
        <w:r>
          <w:rPr>
            <w:rFonts w:ascii="Arial" w:hAnsi="Arial" w:cs="Arial"/>
            <w:color w:val="000000"/>
            <w:sz w:val="20"/>
            <w:szCs w:val="20"/>
          </w:rPr>
          <w:t xml:space="preserve">. </w:t>
        </w:r>
        <w:del w:id="89" w:author="Gabriella Meltzer" w:date="2023-12-02T15:58:00Z">
          <w:r w:rsidDel="004076DC">
            <w:rPr>
              <w:rFonts w:ascii="Arial" w:hAnsi="Arial" w:cs="Arial"/>
              <w:color w:val="000000"/>
              <w:sz w:val="20"/>
              <w:szCs w:val="20"/>
            </w:rPr>
            <w:delText xml:space="preserve">A </w:delText>
          </w:r>
        </w:del>
      </w:moveTo>
      <w:ins w:id="90" w:author="Gabriella Meltzer" w:date="2023-12-02T15:58:00Z">
        <w:r w:rsidR="004076DC">
          <w:rPr>
            <w:rFonts w:ascii="Arial" w:hAnsi="Arial" w:cs="Arial"/>
            <w:color w:val="000000"/>
            <w:sz w:val="20"/>
            <w:szCs w:val="20"/>
          </w:rPr>
          <w:t>G</w:t>
        </w:r>
      </w:ins>
      <w:moveTo w:id="91" w:author="Gabriella Meltzer" w:date="2023-12-02T15:42:00Z">
        <w:del w:id="92" w:author="Gabriella Meltzer" w:date="2023-12-02T15:58:00Z">
          <w:r w:rsidDel="004076DC">
            <w:rPr>
              <w:rFonts w:ascii="Arial" w:hAnsi="Arial" w:cs="Arial"/>
              <w:color w:val="000000"/>
              <w:sz w:val="20"/>
              <w:szCs w:val="20"/>
            </w:rPr>
            <w:delText>g</w:delText>
          </w:r>
        </w:del>
        <w:r>
          <w:rPr>
            <w:rFonts w:ascii="Arial" w:hAnsi="Arial" w:cs="Arial"/>
            <w:color w:val="000000"/>
            <w:sz w:val="20"/>
            <w:szCs w:val="20"/>
          </w:rPr>
          <w:t>rade cohort</w:t>
        </w:r>
      </w:moveTo>
      <w:ins w:id="93" w:author="Gabriella Meltzer" w:date="2023-12-02T15:59:00Z">
        <w:r w:rsidR="004076DC">
          <w:rPr>
            <w:rFonts w:ascii="Arial" w:hAnsi="Arial" w:cs="Arial"/>
            <w:color w:val="000000"/>
            <w:sz w:val="20"/>
            <w:szCs w:val="20"/>
          </w:rPr>
          <w:t xml:space="preserve">s with greater shares of students receiving </w:t>
        </w:r>
      </w:ins>
      <w:moveTo w:id="94" w:author="Gabriella Meltzer" w:date="2023-12-02T15:42:00Z">
        <w:del w:id="95" w:author="Gabriella Meltzer" w:date="2023-12-02T15:59:00Z">
          <w:r w:rsidDel="004076DC">
            <w:rPr>
              <w:rFonts w:ascii="Arial" w:hAnsi="Arial" w:cs="Arial"/>
              <w:color w:val="000000"/>
              <w:sz w:val="20"/>
              <w:szCs w:val="20"/>
            </w:rPr>
            <w:delText xml:space="preserve"> in which 100% students received </w:delText>
          </w:r>
        </w:del>
        <w:r>
          <w:rPr>
            <w:rFonts w:ascii="Arial" w:hAnsi="Arial" w:cs="Arial"/>
            <w:color w:val="000000"/>
            <w:sz w:val="20"/>
            <w:szCs w:val="20"/>
          </w:rPr>
          <w:t xml:space="preserve">free lunch </w:t>
        </w:r>
        <w:del w:id="96" w:author="Gabriella Meltzer" w:date="2023-12-02T15:59:00Z">
          <w:r w:rsidDel="004076DC">
            <w:rPr>
              <w:rFonts w:ascii="Arial" w:hAnsi="Arial" w:cs="Arial"/>
              <w:color w:val="000000"/>
              <w:sz w:val="20"/>
              <w:szCs w:val="20"/>
            </w:rPr>
            <w:delText>would have performed 0.28 grade levels below</w:delText>
          </w:r>
        </w:del>
      </w:moveTo>
      <w:ins w:id="97" w:author="Gabriella Meltzer" w:date="2023-12-02T15:59:00Z">
        <w:r w:rsidR="004076DC">
          <w:rPr>
            <w:rFonts w:ascii="Arial" w:hAnsi="Arial" w:cs="Arial"/>
            <w:color w:val="000000"/>
            <w:sz w:val="20"/>
            <w:szCs w:val="20"/>
          </w:rPr>
          <w:t xml:space="preserve">tended to perform worse </w:t>
        </w:r>
      </w:ins>
      <w:moveTo w:id="98" w:author="Gabriella Meltzer" w:date="2023-12-02T15:42:00Z">
        <w:del w:id="99" w:author="Gabriella Meltzer" w:date="2023-12-02T15:59:00Z">
          <w:r w:rsidDel="004076DC">
            <w:rPr>
              <w:rFonts w:ascii="Arial" w:hAnsi="Arial" w:cs="Arial"/>
              <w:color w:val="000000"/>
              <w:sz w:val="20"/>
              <w:szCs w:val="20"/>
            </w:rPr>
            <w:delText xml:space="preserve"> average </w:delText>
          </w:r>
        </w:del>
        <w:r>
          <w:rPr>
            <w:rFonts w:ascii="Arial" w:hAnsi="Arial" w:cs="Arial"/>
            <w:color w:val="000000"/>
            <w:sz w:val="20"/>
            <w:szCs w:val="20"/>
          </w:rPr>
          <w:t>in math</w:t>
        </w:r>
        <w:del w:id="100" w:author="Gabriella Meltzer" w:date="2023-12-02T15:59:00Z">
          <w:r w:rsidDel="004076DC">
            <w:rPr>
              <w:rFonts w:ascii="Arial" w:hAnsi="Arial" w:cs="Arial"/>
              <w:color w:val="000000"/>
              <w:sz w:val="20"/>
              <w:szCs w:val="20"/>
            </w:rPr>
            <w:delText xml:space="preserve"> (95% CrI -0.35, -0.21; PP[</w:delText>
          </w:r>
          <w:r w:rsidDel="004076DC">
            <w:rPr>
              <w:rFonts w:ascii="Arial" w:hAnsi="Arial" w:cs="Arial"/>
              <w:color w:val="000000"/>
              <w:sz w:val="20"/>
              <w:szCs w:val="20"/>
            </w:rPr>
            <w:sym w:font="Symbol" w:char="F062"/>
          </w:r>
          <w:r w:rsidDel="004076DC">
            <w:rPr>
              <w:rFonts w:ascii="Arial" w:hAnsi="Arial" w:cs="Arial"/>
              <w:color w:val="000000"/>
              <w:sz w:val="20"/>
              <w:szCs w:val="20"/>
            </w:rPr>
            <w:delText>&lt;0] = 99.9%)</w:delText>
          </w:r>
        </w:del>
        <w:r>
          <w:rPr>
            <w:rFonts w:ascii="Arial" w:hAnsi="Arial" w:cs="Arial"/>
            <w:color w:val="000000"/>
            <w:sz w:val="20"/>
            <w:szCs w:val="20"/>
          </w:rPr>
          <w:t xml:space="preserve">, </w:t>
        </w:r>
        <w:del w:id="101" w:author="Gabriella Meltzer" w:date="2023-12-02T15:59:00Z">
          <w:r w:rsidDel="004076DC">
            <w:rPr>
              <w:rFonts w:ascii="Arial" w:hAnsi="Arial" w:cs="Arial"/>
              <w:color w:val="000000"/>
              <w:sz w:val="20"/>
              <w:szCs w:val="20"/>
            </w:rPr>
            <w:delText>though would have performed 0.09 grade levels above average</w:delText>
          </w:r>
        </w:del>
      </w:moveTo>
      <w:ins w:id="102" w:author="Gabriella Meltzer" w:date="2023-12-02T15:59:00Z">
        <w:r w:rsidR="004076DC">
          <w:rPr>
            <w:rFonts w:ascii="Arial" w:hAnsi="Arial" w:cs="Arial"/>
            <w:color w:val="000000"/>
            <w:sz w:val="20"/>
            <w:szCs w:val="20"/>
          </w:rPr>
          <w:t>but better</w:t>
        </w:r>
      </w:ins>
      <w:moveTo w:id="103" w:author="Gabriella Meltzer" w:date="2023-12-02T15:42:00Z">
        <w:r>
          <w:rPr>
            <w:rFonts w:ascii="Arial" w:hAnsi="Arial" w:cs="Arial"/>
            <w:color w:val="000000"/>
            <w:sz w:val="20"/>
            <w:szCs w:val="20"/>
          </w:rPr>
          <w:t xml:space="preserve"> in RLA</w:t>
        </w:r>
        <w:del w:id="104" w:author="Gabriella Meltzer" w:date="2023-12-02T16:00:00Z">
          <w:r w:rsidDel="004076DC">
            <w:rPr>
              <w:rFonts w:ascii="Arial" w:hAnsi="Arial" w:cs="Arial"/>
              <w:color w:val="000000"/>
              <w:sz w:val="20"/>
              <w:szCs w:val="20"/>
            </w:rPr>
            <w:delText xml:space="preserve"> (95% CrI: 0.03, 0.15; PP[</w:delText>
          </w:r>
          <w:r w:rsidDel="004076DC">
            <w:rPr>
              <w:rFonts w:ascii="Arial" w:hAnsi="Arial" w:cs="Arial"/>
              <w:color w:val="000000"/>
              <w:sz w:val="20"/>
              <w:szCs w:val="20"/>
            </w:rPr>
            <w:sym w:font="Symbol" w:char="F062"/>
          </w:r>
          <w:r w:rsidDel="004076DC">
            <w:rPr>
              <w:rFonts w:ascii="Arial" w:hAnsi="Arial" w:cs="Arial"/>
              <w:color w:val="000000"/>
              <w:sz w:val="20"/>
              <w:szCs w:val="20"/>
            </w:rPr>
            <w:delText>&gt;0] = 99.9%)</w:delText>
          </w:r>
        </w:del>
        <w:r>
          <w:rPr>
            <w:rFonts w:ascii="Arial" w:hAnsi="Arial" w:cs="Arial"/>
            <w:color w:val="000000"/>
            <w:sz w:val="20"/>
            <w:szCs w:val="20"/>
          </w:rPr>
          <w:t xml:space="preserve">. </w:t>
        </w:r>
      </w:moveTo>
      <w:ins w:id="105" w:author="Gabriella Meltzer" w:date="2023-12-02T16:00:00Z">
        <w:r w:rsidR="004076DC">
          <w:rPr>
            <w:rFonts w:ascii="Arial" w:hAnsi="Arial" w:cs="Arial"/>
            <w:color w:val="000000"/>
            <w:sz w:val="20"/>
            <w:szCs w:val="20"/>
          </w:rPr>
          <w:t>G</w:t>
        </w:r>
      </w:ins>
      <w:moveTo w:id="106" w:author="Gabriella Meltzer" w:date="2023-12-02T15:42:00Z">
        <w:del w:id="107" w:author="Gabriella Meltzer" w:date="2023-12-02T16:00:00Z">
          <w:r w:rsidDel="004076DC">
            <w:rPr>
              <w:rFonts w:ascii="Arial" w:hAnsi="Arial" w:cs="Arial"/>
              <w:color w:val="000000"/>
              <w:sz w:val="20"/>
              <w:szCs w:val="20"/>
            </w:rPr>
            <w:delText>A g</w:delText>
          </w:r>
        </w:del>
        <w:r>
          <w:rPr>
            <w:rFonts w:ascii="Arial" w:hAnsi="Arial" w:cs="Arial"/>
            <w:color w:val="000000"/>
            <w:sz w:val="20"/>
            <w:szCs w:val="20"/>
          </w:rPr>
          <w:t>rade cohort</w:t>
        </w:r>
      </w:moveTo>
      <w:ins w:id="108" w:author="Gabriella Meltzer" w:date="2023-12-02T16:15:00Z">
        <w:r w:rsidR="00FA05D0">
          <w:rPr>
            <w:rFonts w:ascii="Arial" w:hAnsi="Arial" w:cs="Arial"/>
            <w:color w:val="000000"/>
            <w:sz w:val="20"/>
            <w:szCs w:val="20"/>
          </w:rPr>
          <w:t>s</w:t>
        </w:r>
      </w:ins>
      <w:moveTo w:id="109" w:author="Gabriella Meltzer" w:date="2023-12-02T15:42:00Z">
        <w:r>
          <w:rPr>
            <w:rFonts w:ascii="Arial" w:hAnsi="Arial" w:cs="Arial"/>
            <w:color w:val="000000"/>
            <w:sz w:val="20"/>
            <w:szCs w:val="20"/>
          </w:rPr>
          <w:t xml:space="preserve"> with </w:t>
        </w:r>
        <w:del w:id="110" w:author="Gabriella Meltzer" w:date="2023-12-02T16:15:00Z">
          <w:r w:rsidDel="00FA05D0">
            <w:rPr>
              <w:rFonts w:ascii="Arial" w:hAnsi="Arial" w:cs="Arial"/>
              <w:color w:val="000000"/>
              <w:sz w:val="20"/>
              <w:szCs w:val="20"/>
            </w:rPr>
            <w:delText>100% economically disadvantaged</w:delText>
          </w:r>
        </w:del>
      </w:moveTo>
      <w:ins w:id="111" w:author="Gabriella Meltzer" w:date="2023-12-02T16:15:00Z">
        <w:r w:rsidR="00FA05D0">
          <w:rPr>
            <w:rFonts w:ascii="Arial" w:hAnsi="Arial" w:cs="Arial"/>
            <w:color w:val="000000"/>
            <w:sz w:val="20"/>
            <w:szCs w:val="20"/>
          </w:rPr>
          <w:t>more socioeconomically disempowered</w:t>
        </w:r>
      </w:ins>
      <w:moveTo w:id="112" w:author="Gabriella Meltzer" w:date="2023-12-02T15:42:00Z">
        <w:r>
          <w:rPr>
            <w:rFonts w:ascii="Arial" w:hAnsi="Arial" w:cs="Arial"/>
            <w:color w:val="000000"/>
            <w:sz w:val="20"/>
            <w:szCs w:val="20"/>
          </w:rPr>
          <w:t xml:space="preserve"> students </w:t>
        </w:r>
        <w:del w:id="113" w:author="Gabriella Meltzer" w:date="2023-12-02T16:17:00Z">
          <w:r w:rsidDel="00FA05D0">
            <w:rPr>
              <w:rFonts w:ascii="Arial" w:hAnsi="Arial" w:cs="Arial"/>
              <w:color w:val="000000"/>
              <w:sz w:val="20"/>
              <w:szCs w:val="20"/>
            </w:rPr>
            <w:delText>would have performed over half a grade level below</w:delText>
          </w:r>
        </w:del>
      </w:moveTo>
      <w:ins w:id="114" w:author="Gabriella Meltzer" w:date="2023-12-02T16:17:00Z">
        <w:r w:rsidR="00FA05D0">
          <w:rPr>
            <w:rFonts w:ascii="Arial" w:hAnsi="Arial" w:cs="Arial"/>
            <w:color w:val="000000"/>
            <w:sz w:val="20"/>
            <w:szCs w:val="20"/>
          </w:rPr>
          <w:t>tended to perform worse than</w:t>
        </w:r>
      </w:ins>
      <w:moveTo w:id="115" w:author="Gabriella Meltzer" w:date="2023-12-02T15:42:00Z">
        <w:r>
          <w:rPr>
            <w:rFonts w:ascii="Arial" w:hAnsi="Arial" w:cs="Arial"/>
            <w:color w:val="000000"/>
            <w:sz w:val="20"/>
            <w:szCs w:val="20"/>
          </w:rPr>
          <w:t xml:space="preserve"> the national average </w:t>
        </w:r>
      </w:moveTo>
      <w:ins w:id="116" w:author="Gabriella Meltzer" w:date="2023-12-02T16:17:00Z">
        <w:r w:rsidR="00FA05D0">
          <w:rPr>
            <w:rFonts w:ascii="Arial" w:hAnsi="Arial" w:cs="Arial"/>
            <w:color w:val="000000"/>
            <w:sz w:val="20"/>
            <w:szCs w:val="20"/>
          </w:rPr>
          <w:t xml:space="preserve">grade </w:t>
        </w:r>
      </w:ins>
      <w:moveTo w:id="117" w:author="Gabriella Meltzer" w:date="2023-12-02T15:42:00Z">
        <w:r>
          <w:rPr>
            <w:rFonts w:ascii="Arial" w:hAnsi="Arial" w:cs="Arial"/>
            <w:color w:val="000000"/>
            <w:sz w:val="20"/>
            <w:szCs w:val="20"/>
          </w:rPr>
          <w:t xml:space="preserve">cohort in only RLA </w:t>
        </w:r>
        <w:del w:id="118" w:author="Gabriella Meltzer" w:date="2023-12-02T16:18:00Z">
          <w:r w:rsidDel="00FA05D0">
            <w:rPr>
              <w:rFonts w:ascii="Arial" w:hAnsi="Arial" w:cs="Arial"/>
              <w:color w:val="000000"/>
              <w:sz w:val="20"/>
              <w:szCs w:val="20"/>
            </w:rPr>
            <w:delText>(</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-0.57, 95% CrI: -0.63, -0.51; PP[</w:delText>
          </w:r>
          <w:r w:rsidDel="00FA05D0">
            <w:rPr>
              <w:rFonts w:ascii="Arial" w:hAnsi="Arial" w:cs="Arial"/>
              <w:color w:val="000000"/>
              <w:sz w:val="20"/>
              <w:szCs w:val="20"/>
            </w:rPr>
            <w:sym w:font="Symbol" w:char="F062"/>
          </w:r>
          <w:r w:rsidDel="00FA05D0">
            <w:rPr>
              <w:rFonts w:ascii="Arial" w:hAnsi="Arial" w:cs="Arial"/>
              <w:color w:val="000000"/>
              <w:sz w:val="20"/>
              <w:szCs w:val="20"/>
            </w:rPr>
            <w:delText>&lt;0] = 99.9%)</w:delText>
          </w:r>
        </w:del>
        <w:r>
          <w:rPr>
            <w:rFonts w:ascii="Arial" w:hAnsi="Arial" w:cs="Arial"/>
            <w:color w:val="000000"/>
            <w:sz w:val="20"/>
            <w:szCs w:val="20"/>
          </w:rPr>
          <w:t xml:space="preserve"> (Figures 2 and 3, Supplemental Table). </w:t>
        </w:r>
        <w:commentRangeEnd w:id="77"/>
        <w:r>
          <w:rPr>
            <w:rStyle w:val="CommentReference"/>
            <w:rFonts w:ascii="Times New Roman" w:eastAsia="Times New Roman" w:hAnsi="Times New Roman" w:cs="Times New Roman"/>
          </w:rPr>
          <w:commentReference w:id="77"/>
        </w:r>
        <w:commentRangeEnd w:id="78"/>
        <w:r>
          <w:rPr>
            <w:rStyle w:val="CommentReference"/>
            <w:rFonts w:ascii="Times New Roman" w:eastAsia="Times New Roman" w:hAnsi="Times New Roman" w:cs="Times New Roman"/>
          </w:rPr>
          <w:commentReference w:id="78"/>
        </w:r>
      </w:moveTo>
    </w:p>
    <w:p w14:paraId="3B9F90F4" w14:textId="77777777" w:rsidR="00E3139F" w:rsidRDefault="00E3139F" w:rsidP="00E3139F">
      <w:pPr>
        <w:keepNext/>
        <w:pBdr>
          <w:top w:val="nil"/>
          <w:left w:val="nil"/>
          <w:bottom w:val="nil"/>
          <w:right w:val="nil"/>
          <w:between w:val="nil"/>
        </w:pBdr>
        <w:spacing w:before="240" w:after="60"/>
        <w:contextualSpacing/>
        <w:jc w:val="both"/>
        <w:rPr>
          <w:moveTo w:id="119" w:author="Gabriella Meltzer" w:date="2023-12-02T15:42:00Z"/>
          <w:rFonts w:ascii="Arial" w:hAnsi="Arial" w:cs="Arial"/>
          <w:color w:val="000000"/>
          <w:sz w:val="20"/>
          <w:szCs w:val="20"/>
        </w:rPr>
      </w:pPr>
    </w:p>
    <w:p w14:paraId="7388AE7D" w14:textId="69F76443" w:rsidR="00E3139F" w:rsidRDefault="00E3139F" w:rsidP="00E3139F">
      <w:pPr>
        <w:keepNext/>
        <w:pBdr>
          <w:top w:val="nil"/>
          <w:left w:val="nil"/>
          <w:bottom w:val="nil"/>
          <w:right w:val="nil"/>
          <w:between w:val="nil"/>
        </w:pBdr>
        <w:spacing w:before="240" w:after="60"/>
        <w:contextualSpacing/>
        <w:jc w:val="both"/>
        <w:rPr>
          <w:moveTo w:id="120" w:author="Gabriella Meltzer" w:date="2023-12-02T15:42:00Z"/>
          <w:rFonts w:ascii="Arial" w:hAnsi="Arial" w:cs="Arial"/>
          <w:color w:val="000000"/>
          <w:sz w:val="20"/>
          <w:szCs w:val="20"/>
        </w:rPr>
      </w:pPr>
      <w:moveTo w:id="121" w:author="Gabriella Meltzer" w:date="2023-12-02T15:42:00Z">
        <w:r>
          <w:rPr>
            <w:rFonts w:ascii="Arial" w:hAnsi="Arial" w:cs="Arial"/>
            <w:color w:val="000000"/>
            <w:sz w:val="20"/>
            <w:szCs w:val="20"/>
          </w:rPr>
          <w:t xml:space="preserve">At the </w:t>
        </w:r>
        <w:commentRangeStart w:id="122"/>
        <w:r>
          <w:rPr>
            <w:rFonts w:ascii="Arial" w:hAnsi="Arial" w:cs="Arial"/>
            <w:color w:val="000000"/>
            <w:sz w:val="20"/>
            <w:szCs w:val="20"/>
          </w:rPr>
          <w:t xml:space="preserve">county level, </w:t>
        </w:r>
        <w:commentRangeEnd w:id="122"/>
        <w:r>
          <w:rPr>
            <w:rStyle w:val="CommentReference"/>
            <w:rFonts w:ascii="Times New Roman" w:eastAsia="Times New Roman" w:hAnsi="Times New Roman" w:cs="Times New Roman"/>
          </w:rPr>
          <w:commentReference w:id="122"/>
        </w:r>
        <w:r>
          <w:rPr>
            <w:rFonts w:ascii="Arial" w:hAnsi="Arial" w:cs="Arial"/>
            <w:color w:val="000000"/>
            <w:sz w:val="20"/>
            <w:szCs w:val="20"/>
          </w:rPr>
          <w:t>counties with higher poverty levels tended to perform worse in math</w:t>
        </w:r>
        <w:del w:id="123" w:author="Gabriella Meltzer" w:date="2023-12-02T16:18: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-0.83; 95% CrI: -1.11, -0.54; PP[</w:delText>
          </w:r>
          <w:r w:rsidDel="00FA05D0">
            <w:rPr>
              <w:rFonts w:ascii="Arial" w:hAnsi="Arial" w:cs="Arial"/>
              <w:color w:val="000000"/>
              <w:sz w:val="20"/>
              <w:szCs w:val="20"/>
            </w:rPr>
            <w:sym w:font="Symbol" w:char="F062"/>
          </w:r>
          <w:r w:rsidDel="00FA05D0">
            <w:rPr>
              <w:rFonts w:ascii="Arial" w:hAnsi="Arial" w:cs="Arial"/>
              <w:color w:val="000000"/>
              <w:sz w:val="20"/>
              <w:szCs w:val="20"/>
            </w:rPr>
            <w:delText>&lt;0] = 99.9%)</w:delText>
          </w:r>
        </w:del>
        <w:r>
          <w:rPr>
            <w:rFonts w:ascii="Arial" w:hAnsi="Arial" w:cs="Arial"/>
            <w:color w:val="000000"/>
            <w:sz w:val="20"/>
            <w:szCs w:val="20"/>
          </w:rPr>
          <w:t>. Those with greater shares of English language learners tended to perform better than average in math</w:t>
        </w:r>
        <w:del w:id="124" w:author="Gabriella Meltzer" w:date="2023-12-02T16:18: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0.60; 95% CrI: 0.13, 1.07; PP[</w:delText>
          </w:r>
          <w:r w:rsidDel="00FA05D0">
            <w:rPr>
              <w:rFonts w:ascii="Arial" w:hAnsi="Arial" w:cs="Arial"/>
              <w:color w:val="000000"/>
              <w:sz w:val="20"/>
              <w:szCs w:val="20"/>
            </w:rPr>
            <w:sym w:font="Symbol" w:char="F062"/>
          </w:r>
          <w:r w:rsidDel="00FA05D0">
            <w:rPr>
              <w:rFonts w:ascii="Arial" w:hAnsi="Arial" w:cs="Arial"/>
              <w:color w:val="000000"/>
              <w:sz w:val="20"/>
              <w:szCs w:val="20"/>
            </w:rPr>
            <w:delText>&gt;0] = 99.4%)</w:delText>
          </w:r>
        </w:del>
        <w:r>
          <w:rPr>
            <w:rFonts w:ascii="Arial" w:hAnsi="Arial" w:cs="Arial"/>
            <w:color w:val="000000"/>
            <w:sz w:val="20"/>
            <w:szCs w:val="20"/>
          </w:rPr>
          <w:t>, but worse in RLA</w:t>
        </w:r>
        <w:del w:id="125" w:author="Gabriella Meltzer" w:date="2023-12-02T16:18: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-1.07; 95% CrI: -1.45, -0.68; PP[</w:delText>
          </w:r>
          <w:r w:rsidDel="00FA05D0">
            <w:rPr>
              <w:rFonts w:ascii="Arial" w:hAnsi="Arial" w:cs="Arial"/>
              <w:color w:val="000000"/>
              <w:sz w:val="20"/>
              <w:szCs w:val="20"/>
            </w:rPr>
            <w:sym w:font="Symbol" w:char="F062"/>
          </w:r>
          <w:r w:rsidDel="00FA05D0">
            <w:rPr>
              <w:rFonts w:ascii="Arial" w:hAnsi="Arial" w:cs="Arial"/>
              <w:color w:val="000000"/>
              <w:sz w:val="20"/>
              <w:szCs w:val="20"/>
            </w:rPr>
            <w:delText>&lt;0]=99.9%)</w:delText>
          </w:r>
        </w:del>
        <w:r>
          <w:rPr>
            <w:rFonts w:ascii="Arial" w:hAnsi="Arial" w:cs="Arial"/>
            <w:color w:val="000000"/>
            <w:sz w:val="20"/>
            <w:szCs w:val="20"/>
          </w:rPr>
          <w:t xml:space="preserve">. Counties with higher rates of college-educated adult residents tended to perform better than average in both math </w:t>
        </w:r>
        <w:del w:id="126" w:author="Gabriella Meltzer" w:date="2023-12-02T16:18:00Z">
          <w:r w:rsidDel="00FA05D0">
            <w:rPr>
              <w:rFonts w:ascii="Arial" w:hAnsi="Arial" w:cs="Arial"/>
              <w:color w:val="000000"/>
              <w:sz w:val="20"/>
              <w:szCs w:val="20"/>
            </w:rPr>
            <w:delText>(</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2.05; 95% CrI: 1.72, 2.39; PP[</w:delText>
          </w:r>
          <w:r w:rsidDel="00FA05D0">
            <w:rPr>
              <w:rFonts w:ascii="Arial" w:hAnsi="Arial" w:cs="Arial"/>
              <w:color w:val="000000"/>
              <w:sz w:val="20"/>
              <w:szCs w:val="20"/>
            </w:rPr>
            <w:sym w:font="Symbol" w:char="F062"/>
          </w:r>
          <w:r w:rsidDel="00FA05D0">
            <w:rPr>
              <w:rFonts w:ascii="Arial" w:hAnsi="Arial" w:cs="Arial"/>
              <w:color w:val="000000"/>
              <w:sz w:val="20"/>
              <w:szCs w:val="20"/>
            </w:rPr>
            <w:delText>&gt;0] = 99.9%)</w:delText>
          </w:r>
        </w:del>
        <w:r>
          <w:rPr>
            <w:rFonts w:ascii="Arial" w:hAnsi="Arial" w:cs="Arial"/>
            <w:color w:val="000000"/>
            <w:sz w:val="20"/>
            <w:szCs w:val="20"/>
          </w:rPr>
          <w:t xml:space="preserve"> and RLA</w:t>
        </w:r>
        <w:del w:id="127" w:author="Gabriella Meltzer" w:date="2023-12-02T16:24:00Z">
          <w:r w:rsidDel="00FA05D0">
            <w:rPr>
              <w:rFonts w:ascii="Arial" w:hAnsi="Arial" w:cs="Arial"/>
              <w:color w:val="000000"/>
              <w:sz w:val="20"/>
              <w:szCs w:val="20"/>
            </w:rPr>
            <w:delText xml:space="preserve"> (</w:delText>
          </w:r>
          <w:r w:rsidDel="00FA05D0">
            <w:rPr>
              <w:rFonts w:ascii="Arial" w:hAnsi="Arial" w:cs="Arial"/>
              <w:color w:val="000000"/>
              <w:sz w:val="20"/>
              <w:szCs w:val="20"/>
            </w:rPr>
            <w:sym w:font="Symbol" w:char="F062"/>
          </w:r>
          <w:r w:rsidDel="00FA05D0">
            <w:rPr>
              <w:rFonts w:ascii="Arial" w:hAnsi="Arial" w:cs="Arial"/>
              <w:color w:val="000000"/>
              <w:sz w:val="20"/>
              <w:szCs w:val="20"/>
            </w:rPr>
            <w:delText xml:space="preserve"> = 1.74; 95% CrI: 1.46, 2.01; PP[</w:delText>
          </w:r>
          <w:r w:rsidDel="00FA05D0">
            <w:rPr>
              <w:rFonts w:ascii="Arial" w:hAnsi="Arial" w:cs="Arial"/>
              <w:color w:val="000000"/>
              <w:sz w:val="20"/>
              <w:szCs w:val="20"/>
            </w:rPr>
            <w:sym w:font="Symbol" w:char="F062"/>
          </w:r>
          <w:r w:rsidDel="00FA05D0">
            <w:rPr>
              <w:rFonts w:ascii="Arial" w:hAnsi="Arial" w:cs="Arial"/>
              <w:color w:val="000000"/>
              <w:sz w:val="20"/>
              <w:szCs w:val="20"/>
            </w:rPr>
            <w:delText>&gt;0] = 99.9%)</w:delText>
          </w:r>
        </w:del>
        <w:r>
          <w:rPr>
            <w:rFonts w:ascii="Arial" w:hAnsi="Arial" w:cs="Arial"/>
            <w:color w:val="000000"/>
            <w:sz w:val="20"/>
            <w:szCs w:val="20"/>
          </w:rPr>
          <w:t xml:space="preserve">. In addition, counties with greater shares of urban schools </w:t>
        </w:r>
        <w:del w:id="128" w:author="Gabriella Meltzer" w:date="2023-12-02T16:25:00Z">
          <w:r w:rsidDel="005B38AA">
            <w:rPr>
              <w:rFonts w:ascii="Arial" w:hAnsi="Arial" w:cs="Arial"/>
              <w:color w:val="000000"/>
              <w:sz w:val="20"/>
              <w:szCs w:val="20"/>
            </w:rPr>
            <w:delText>(</w:delText>
          </w:r>
          <w:r w:rsidDel="005B38AA">
            <w:rPr>
              <w:rFonts w:ascii="Arial" w:hAnsi="Arial" w:cs="Arial"/>
              <w:color w:val="000000"/>
              <w:sz w:val="20"/>
              <w:szCs w:val="20"/>
            </w:rPr>
            <w:sym w:font="Symbol" w:char="F062"/>
          </w:r>
          <w:r w:rsidDel="005B38AA">
            <w:rPr>
              <w:rFonts w:ascii="Arial" w:hAnsi="Arial" w:cs="Arial"/>
              <w:color w:val="000000"/>
              <w:sz w:val="20"/>
              <w:szCs w:val="20"/>
            </w:rPr>
            <w:delText xml:space="preserve"> = 0.20; 95% CrI: 0.07, 0.33; PP[</w:delText>
          </w:r>
          <w:r w:rsidDel="005B38AA">
            <w:rPr>
              <w:rFonts w:ascii="Arial" w:hAnsi="Arial" w:cs="Arial"/>
              <w:color w:val="000000"/>
              <w:sz w:val="20"/>
              <w:szCs w:val="20"/>
            </w:rPr>
            <w:sym w:font="Symbol" w:char="F062"/>
          </w:r>
          <w:r w:rsidDel="005B38AA">
            <w:rPr>
              <w:rFonts w:ascii="Arial" w:hAnsi="Arial" w:cs="Arial"/>
              <w:color w:val="000000"/>
              <w:sz w:val="20"/>
              <w:szCs w:val="20"/>
            </w:rPr>
            <w:delText xml:space="preserve">&gt;0] = 99.9%) </w:delText>
          </w:r>
        </w:del>
        <w:r>
          <w:rPr>
            <w:rFonts w:ascii="Arial" w:hAnsi="Arial" w:cs="Arial"/>
            <w:color w:val="000000"/>
            <w:sz w:val="20"/>
            <w:szCs w:val="20"/>
          </w:rPr>
          <w:t xml:space="preserve">and special education students </w:t>
        </w:r>
        <w:del w:id="129" w:author="Gabriella Meltzer" w:date="2023-12-02T16:25:00Z">
          <w:r w:rsidDel="005B38AA">
            <w:rPr>
              <w:rFonts w:ascii="Arial" w:hAnsi="Arial" w:cs="Arial"/>
              <w:color w:val="000000"/>
              <w:sz w:val="20"/>
              <w:szCs w:val="20"/>
            </w:rPr>
            <w:delText>(</w:delText>
          </w:r>
          <w:r w:rsidDel="005B38AA">
            <w:rPr>
              <w:rFonts w:ascii="Arial" w:hAnsi="Arial" w:cs="Arial"/>
              <w:color w:val="000000"/>
              <w:sz w:val="20"/>
              <w:szCs w:val="20"/>
            </w:rPr>
            <w:sym w:font="Symbol" w:char="F062"/>
          </w:r>
          <w:r w:rsidDel="005B38AA">
            <w:rPr>
              <w:rFonts w:ascii="Arial" w:hAnsi="Arial" w:cs="Arial"/>
              <w:color w:val="000000"/>
              <w:sz w:val="20"/>
              <w:szCs w:val="20"/>
            </w:rPr>
            <w:delText xml:space="preserve"> = 0.87; 95% CrI: 0.59, 1.16; PP[</w:delText>
          </w:r>
          <w:r w:rsidDel="005B38AA">
            <w:rPr>
              <w:rFonts w:ascii="Arial" w:hAnsi="Arial" w:cs="Arial"/>
              <w:color w:val="000000"/>
              <w:sz w:val="20"/>
              <w:szCs w:val="20"/>
            </w:rPr>
            <w:sym w:font="Symbol" w:char="F062"/>
          </w:r>
          <w:r w:rsidDel="005B38AA">
            <w:rPr>
              <w:rFonts w:ascii="Arial" w:hAnsi="Arial" w:cs="Arial"/>
              <w:color w:val="000000"/>
              <w:sz w:val="20"/>
              <w:szCs w:val="20"/>
            </w:rPr>
            <w:delText>&gt;0] = 99.9%)</w:delText>
          </w:r>
        </w:del>
        <w:r>
          <w:rPr>
            <w:rFonts w:ascii="Arial" w:hAnsi="Arial" w:cs="Arial"/>
            <w:color w:val="000000"/>
            <w:sz w:val="20"/>
            <w:szCs w:val="20"/>
          </w:rPr>
          <w:t xml:space="preserve"> tended to perform better than average in RLA (Figures 2 and 3, Supplemental Table). </w:t>
        </w:r>
      </w:moveTo>
    </w:p>
    <w:moveToRangeEnd w:id="61"/>
    <w:p w14:paraId="654A04A5" w14:textId="77777777" w:rsidR="00E3139F" w:rsidRDefault="00E3139F"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commentRangeStart w:id="130"/>
      <w:r>
        <w:rPr>
          <w:rFonts w:ascii="Arial" w:hAnsi="Arial" w:cs="Arial"/>
          <w:b/>
          <w:color w:val="000000"/>
          <w:sz w:val="20"/>
          <w:szCs w:val="20"/>
        </w:rPr>
        <w:t>Discussion</w:t>
      </w:r>
      <w:commentRangeEnd w:id="130"/>
      <w:r w:rsidR="00900867">
        <w:rPr>
          <w:rStyle w:val="CommentReference"/>
          <w:rFonts w:ascii="Times New Roman" w:eastAsia="Times New Roman" w:hAnsi="Times New Roman" w:cs="Times New Roman"/>
        </w:rPr>
        <w:commentReference w:id="130"/>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w:t>
      </w:r>
      <w:r w:rsidR="00C95CDB">
        <w:rPr>
          <w:rFonts w:ascii="Arial" w:hAnsi="Arial" w:cs="Arial"/>
          <w:bCs/>
          <w:color w:val="000000"/>
          <w:sz w:val="20"/>
          <w:szCs w:val="20"/>
        </w:rPr>
        <w:lastRenderedPageBreak/>
        <w:t xml:space="preserve">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commentRangeStart w:id="131"/>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commentRangeEnd w:id="131"/>
      <w:r w:rsidR="00284494">
        <w:rPr>
          <w:rStyle w:val="CommentReference"/>
          <w:rFonts w:ascii="Times New Roman" w:eastAsia="Times New Roman" w:hAnsi="Times New Roman" w:cs="Times New Roman"/>
        </w:rPr>
        <w:commentReference w:id="131"/>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4E7CD84F" w14:textId="77777777" w:rsidR="002C34D8" w:rsidRDefault="002C34D8" w:rsidP="00885B55">
      <w:pPr>
        <w:pBdr>
          <w:top w:val="nil"/>
          <w:left w:val="nil"/>
          <w:bottom w:val="nil"/>
          <w:right w:val="nil"/>
          <w:between w:val="nil"/>
        </w:pBdr>
        <w:spacing w:after="0"/>
        <w:contextualSpacing/>
        <w:rPr>
          <w:ins w:id="132" w:author="Gabriella Meltzer" w:date="2023-12-02T18:00:00Z"/>
          <w:rFonts w:ascii="Arial" w:hAnsi="Arial" w:cs="Arial"/>
          <w:color w:val="000000"/>
          <w:sz w:val="20"/>
          <w:szCs w:val="20"/>
        </w:rPr>
      </w:pPr>
      <w:ins w:id="133" w:author="Gabriella Meltzer" w:date="2023-12-02T17:59:00Z">
        <w:r w:rsidRPr="002C34D8">
          <w:rPr>
            <w:rFonts w:ascii="Arial" w:hAnsi="Arial" w:cs="Arial"/>
            <w:color w:val="000000"/>
            <w:sz w:val="20"/>
            <w:szCs w:val="20"/>
          </w:rPr>
          <w:t>For many states, we observed null associations between hurricane exposure and educational test scores, and in a few states, exposure appeared to increase test scores.</w:t>
        </w:r>
        <w:r>
          <w:rPr>
            <w:rFonts w:ascii="Arial" w:hAnsi="Arial" w:cs="Arial"/>
            <w:color w:val="000000"/>
            <w:sz w:val="20"/>
            <w:szCs w:val="20"/>
          </w:rPr>
          <w:t xml:space="preserve"> </w:t>
        </w:r>
      </w:ins>
      <w:commentRangeStart w:id="134"/>
      <w:commentRangeStart w:id="135"/>
      <w:commentRangeStart w:id="136"/>
      <w:r w:rsidR="006A6BF8">
        <w:rPr>
          <w:rFonts w:ascii="Arial" w:hAnsi="Arial" w:cs="Arial"/>
          <w:color w:val="000000"/>
          <w:sz w:val="20"/>
          <w:szCs w:val="20"/>
        </w:rPr>
        <w:t>The</w:t>
      </w:r>
      <w:ins w:id="137" w:author="Gabriella Meltzer" w:date="2023-12-02T17:59:00Z">
        <w:r>
          <w:rPr>
            <w:rFonts w:ascii="Arial" w:hAnsi="Arial" w:cs="Arial"/>
            <w:color w:val="000000"/>
            <w:sz w:val="20"/>
            <w:szCs w:val="20"/>
          </w:rPr>
          <w:t>se results</w:t>
        </w:r>
      </w:ins>
      <w:r w:rsidR="00EF4DEF">
        <w:rPr>
          <w:rFonts w:ascii="Arial" w:hAnsi="Arial" w:cs="Arial"/>
          <w:color w:val="000000"/>
          <w:sz w:val="20"/>
          <w:szCs w:val="20"/>
        </w:rPr>
        <w:t xml:space="preserve"> </w:t>
      </w:r>
      <w:del w:id="138" w:author="Gabriella Meltzer" w:date="2023-12-02T17:59:00Z">
        <w:r w:rsidR="00C47FDC" w:rsidDel="002C34D8">
          <w:rPr>
            <w:rFonts w:ascii="Arial" w:hAnsi="Arial" w:cs="Arial"/>
            <w:color w:val="000000"/>
            <w:sz w:val="20"/>
            <w:szCs w:val="20"/>
          </w:rPr>
          <w:delText xml:space="preserve">null and </w:delText>
        </w:r>
        <w:r w:rsidR="006A6BF8" w:rsidDel="002C34D8">
          <w:rPr>
            <w:rFonts w:ascii="Arial" w:hAnsi="Arial" w:cs="Arial"/>
            <w:color w:val="000000"/>
            <w:sz w:val="20"/>
            <w:szCs w:val="20"/>
          </w:rPr>
          <w:delText>positive results</w:delText>
        </w:r>
        <w:r w:rsidR="00EF4DEF" w:rsidDel="002C34D8">
          <w:rPr>
            <w:rFonts w:ascii="Arial" w:hAnsi="Arial" w:cs="Arial"/>
            <w:color w:val="000000"/>
            <w:sz w:val="20"/>
            <w:szCs w:val="20"/>
          </w:rPr>
          <w:delText xml:space="preserve"> </w:delText>
        </w:r>
        <w:commentRangeEnd w:id="134"/>
        <w:r w:rsidR="00E50D98" w:rsidDel="002C34D8">
          <w:rPr>
            <w:rStyle w:val="CommentReference"/>
            <w:rFonts w:ascii="Times New Roman" w:eastAsia="Times New Roman" w:hAnsi="Times New Roman" w:cs="Times New Roman"/>
          </w:rPr>
          <w:commentReference w:id="134"/>
        </w:r>
        <w:r w:rsidR="00EF4DEF" w:rsidDel="002C34D8">
          <w:rPr>
            <w:rFonts w:ascii="Arial" w:hAnsi="Arial" w:cs="Arial"/>
            <w:color w:val="000000"/>
            <w:sz w:val="20"/>
            <w:szCs w:val="20"/>
          </w:rPr>
          <w:delText xml:space="preserve">we observed </w:delText>
        </w:r>
      </w:del>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commentRangeEnd w:id="135"/>
      <w:r w:rsidR="00C35B9B">
        <w:rPr>
          <w:rStyle w:val="CommentReference"/>
          <w:rFonts w:ascii="Times New Roman" w:eastAsia="Times New Roman" w:hAnsi="Times New Roman" w:cs="Times New Roman"/>
        </w:rPr>
        <w:commentReference w:id="135"/>
      </w:r>
      <w:commentRangeEnd w:id="136"/>
      <w:r w:rsidR="00C571CA">
        <w:rPr>
          <w:rStyle w:val="CommentReference"/>
          <w:rFonts w:ascii="Times New Roman" w:eastAsia="Times New Roman" w:hAnsi="Times New Roman" w:cs="Times New Roman"/>
        </w:rPr>
        <w:commentReference w:id="136"/>
      </w:r>
    </w:p>
    <w:p w14:paraId="12D36F7F" w14:textId="77777777" w:rsidR="002C34D8" w:rsidRDefault="002C34D8" w:rsidP="00885B55">
      <w:pPr>
        <w:pBdr>
          <w:top w:val="nil"/>
          <w:left w:val="nil"/>
          <w:bottom w:val="nil"/>
          <w:right w:val="nil"/>
          <w:between w:val="nil"/>
        </w:pBdr>
        <w:spacing w:after="0"/>
        <w:contextualSpacing/>
        <w:rPr>
          <w:ins w:id="139" w:author="Gabriella Meltzer" w:date="2023-12-02T18:00:00Z"/>
          <w:rFonts w:ascii="Arial" w:hAnsi="Arial" w:cs="Arial"/>
          <w:color w:val="000000"/>
          <w:sz w:val="20"/>
          <w:szCs w:val="20"/>
        </w:rPr>
      </w:pPr>
    </w:p>
    <w:p w14:paraId="03B296D3" w14:textId="268336A0" w:rsidR="00E6133D" w:rsidRDefault="009874AC"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sidR="006A6BF8">
        <w:rPr>
          <w:rFonts w:ascii="Arial" w:hAnsi="Arial" w:cs="Arial"/>
          <w:color w:val="000000"/>
          <w:sz w:val="20"/>
          <w:szCs w:val="20"/>
        </w:rPr>
        <w:t>It is also possible that</w:t>
      </w:r>
      <w:r>
        <w:rPr>
          <w:rFonts w:ascii="Arial" w:hAnsi="Arial" w:cs="Arial"/>
          <w:color w:val="000000"/>
          <w:sz w:val="20"/>
          <w:szCs w:val="20"/>
        </w:rPr>
        <w:t xml:space="preserve"> states </w:t>
      </w:r>
      <w:r w:rsidR="00CE74A8">
        <w:rPr>
          <w:rFonts w:ascii="Arial" w:hAnsi="Arial" w:cs="Arial"/>
          <w:color w:val="000000"/>
          <w:sz w:val="20"/>
          <w:szCs w:val="20"/>
        </w:rPr>
        <w:t>where we observed</w:t>
      </w:r>
      <w:r>
        <w:rPr>
          <w:rFonts w:ascii="Arial" w:hAnsi="Arial" w:cs="Arial"/>
          <w:color w:val="000000"/>
          <w:sz w:val="20"/>
          <w:szCs w:val="20"/>
        </w:rPr>
        <w:t xml:space="preserve"> positive</w:t>
      </w:r>
      <w:r w:rsidR="00110D26">
        <w:rPr>
          <w:rFonts w:ascii="Arial" w:hAnsi="Arial" w:cs="Arial"/>
          <w:color w:val="000000"/>
          <w:sz w:val="20"/>
          <w:szCs w:val="20"/>
        </w:rPr>
        <w:t xml:space="preserve"> or null</w:t>
      </w:r>
      <w:r>
        <w:rPr>
          <w:rFonts w:ascii="Arial" w:hAnsi="Arial" w:cs="Arial"/>
          <w:color w:val="000000"/>
          <w:sz w:val="20"/>
          <w:szCs w:val="20"/>
        </w:rPr>
        <w:t xml:space="preserve"> relationships between </w:t>
      </w:r>
      <w:r w:rsidR="00110D26">
        <w:rPr>
          <w:rFonts w:ascii="Arial" w:hAnsi="Arial" w:cs="Arial"/>
          <w:color w:val="000000"/>
          <w:sz w:val="20"/>
          <w:szCs w:val="20"/>
        </w:rPr>
        <w:t>hurricanes</w:t>
      </w:r>
      <w:r>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Pr>
          <w:rFonts w:ascii="Arial" w:hAnsi="Arial" w:cs="Arial"/>
          <w:color w:val="000000"/>
          <w:sz w:val="20"/>
          <w:szCs w:val="20"/>
        </w:rPr>
        <w:t xml:space="preserve">. </w:t>
      </w:r>
      <w:commentRangeStart w:id="140"/>
      <w:commentRangeStart w:id="141"/>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w:t>
      </w:r>
      <w:commentRangeEnd w:id="140"/>
      <w:r w:rsidR="00C35B9B">
        <w:rPr>
          <w:rStyle w:val="CommentReference"/>
          <w:rFonts w:ascii="Times New Roman" w:eastAsia="Times New Roman" w:hAnsi="Times New Roman" w:cs="Times New Roman"/>
        </w:rPr>
        <w:commentReference w:id="140"/>
      </w:r>
      <w:commentRangeEnd w:id="141"/>
      <w:r w:rsidR="001C13FF">
        <w:rPr>
          <w:rStyle w:val="CommentReference"/>
          <w:rFonts w:ascii="Times New Roman" w:eastAsia="Times New Roman" w:hAnsi="Times New Roman" w:cs="Times New Roman"/>
        </w:rPr>
        <w:commentReference w:id="141"/>
      </w:r>
      <w:commentRangeStart w:id="142"/>
      <w:commentRangeStart w:id="143"/>
      <w:commentRangeStart w:id="144"/>
      <w:commentRangeStart w:id="145"/>
      <w:commentRangeStart w:id="146"/>
      <w:r w:rsidR="003019D2">
        <w:rPr>
          <w:rFonts w:ascii="Arial" w:hAnsi="Arial" w:cs="Arial"/>
          <w:color w:val="000000"/>
          <w:sz w:val="20"/>
          <w:szCs w:val="20"/>
        </w:rPr>
        <w:t>It is also possible that displaced students were relocated to communities whose schools had better performance than their original schools, which may have mitigated negative achievement effects</w:t>
      </w:r>
      <w:commentRangeEnd w:id="142"/>
      <w:r w:rsidR="000A7D17">
        <w:rPr>
          <w:rStyle w:val="CommentReference"/>
          <w:rFonts w:ascii="Times New Roman" w:eastAsia="Times New Roman" w:hAnsi="Times New Roman" w:cs="Times New Roman"/>
        </w:rPr>
        <w:commentReference w:id="142"/>
      </w:r>
      <w:commentRangeEnd w:id="143"/>
      <w:commentRangeEnd w:id="144"/>
      <w:r w:rsidR="001D60DE">
        <w:rPr>
          <w:rStyle w:val="CommentReference"/>
          <w:rFonts w:ascii="Times New Roman" w:eastAsia="Times New Roman" w:hAnsi="Times New Roman" w:cs="Times New Roman"/>
        </w:rPr>
        <w:commentReference w:id="143"/>
      </w:r>
      <w:commentRangeEnd w:id="145"/>
      <w:commentRangeEnd w:id="146"/>
      <w:r w:rsidR="00EB76A4">
        <w:rPr>
          <w:rStyle w:val="CommentReference"/>
          <w:rFonts w:ascii="Times New Roman" w:eastAsia="Times New Roman" w:hAnsi="Times New Roman" w:cs="Times New Roman"/>
        </w:rPr>
        <w:commentReference w:id="144"/>
      </w:r>
      <w:r w:rsidR="00C35B9B">
        <w:rPr>
          <w:rStyle w:val="CommentReference"/>
          <w:rFonts w:ascii="Times New Roman" w:eastAsia="Times New Roman" w:hAnsi="Times New Roman" w:cs="Times New Roman"/>
        </w:rPr>
        <w:commentReference w:id="145"/>
      </w:r>
      <w:r w:rsidR="00C571CA">
        <w:rPr>
          <w:rStyle w:val="CommentReference"/>
          <w:rFonts w:ascii="Times New Roman" w:eastAsia="Times New Roman" w:hAnsi="Times New Roman" w:cs="Times New Roman"/>
        </w:rPr>
        <w:commentReference w:id="146"/>
      </w:r>
      <w:r w:rsidR="003019D2">
        <w:rPr>
          <w:rFonts w:ascii="Arial" w:hAnsi="Arial" w:cs="Arial"/>
          <w:color w:val="000000"/>
          <w:sz w:val="20"/>
          <w:szCs w:val="20"/>
        </w:rPr>
        <w:t xml:space="preserve">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672985C1"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commentRangeStart w:id="147"/>
      <w:r>
        <w:rPr>
          <w:rFonts w:ascii="Arial" w:hAnsi="Arial" w:cs="Arial"/>
          <w:color w:val="000000"/>
          <w:sz w:val="20"/>
          <w:szCs w:val="20"/>
        </w:rPr>
        <w:t xml:space="preserve">Our </w:t>
      </w:r>
      <w:commentRangeEnd w:id="147"/>
      <w:r w:rsidR="00B06321">
        <w:rPr>
          <w:rStyle w:val="CommentReference"/>
          <w:rFonts w:ascii="Times New Roman" w:eastAsia="Times New Roman" w:hAnsi="Times New Roman" w:cs="Times New Roman"/>
        </w:rPr>
        <w:commentReference w:id="147"/>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economically disadvantaged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w:t>
      </w:r>
      <w:r w:rsidR="00A2217E">
        <w:rPr>
          <w:rFonts w:ascii="Arial" w:hAnsi="Arial" w:cs="Arial"/>
          <w:color w:val="000000"/>
          <w:sz w:val="20"/>
          <w:szCs w:val="20"/>
        </w:rPr>
        <w:t xml:space="preserve">in large part </w:t>
      </w:r>
      <w:r w:rsidR="00B1215E">
        <w:rPr>
          <w:rFonts w:ascii="Arial" w:hAnsi="Arial" w:cs="Arial"/>
          <w:color w:val="000000"/>
          <w:sz w:val="20"/>
          <w:szCs w:val="20"/>
        </w:rPr>
        <w:t xml:space="preserve">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 xml:space="preserve">scholars attribute to </w:t>
      </w:r>
      <w:r w:rsidR="001C491A">
        <w:rPr>
          <w:rFonts w:ascii="Arial" w:hAnsi="Arial" w:cs="Arial"/>
          <w:color w:val="000000"/>
          <w:sz w:val="20"/>
          <w:szCs w:val="20"/>
        </w:rPr>
        <w:t xml:space="preserve">unique </w:t>
      </w:r>
      <w:r w:rsidR="006907C7">
        <w:rPr>
          <w:rFonts w:ascii="Arial" w:hAnsi="Arial" w:cs="Arial"/>
          <w:color w:val="000000"/>
          <w:sz w:val="20"/>
          <w:szCs w:val="20"/>
        </w:rPr>
        <w:t xml:space="preserve">cultural </w:t>
      </w:r>
      <w:r w:rsidR="001C491A">
        <w:rPr>
          <w:rFonts w:ascii="Arial" w:hAnsi="Arial" w:cs="Arial"/>
          <w:color w:val="000000"/>
          <w:sz w:val="20"/>
          <w:szCs w:val="20"/>
        </w:rPr>
        <w:t>attributes</w:t>
      </w:r>
      <w:r w:rsidR="006907C7">
        <w:rPr>
          <w:rFonts w:ascii="Arial" w:hAnsi="Arial" w:cs="Arial"/>
          <w:color w:val="000000"/>
          <w:sz w:val="20"/>
          <w:szCs w:val="20"/>
        </w:rPr>
        <w:t xml:space="preserve"> </w:t>
      </w:r>
      <w:r w:rsidR="00C47FDC">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{"citationID":"LY84J0Nn","properties":{"formattedCitation":"(35\\uc0\\u8211{}37)","plainCitation":"(35–37)","noteIndex":0},"citationItems":[{"id":2587,"uris":["http://zotero.org/groups/4923355/items/RB8MTTH2"],"itemData":{"id":2587,"type":"article-journal","abstract":"The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id":2741,"uris":["http://zotero.org/groups/4923355/items/XG3BKMCS"],"itemData":{"id":2741,"type":"article-journal","abstract":"It has been well documented that East Asian students in primary and secondary education academically outperform their Western counterparts. One prominent explanation points to the role of culture. This study explores the cultural explanation from a comparative perspective. Analyzing data from mainland China, Taiwan, South Korea, the U.S., Germany, and Australia, we examine the variation across social contexts in the importance of family SES to parents’ and children’s educational expectations, paying particular attention to comparison between East-Asian and Western societies. We find that educational expectations are much less dependent on family background in East Asian societies than in the West, in that parents and children in the former all tend to hold high educational expectations, irrespective of family socioeconomic status.","container-title":"Chinese Sociological Review","DOI":"10.1080/21620555.2020.1738917","ISSN":"2162-0555","issue":"3","note":"publisher: Routledge\n_eprint: https://doi.org/10.1080/21620555.2020.1738917","page":"269-294","source":"Taylor and Francis+NEJM","title":"The influence of family background on educational expectations: a comparative study","title-short":"The influence of family background on educational expectations","URL":"https://doi.org/10.1080/21620555.2020.1738917","volume":"52","author":[{"family":"Li","given":"Wangyang"},{"family":"Xie","given":"Yu"}],"accessed":{"date-parts":[["2023",11,15]]},"issued":{"date-parts":[["2020",5,26]]}}},{"id":2738,"uris":["http://zotero.org/groups/4923355/items/4AVF3EE5"],"itemData":{"id":2738,"type":"article-journal","abstract":"We advocate an interactive approach to examining the role of culture and SES in explaining Asian Americans' achievement. We use Education Longitudinal Study (ELS) 2002 baseline data to test our proposition that the cultural orientation of Asian American families is different from that of white American families in ways that mediate the effects of family SES on children's academic achievement. The results support our hypothesis, indicating that: (1) SES's positive effects on achievement are stronger among white students than among Asian-Americans; (2) the association between a family's SES and behaviors and attitudes is weaker among Asian-Americans than among Whites; (3) a fraction of the Asian-White achievement gap can be accounted for by ethnic differences in behaviors and attitudes, particularly ethnic differences in family SES's effects on behaviors and attitudes. We find that Asian Americans’ behaviors and attitudes are less influenced by family SES than those of Whites are and that this difference helps generate Asians’ premium in achievement. This is especially evident at lower levels of family SES.","container-title":"Social Science Research","DOI":"10.1016/j.ssresearch.2016.03.004","ISSN":"0049-089X","journalAbbreviation":"Social Science Research","page":"210-226","source":"ScienceDirect","title":"Why do Asian Americans academically outperform Whites? – The cultural explanation revisited","title-short":"Why do Asian Americans academically outperform Whites?","URL":"https://www.sciencedirect.com/science/article/pii/S0049089X15300570","volume":"58","author":[{"family":"Liu","given":"Airan"},{"family":"Xie","given":"Yu"}],"accessed":{"date-parts":[["2023",11,15]]},"issued":{"date-parts":[["2016",7,1]]}}}],"schema":"https://github.com/citation-style-language/schema/raw/master/csl-citation.json"} </w:instrText>
      </w:r>
      <w:r w:rsidR="00C47FDC">
        <w:rPr>
          <w:rFonts w:ascii="Arial" w:hAnsi="Arial" w:cs="Arial"/>
          <w:color w:val="000000"/>
          <w:sz w:val="20"/>
          <w:szCs w:val="20"/>
        </w:rPr>
        <w:fldChar w:fldCharType="separate"/>
      </w:r>
      <w:r w:rsidR="006907C7" w:rsidRPr="006907C7">
        <w:rPr>
          <w:rFonts w:ascii="Arial" w:hAnsi="Arial" w:cs="Arial"/>
          <w:color w:val="000000"/>
          <w:sz w:val="20"/>
        </w:rPr>
        <w:t>(35–37)</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w:t>
      </w:r>
      <w:r w:rsidR="00E824C0">
        <w:rPr>
          <w:rFonts w:ascii="Arial" w:hAnsi="Arial" w:cs="Arial"/>
          <w:color w:val="000000"/>
          <w:sz w:val="20"/>
          <w:szCs w:val="20"/>
        </w:rPr>
        <w:t>programs. A</w:t>
      </w:r>
      <w:r w:rsidR="00E824C0" w:rsidRPr="00E824C0">
        <w:rPr>
          <w:rFonts w:ascii="Arial" w:hAnsi="Arial" w:cs="Arial"/>
          <w:color w:val="000000"/>
          <w:sz w:val="20"/>
          <w:szCs w:val="20"/>
        </w:rPr>
        <w:t>s a result</w:t>
      </w:r>
      <w:r w:rsidR="00E824C0">
        <w:rPr>
          <w:rFonts w:ascii="Arial" w:hAnsi="Arial" w:cs="Arial"/>
          <w:color w:val="000000"/>
          <w:sz w:val="20"/>
          <w:szCs w:val="20"/>
        </w:rPr>
        <w:t>, they</w:t>
      </w:r>
      <w:r w:rsidR="00E824C0" w:rsidRPr="00E824C0">
        <w:rPr>
          <w:rFonts w:ascii="Arial" w:hAnsi="Arial" w:cs="Arial"/>
          <w:color w:val="000000"/>
          <w:sz w:val="20"/>
          <w:szCs w:val="20"/>
        </w:rPr>
        <w:t xml:space="preserve"> are more readily able to identify students most at-risk or in </w:t>
      </w:r>
      <w:r w:rsidR="00E824C0">
        <w:rPr>
          <w:rFonts w:ascii="Arial" w:hAnsi="Arial" w:cs="Arial"/>
          <w:color w:val="000000"/>
          <w:sz w:val="20"/>
          <w:szCs w:val="20"/>
        </w:rPr>
        <w:t>greatest</w:t>
      </w:r>
      <w:r w:rsidR="00E824C0" w:rsidRPr="00E824C0">
        <w:rPr>
          <w:rFonts w:ascii="Arial" w:hAnsi="Arial" w:cs="Arial"/>
          <w:color w:val="000000"/>
          <w:sz w:val="20"/>
          <w:szCs w:val="20"/>
        </w:rPr>
        <w:t xml:space="preserve"> need post</w:t>
      </w:r>
      <w:r w:rsidR="00E824C0">
        <w:rPr>
          <w:rFonts w:ascii="Arial" w:hAnsi="Arial" w:cs="Arial"/>
          <w:color w:val="000000"/>
          <w:sz w:val="20"/>
          <w:szCs w:val="20"/>
        </w:rPr>
        <w:t xml:space="preserve">-hurricane </w:t>
      </w:r>
      <w:r w:rsidR="00E824C0" w:rsidRPr="00E824C0">
        <w:rPr>
          <w:rFonts w:ascii="Arial" w:hAnsi="Arial" w:cs="Arial"/>
          <w:color w:val="000000"/>
          <w:sz w:val="20"/>
          <w:szCs w:val="20"/>
        </w:rPr>
        <w:t>and provide them with necessary resources and teacher attention</w:t>
      </w:r>
      <w:r w:rsidR="003D0FB5">
        <w:rPr>
          <w:rFonts w:ascii="Arial" w:hAnsi="Arial" w:cs="Arial"/>
          <w:color w:val="000000"/>
          <w:sz w:val="20"/>
          <w:szCs w:val="20"/>
        </w:rPr>
        <w:t>.</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{"citationID":"SW8CR1EJ","properties":{"formattedCitation":"(38)","plainCitation":"(38)","noteIndex":0},"citationItems":[{"id":2591,"uris":["http://zotero.org/groups/4923355/items/SKUNBEYQ"],"itemData":{"id":2591,"type":"book","abstract":"The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6907C7">
        <w:rPr>
          <w:rFonts w:ascii="Arial" w:hAnsi="Arial" w:cs="Arial"/>
          <w:noProof/>
          <w:color w:val="000000"/>
          <w:sz w:val="20"/>
          <w:szCs w:val="20"/>
        </w:rPr>
        <w:t>(38)</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111765BD"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 xml:space="preserve">grade point </w:t>
      </w:r>
      <w:commentRangeStart w:id="148"/>
      <w:r w:rsidR="00CB1DBF">
        <w:rPr>
          <w:rFonts w:ascii="Arial" w:hAnsi="Arial" w:cs="Arial"/>
          <w:color w:val="000000"/>
          <w:sz w:val="20"/>
          <w:szCs w:val="20"/>
        </w:rPr>
        <w:t>average</w:t>
      </w:r>
      <w:commentRangeEnd w:id="148"/>
      <w:r w:rsidR="0077548D">
        <w:rPr>
          <w:rStyle w:val="CommentReference"/>
          <w:rFonts w:ascii="Times New Roman" w:eastAsia="Times New Roman" w:hAnsi="Times New Roman" w:cs="Times New Roman"/>
        </w:rPr>
        <w:commentReference w:id="148"/>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ins w:id="149" w:author="Gabriella Meltzer" w:date="2023-12-02T15:23:00Z">
        <w:r w:rsidR="00185307">
          <w:rPr>
            <w:rFonts w:ascii="Arial" w:hAnsi="Arial" w:cs="Arial"/>
            <w:color w:val="000000"/>
            <w:sz w:val="20"/>
            <w:szCs w:val="20"/>
          </w:rPr>
          <w:t>Second, potentially salient covariates on the grade cohort</w:t>
        </w:r>
      </w:ins>
      <w:ins w:id="150" w:author="Gabriella Meltzer" w:date="2023-12-02T15:25:00Z">
        <w:r w:rsidR="00185307">
          <w:rPr>
            <w:rFonts w:ascii="Arial" w:hAnsi="Arial" w:cs="Arial"/>
            <w:color w:val="000000"/>
            <w:sz w:val="20"/>
            <w:szCs w:val="20"/>
          </w:rPr>
          <w:t xml:space="preserve"> </w:t>
        </w:r>
      </w:ins>
      <w:ins w:id="151" w:author="Gabriella Meltzer" w:date="2023-12-02T15:23:00Z">
        <w:r w:rsidR="00185307">
          <w:rPr>
            <w:rFonts w:ascii="Arial" w:hAnsi="Arial" w:cs="Arial"/>
            <w:color w:val="000000"/>
            <w:sz w:val="20"/>
            <w:szCs w:val="20"/>
          </w:rPr>
          <w:t>and county</w:t>
        </w:r>
      </w:ins>
      <w:ins w:id="152" w:author="Gabriella Meltzer" w:date="2023-12-02T15:25:00Z">
        <w:r w:rsidR="00185307">
          <w:rPr>
            <w:rFonts w:ascii="Arial" w:hAnsi="Arial" w:cs="Arial"/>
            <w:color w:val="000000"/>
            <w:sz w:val="20"/>
            <w:szCs w:val="20"/>
          </w:rPr>
          <w:t xml:space="preserve"> </w:t>
        </w:r>
      </w:ins>
      <w:ins w:id="153" w:author="Gabriella Meltzer" w:date="2023-12-02T15:31:00Z">
        <w:r w:rsidR="00185307">
          <w:rPr>
            <w:rFonts w:ascii="Arial" w:hAnsi="Arial" w:cs="Arial"/>
            <w:color w:val="000000"/>
            <w:sz w:val="20"/>
            <w:szCs w:val="20"/>
          </w:rPr>
          <w:t xml:space="preserve">levels </w:t>
        </w:r>
      </w:ins>
      <w:ins w:id="154" w:author="Gabriella Meltzer" w:date="2023-12-02T15:25:00Z">
        <w:r w:rsidR="00185307">
          <w:rPr>
            <w:rFonts w:ascii="Arial" w:hAnsi="Arial" w:cs="Arial"/>
            <w:color w:val="000000"/>
            <w:sz w:val="20"/>
            <w:szCs w:val="20"/>
          </w:rPr>
          <w:t>were not available in the SEDA dataset, including student gender composit</w:t>
        </w:r>
      </w:ins>
      <w:ins w:id="155" w:author="Gabriella Meltzer" w:date="2023-12-02T15:26:00Z">
        <w:r w:rsidR="00185307">
          <w:rPr>
            <w:rFonts w:ascii="Arial" w:hAnsi="Arial" w:cs="Arial"/>
            <w:color w:val="000000"/>
            <w:sz w:val="20"/>
            <w:szCs w:val="20"/>
          </w:rPr>
          <w:t>ion</w:t>
        </w:r>
      </w:ins>
      <w:ins w:id="156" w:author="Gabriella Meltzer" w:date="2023-12-02T16:41:00Z">
        <w:r w:rsidR="00900867">
          <w:rPr>
            <w:rFonts w:ascii="Arial" w:hAnsi="Arial" w:cs="Arial"/>
            <w:color w:val="000000"/>
            <w:sz w:val="20"/>
            <w:szCs w:val="20"/>
          </w:rPr>
          <w:t xml:space="preserve">; </w:t>
        </w:r>
      </w:ins>
      <w:ins w:id="157" w:author="Gabriella Meltzer" w:date="2023-12-02T15:31:00Z">
        <w:r w:rsidR="00185307">
          <w:rPr>
            <w:rFonts w:ascii="Arial" w:hAnsi="Arial" w:cs="Arial"/>
            <w:color w:val="000000"/>
            <w:sz w:val="20"/>
            <w:szCs w:val="20"/>
          </w:rPr>
          <w:t>rates of public, private, and charter schools</w:t>
        </w:r>
      </w:ins>
      <w:ins w:id="158" w:author="Gabriella Meltzer" w:date="2023-12-02T16:41:00Z">
        <w:r w:rsidR="00900867">
          <w:rPr>
            <w:rFonts w:ascii="Arial" w:hAnsi="Arial" w:cs="Arial"/>
            <w:color w:val="000000"/>
            <w:sz w:val="20"/>
            <w:szCs w:val="20"/>
          </w:rPr>
          <w:t xml:space="preserve">; or </w:t>
        </w:r>
      </w:ins>
      <w:ins w:id="159" w:author="Gabriella Meltzer" w:date="2023-12-02T16:42:00Z">
        <w:r w:rsidR="00900867">
          <w:rPr>
            <w:rFonts w:ascii="Arial" w:hAnsi="Arial" w:cs="Arial"/>
            <w:color w:val="000000"/>
            <w:sz w:val="20"/>
            <w:szCs w:val="20"/>
          </w:rPr>
          <w:t>variables pertaining to</w:t>
        </w:r>
      </w:ins>
      <w:ins w:id="160" w:author="Gabriella Meltzer" w:date="2023-12-02T16:43:00Z">
        <w:r w:rsidR="00900867">
          <w:rPr>
            <w:rFonts w:ascii="Arial" w:hAnsi="Arial" w:cs="Arial"/>
            <w:color w:val="000000"/>
            <w:sz w:val="20"/>
            <w:szCs w:val="20"/>
          </w:rPr>
          <w:t xml:space="preserve"> school performance or funding</w:t>
        </w:r>
      </w:ins>
      <w:ins w:id="161" w:author="Gabriella Meltzer" w:date="2023-12-02T15:31:00Z">
        <w:r w:rsidR="00185307">
          <w:rPr>
            <w:rFonts w:ascii="Arial" w:hAnsi="Arial" w:cs="Arial"/>
            <w:color w:val="000000"/>
            <w:sz w:val="20"/>
            <w:szCs w:val="20"/>
          </w:rPr>
          <w:t>.</w:t>
        </w:r>
      </w:ins>
      <w:ins w:id="162" w:author="Gabriella Meltzer" w:date="2023-12-02T15:26:00Z">
        <w:r w:rsidR="00185307">
          <w:rPr>
            <w:rFonts w:ascii="Arial" w:hAnsi="Arial" w:cs="Arial"/>
            <w:color w:val="000000"/>
            <w:sz w:val="20"/>
            <w:szCs w:val="20"/>
          </w:rPr>
          <w:t xml:space="preserve"> </w:t>
        </w:r>
      </w:ins>
      <w:del w:id="163" w:author="Gabriella Meltzer" w:date="2023-12-02T15:31:00Z">
        <w:r w:rsidR="00290354" w:rsidDel="00185307">
          <w:rPr>
            <w:rFonts w:ascii="Arial" w:hAnsi="Arial" w:cs="Arial"/>
            <w:color w:val="000000"/>
            <w:sz w:val="20"/>
            <w:szCs w:val="20"/>
          </w:rPr>
          <w:delText>Second</w:delText>
        </w:r>
      </w:del>
      <w:ins w:id="164" w:author="Gabriella Meltzer" w:date="2023-12-02T15:31:00Z">
        <w:r w:rsidR="00185307">
          <w:rPr>
            <w:rFonts w:ascii="Arial" w:hAnsi="Arial" w:cs="Arial"/>
            <w:color w:val="000000"/>
            <w:sz w:val="20"/>
            <w:szCs w:val="20"/>
          </w:rPr>
          <w:t>Third</w:t>
        </w:r>
      </w:ins>
      <w:r w:rsidR="00290354">
        <w:rPr>
          <w:rFonts w:ascii="Arial" w:hAnsi="Arial" w:cs="Arial"/>
          <w:color w:val="000000"/>
          <w:sz w:val="20"/>
          <w:szCs w:val="20"/>
        </w:rPr>
        <w:t>,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w:t>
      </w:r>
      <w:del w:id="165" w:author="Gabriella Meltzer" w:date="2023-12-02T15:31:00Z">
        <w:r w:rsidR="0023473B" w:rsidDel="00185307">
          <w:rPr>
            <w:rFonts w:ascii="Arial" w:hAnsi="Arial" w:cs="Arial"/>
            <w:color w:val="000000"/>
            <w:sz w:val="20"/>
            <w:szCs w:val="20"/>
          </w:rPr>
          <w:delText>Third</w:delText>
        </w:r>
      </w:del>
      <w:ins w:id="166" w:author="Gabriella Meltzer" w:date="2023-12-02T15:31:00Z">
        <w:r w:rsidR="00185307">
          <w:rPr>
            <w:rFonts w:ascii="Arial" w:hAnsi="Arial" w:cs="Arial"/>
            <w:color w:val="000000"/>
            <w:sz w:val="20"/>
            <w:szCs w:val="20"/>
          </w:rPr>
          <w:t>Lastly</w:t>
        </w:r>
      </w:ins>
      <w:r w:rsidR="0023473B">
        <w:rPr>
          <w:rFonts w:ascii="Arial" w:hAnsi="Arial" w:cs="Arial"/>
          <w:color w:val="000000"/>
          <w:sz w:val="20"/>
          <w:szCs w:val="20"/>
        </w:rPr>
        <w:t xml:space="preserve">, our difference-in-difference approach </w:t>
      </w:r>
      <w:commentRangeStart w:id="167"/>
      <w:commentRangeStart w:id="168"/>
      <w:r w:rsidR="0023473B">
        <w:rPr>
          <w:rFonts w:ascii="Arial" w:hAnsi="Arial" w:cs="Arial"/>
          <w:color w:val="000000"/>
          <w:sz w:val="20"/>
          <w:szCs w:val="20"/>
        </w:rPr>
        <w:t xml:space="preserve">does not account </w:t>
      </w:r>
      <w:commentRangeEnd w:id="167"/>
      <w:r w:rsidR="001B5B82">
        <w:rPr>
          <w:rStyle w:val="CommentReference"/>
          <w:rFonts w:ascii="Times New Roman" w:eastAsia="Times New Roman" w:hAnsi="Times New Roman" w:cs="Times New Roman"/>
        </w:rPr>
        <w:commentReference w:id="167"/>
      </w:r>
      <w:commentRangeEnd w:id="168"/>
      <w:r w:rsidR="00900867">
        <w:rPr>
          <w:rStyle w:val="CommentReference"/>
          <w:rFonts w:ascii="Times New Roman" w:eastAsia="Times New Roman" w:hAnsi="Times New Roman" w:cs="Times New Roman"/>
        </w:rPr>
        <w:commentReference w:id="168"/>
      </w:r>
      <w:r w:rsidR="0023473B">
        <w:rPr>
          <w:rFonts w:ascii="Arial" w:hAnsi="Arial" w:cs="Arial"/>
          <w:color w:val="000000"/>
          <w:sz w:val="20"/>
          <w:szCs w:val="20"/>
        </w:rPr>
        <w:t xml:space="preserve">for the </w:t>
      </w:r>
      <w:r w:rsidR="0023473B">
        <w:rPr>
          <w:rFonts w:ascii="Arial" w:hAnsi="Arial" w:cs="Arial"/>
          <w:color w:val="000000"/>
          <w:sz w:val="20"/>
          <w:szCs w:val="20"/>
        </w:rPr>
        <w:lastRenderedPageBreak/>
        <w:t xml:space="preserve">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w:t>
      </w:r>
      <w:commentRangeStart w:id="169"/>
      <w:commentRangeStart w:id="170"/>
      <w:r w:rsidR="0023473B">
        <w:rPr>
          <w:rFonts w:ascii="Arial" w:hAnsi="Arial" w:cs="Arial"/>
          <w:color w:val="000000"/>
          <w:sz w:val="20"/>
          <w:szCs w:val="20"/>
        </w:rPr>
        <w:t>recovery</w:t>
      </w:r>
      <w:r w:rsidR="00AD76C5">
        <w:rPr>
          <w:rFonts w:ascii="Arial" w:hAnsi="Arial" w:cs="Arial"/>
          <w:color w:val="000000"/>
          <w:sz w:val="20"/>
          <w:szCs w:val="20"/>
        </w:rPr>
        <w:t xml:space="preserve"> </w:t>
      </w:r>
      <w:commentRangeEnd w:id="169"/>
      <w:r w:rsidR="0077548D">
        <w:rPr>
          <w:rStyle w:val="CommentReference"/>
          <w:rFonts w:ascii="Times New Roman" w:eastAsia="Times New Roman" w:hAnsi="Times New Roman" w:cs="Times New Roman"/>
        </w:rPr>
        <w:commentReference w:id="169"/>
      </w:r>
      <w:commentRangeEnd w:id="170"/>
      <w:r w:rsidR="001C13FF">
        <w:rPr>
          <w:rStyle w:val="CommentReference"/>
          <w:rFonts w:ascii="Times New Roman" w:eastAsia="Times New Roman" w:hAnsi="Times New Roman" w:cs="Times New Roman"/>
        </w:rPr>
        <w:commentReference w:id="170"/>
      </w:r>
      <w:r w:rsidR="00AD76C5">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{"citationID":"QFkNywEN","properties":{"formattedCitation":"(39)","plainCitation":"(39)","noteIndex":0},"citationItems":[{"id":2593,"uris":["http://zotero.org/groups/4923355/items/NZQ9RBRZ"],"itemData":{"id":2593,"type":"article-journal","container-title":"Journal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6907C7">
        <w:rPr>
          <w:rFonts w:ascii="Arial" w:hAnsi="Arial" w:cs="Arial"/>
          <w:noProof/>
          <w:color w:val="000000"/>
          <w:sz w:val="20"/>
          <w:szCs w:val="20"/>
        </w:rPr>
        <w:t>(39)</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w:t>
      </w:r>
      <w:commentRangeStart w:id="171"/>
      <w:r w:rsidR="000F5B21">
        <w:rPr>
          <w:rFonts w:ascii="Arial" w:hAnsi="Arial" w:cs="Arial"/>
          <w:color w:val="000000"/>
          <w:sz w:val="20"/>
          <w:szCs w:val="20"/>
        </w:rPr>
        <w:t>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commentRangeEnd w:id="171"/>
      <w:r w:rsidR="00E77EAF">
        <w:rPr>
          <w:rStyle w:val="CommentReference"/>
          <w:rFonts w:ascii="Times New Roman" w:eastAsia="Times New Roman" w:hAnsi="Times New Roman" w:cs="Times New Roman"/>
        </w:rPr>
        <w:commentReference w:id="171"/>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0B69403F"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{"citationID":"RqkbKfoc","properties":{"formattedCitation":"(40)","plainCitation":"(40)","noteIndex":0},"citationItems":[{"id":3,"uris":["http://zotero.org/groups/4923355/items/3ZU56H6Q"],"itemData":{"id":3,"type":"webpage","abstract":"Summary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w:t>
      </w:r>
      <w:r w:rsidR="00124D78">
        <w:rPr>
          <w:rFonts w:ascii="Arial" w:hAnsi="Arial" w:cs="Arial"/>
          <w:color w:val="000000"/>
          <w:sz w:val="20"/>
          <w:szCs w:val="20"/>
        </w:rPr>
        <w:t>from</w:t>
      </w:r>
      <w:r w:rsidR="00124D78" w:rsidRPr="00A508E1">
        <w:rPr>
          <w:rFonts w:ascii="Arial" w:hAnsi="Arial" w:cs="Arial"/>
          <w:color w:val="000000"/>
          <w:sz w:val="20"/>
          <w:szCs w:val="20"/>
        </w:rPr>
        <w:t xml:space="preserve"> </w:t>
      </w:r>
      <w:r w:rsidRPr="00A508E1">
        <w:rPr>
          <w:rFonts w:ascii="Arial" w:hAnsi="Arial" w:cs="Arial"/>
          <w:color w:val="000000"/>
          <w:sz w:val="20"/>
          <w:szCs w:val="20"/>
        </w:rPr>
        <w:t xml:space="preserve">2008-2009 to 2017-2018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{"citationID":"3hnBejQI","properties":{"formattedCitation":"(41)","plainCitation":"(41)","noteIndex":0},"citationItems":[{"id":8,"uris":["http://zotero.org/groups/4923355/items/8PYBAPTE"],"itemData":{"id":8,"type":"webpage","abstract":"Racial,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(41)</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{"citationID":"TrttQU86","properties":{"formattedCitation":"(42)","plainCitation":"(42)","noteIndex":0},"citationItems":[{"id":11,"uris":["http://zotero.org/groups/4923355/items/SIYF3XVU"],"itemData":{"id":11,"type":"report","language":"en","number":"NCES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(42)</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{"citationID":"RRc49Si8","properties":{"formattedCitation":"(41)","plainCitation":"(41)","noteIndex":0},"citationItems":[{"id":8,"uris":["http://zotero.org/groups/4923355/items/8PYBAPTE"],"itemData":{"id":8,"type":"webpage","abstract":"Racial,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6907C7">
        <w:rPr>
          <w:rFonts w:ascii="Arial" w:hAnsi="Arial" w:cs="Arial"/>
          <w:color w:val="000000"/>
          <w:sz w:val="20"/>
          <w:szCs w:val="20"/>
        </w:rPr>
        <w:t>(41)</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0FECE721"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{"citationID":"zwGBlsAO","properties":{"formattedCitation":"(43\\uc0\\u8211{}45)","plainCitation":"(43–45)","noteIndex":0},"citationItems":[{"id":17,"uris":["http://zotero.org/groups/4923355/items/M84X56PQ"],"itemData":{"id":17,"type":"webpage","abstract":"Contribute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6907C7" w:rsidRPr="006907C7">
        <w:rPr>
          <w:rFonts w:ascii="Arial" w:hAnsi="Arial" w:cs="Arial"/>
          <w:color w:val="000000"/>
          <w:sz w:val="20"/>
        </w:rPr>
        <w:t>(43–45)</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w:t>
      </w:r>
      <w:ins w:id="172" w:author="Gabriella Meltzer" w:date="2023-12-02T19:31:00Z">
        <w:r w:rsidR="00A45D7E">
          <w:rPr>
            <w:rFonts w:ascii="Arial" w:hAnsi="Arial" w:cs="Arial"/>
            <w:color w:val="000000"/>
            <w:sz w:val="20"/>
            <w:szCs w:val="20"/>
          </w:rPr>
          <w:t xml:space="preserve">whether a county had been exposed to a hurricane </w:t>
        </w:r>
        <w:proofErr w:type="gramStart"/>
        <w:r w:rsidR="00A45D7E">
          <w:rPr>
            <w:rFonts w:ascii="Arial" w:hAnsi="Arial" w:cs="Arial"/>
            <w:color w:val="000000"/>
            <w:sz w:val="20"/>
            <w:szCs w:val="20"/>
          </w:rPr>
          <w:t>in a given year</w:t>
        </w:r>
        <w:proofErr w:type="gramEnd"/>
        <w:r w:rsidR="00A45D7E">
          <w:rPr>
            <w:rFonts w:ascii="Arial" w:hAnsi="Arial" w:cs="Arial"/>
            <w:color w:val="000000"/>
            <w:sz w:val="20"/>
            <w:szCs w:val="20"/>
          </w:rPr>
          <w:t xml:space="preserve">. </w:t>
        </w:r>
      </w:ins>
      <w:del w:id="173" w:author="Gabriella Meltzer" w:date="2023-12-02T19:32:00Z">
        <w:r w:rsidRPr="00A508E1" w:rsidDel="00A45D7E">
          <w:rPr>
            <w:rFonts w:ascii="Arial" w:hAnsi="Arial" w:cs="Arial"/>
            <w:color w:val="000000"/>
            <w:sz w:val="20"/>
            <w:szCs w:val="20"/>
          </w:rPr>
          <w:delText xml:space="preserve">exposures on an annual </w:delText>
        </w:r>
        <w:commentRangeStart w:id="174"/>
        <w:commentRangeStart w:id="175"/>
        <w:commentRangeStart w:id="176"/>
        <w:r w:rsidRPr="00A508E1" w:rsidDel="00A45D7E">
          <w:rPr>
            <w:rFonts w:ascii="Arial" w:hAnsi="Arial" w:cs="Arial"/>
            <w:color w:val="000000"/>
            <w:sz w:val="20"/>
            <w:szCs w:val="20"/>
          </w:rPr>
          <w:delText>basis</w:delText>
        </w:r>
        <w:commentRangeEnd w:id="174"/>
        <w:r w:rsidR="006911D1" w:rsidDel="00A45D7E">
          <w:rPr>
            <w:rStyle w:val="CommentReference"/>
            <w:rFonts w:ascii="Times New Roman" w:eastAsia="Times New Roman" w:hAnsi="Times New Roman" w:cs="Times New Roman"/>
          </w:rPr>
          <w:commentReference w:id="174"/>
        </w:r>
        <w:commentRangeEnd w:id="175"/>
        <w:r w:rsidR="00124D78" w:rsidDel="00A45D7E">
          <w:rPr>
            <w:rStyle w:val="CommentReference"/>
            <w:rFonts w:ascii="Times New Roman" w:eastAsia="Times New Roman" w:hAnsi="Times New Roman" w:cs="Times New Roman"/>
          </w:rPr>
          <w:commentReference w:id="175"/>
        </w:r>
        <w:commentRangeEnd w:id="176"/>
        <w:r w:rsidR="00EC4A31" w:rsidDel="00A45D7E">
          <w:rPr>
            <w:rStyle w:val="CommentReference"/>
            <w:rFonts w:ascii="Times New Roman" w:eastAsia="Times New Roman" w:hAnsi="Times New Roman" w:cs="Times New Roman"/>
          </w:rPr>
          <w:commentReference w:id="176"/>
        </w:r>
        <w:r w:rsidRPr="00A508E1" w:rsidDel="00A45D7E">
          <w:rPr>
            <w:rFonts w:ascii="Arial" w:hAnsi="Arial" w:cs="Arial"/>
            <w:color w:val="000000"/>
            <w:sz w:val="20"/>
            <w:szCs w:val="20"/>
          </w:rPr>
          <w:delText xml:space="preserve">. </w:delText>
        </w:r>
      </w:del>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commentRangeStart w:id="177"/>
      <w:r w:rsidRPr="00A508E1">
        <w:rPr>
          <w:rFonts w:ascii="Arial" w:hAnsi="Arial" w:cs="Arial"/>
          <w:i/>
          <w:iCs/>
          <w:color w:val="000000"/>
          <w:sz w:val="20"/>
          <w:szCs w:val="20"/>
        </w:rPr>
        <w:t>Covariates</w:t>
      </w:r>
      <w:commentRangeEnd w:id="177"/>
      <w:r w:rsidR="00450394">
        <w:rPr>
          <w:rStyle w:val="CommentReference"/>
          <w:rFonts w:ascii="Times New Roman" w:eastAsia="Times New Roman" w:hAnsi="Times New Roman" w:cs="Times New Roman"/>
        </w:rPr>
        <w:commentReference w:id="177"/>
      </w:r>
    </w:p>
    <w:p w14:paraId="6DC7F223" w14:textId="7B6A6A4C"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retrieved </w:t>
      </w:r>
      <w:commentRangeStart w:id="178"/>
      <w:r>
        <w:rPr>
          <w:rFonts w:ascii="Arial" w:hAnsi="Arial" w:cs="Arial"/>
          <w:color w:val="000000"/>
          <w:sz w:val="20"/>
          <w:szCs w:val="20"/>
        </w:rPr>
        <w:t>t</w:t>
      </w:r>
      <w:r w:rsidR="00A508E1" w:rsidRPr="00A508E1">
        <w:rPr>
          <w:rFonts w:ascii="Arial" w:hAnsi="Arial" w:cs="Arial"/>
          <w:color w:val="000000"/>
          <w:sz w:val="20"/>
          <w:szCs w:val="20"/>
        </w:rPr>
        <w:t>ime-varying</w:t>
      </w:r>
      <w:ins w:id="179" w:author="Gabriella Meltzer" w:date="2023-12-02T19:30:00Z">
        <w:r w:rsidR="00A45D7E">
          <w:rPr>
            <w:rFonts w:ascii="Arial" w:hAnsi="Arial" w:cs="Arial"/>
            <w:color w:val="000000"/>
            <w:sz w:val="20"/>
            <w:szCs w:val="20"/>
          </w:rPr>
          <w:t>, annual</w:t>
        </w:r>
      </w:ins>
      <w:r w:rsidR="00A508E1" w:rsidRPr="00A508E1">
        <w:rPr>
          <w:rFonts w:ascii="Arial" w:hAnsi="Arial" w:cs="Arial"/>
          <w:color w:val="000000"/>
          <w:sz w:val="20"/>
          <w:szCs w:val="20"/>
        </w:rPr>
        <w:t xml:space="preserve"> covariates </w:t>
      </w:r>
      <w:commentRangeEnd w:id="178"/>
      <w:r w:rsidR="006C0CE5">
        <w:rPr>
          <w:rStyle w:val="CommentReference"/>
          <w:rFonts w:ascii="Times New Roman" w:eastAsia="Times New Roman" w:hAnsi="Times New Roman" w:cs="Times New Roman"/>
        </w:rPr>
        <w:commentReference w:id="178"/>
      </w:r>
      <w:r w:rsidR="00A508E1" w:rsidRPr="00A508E1">
        <w:rPr>
          <w:rFonts w:ascii="Arial" w:hAnsi="Arial" w:cs="Arial"/>
          <w:color w:val="000000"/>
          <w:sz w:val="20"/>
          <w:szCs w:val="20"/>
        </w:rPr>
        <w:t>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w:t>
      </w:r>
      <w:del w:id="180" w:author="Gabriella Meltzer" w:date="2023-12-02T19:30:00Z">
        <w:r w:rsidR="00A508E1" w:rsidRPr="00A508E1" w:rsidDel="00A45D7E">
          <w:rPr>
            <w:rFonts w:ascii="Arial" w:hAnsi="Arial" w:cs="Arial"/>
            <w:color w:val="000000"/>
            <w:sz w:val="20"/>
            <w:szCs w:val="20"/>
          </w:rPr>
          <w:delText>and the American Community Survey and the Common Core of Data</w:delText>
        </w:r>
      </w:del>
      <w:ins w:id="181" w:author="Gabriella Meltzer" w:date="2023-12-02T19:27:00Z">
        <w:r w:rsidR="00A45D7E">
          <w:rPr>
            <w:rFonts w:ascii="Arial" w:hAnsi="Arial" w:cs="Arial"/>
            <w:color w:val="000000"/>
            <w:sz w:val="20"/>
            <w:szCs w:val="20"/>
          </w:rPr>
          <w:t xml:space="preserve">that we considered to be potential confounders </w:t>
        </w:r>
      </w:ins>
      <w:ins w:id="182" w:author="Gabriella Meltzer" w:date="2023-12-02T19:28:00Z">
        <w:r w:rsidR="00A45D7E">
          <w:rPr>
            <w:rFonts w:ascii="Arial" w:hAnsi="Arial" w:cs="Arial"/>
            <w:color w:val="000000"/>
            <w:sz w:val="20"/>
            <w:szCs w:val="20"/>
          </w:rPr>
          <w:t>and/or effect modifiers of the association between hurricane exposure and standardized test performance</w:t>
        </w:r>
      </w:ins>
      <w:r w:rsidR="00A508E1" w:rsidRPr="00A508E1">
        <w:rPr>
          <w:rFonts w:ascii="Arial" w:hAnsi="Arial" w:cs="Arial"/>
          <w:color w:val="000000"/>
          <w:sz w:val="20"/>
          <w:szCs w:val="20"/>
        </w:rPr>
        <w:t xml:space="preserve"> </w:t>
      </w:r>
      <w:r w:rsidR="00A508E1" w:rsidRPr="00A508E1">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{"citationID":"s1inUEDb","properties":{"formattedCitation":"(41)","plainCitation":"(41)","noteIndex":0},"citationItems":[{"id":8,"uris":["http://zotero.org/groups/4923355/items/8PYBAPTE"],"itemData":{"id":8,"type":"webpage","abstract":"Racial,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6907C7">
        <w:rPr>
          <w:rFonts w:ascii="Arial" w:hAnsi="Arial" w:cs="Arial"/>
          <w:color w:val="000000"/>
          <w:sz w:val="20"/>
          <w:szCs w:val="20"/>
        </w:rPr>
        <w:t>(41)</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xml:space="preserve">. </w:t>
      </w:r>
      <w:ins w:id="183" w:author="Gabriella Meltzer" w:date="2023-12-02T19:29:00Z">
        <w:r w:rsidR="00A45D7E">
          <w:rPr>
            <w:rFonts w:ascii="Arial" w:hAnsi="Arial" w:cs="Arial"/>
            <w:color w:val="000000"/>
            <w:sz w:val="20"/>
            <w:szCs w:val="20"/>
          </w:rPr>
          <w:t xml:space="preserve">A grade cohort is considered students in a specific grade </w:t>
        </w:r>
        <w:proofErr w:type="gramStart"/>
        <w:r w:rsidR="00A45D7E">
          <w:rPr>
            <w:rFonts w:ascii="Arial" w:hAnsi="Arial" w:cs="Arial"/>
            <w:color w:val="000000"/>
            <w:sz w:val="20"/>
            <w:szCs w:val="20"/>
          </w:rPr>
          <w:t>in a given</w:t>
        </w:r>
        <w:proofErr w:type="gramEnd"/>
        <w:r w:rsidR="00A45D7E">
          <w:rPr>
            <w:rFonts w:ascii="Arial" w:hAnsi="Arial" w:cs="Arial"/>
            <w:color w:val="000000"/>
            <w:sz w:val="20"/>
            <w:szCs w:val="20"/>
          </w:rPr>
          <w:t xml:space="preserve"> county. </w:t>
        </w:r>
      </w:ins>
      <w:commentRangeStart w:id="184"/>
      <w:r w:rsidR="00A508E1" w:rsidRPr="00A508E1">
        <w:rPr>
          <w:rFonts w:ascii="Arial" w:hAnsi="Arial" w:cs="Arial"/>
          <w:color w:val="000000"/>
          <w:sz w:val="20"/>
          <w:szCs w:val="20"/>
        </w:rPr>
        <w:t>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cohort level</w:t>
      </w:r>
      <w:commentRangeEnd w:id="184"/>
      <w:r w:rsidR="00FD3C30">
        <w:rPr>
          <w:rStyle w:val="CommentReference"/>
          <w:rFonts w:ascii="Times New Roman" w:eastAsia="Times New Roman" w:hAnsi="Times New Roman" w:cs="Times New Roman"/>
        </w:rPr>
        <w:commentReference w:id="184"/>
      </w:r>
      <w:r w:rsidR="00A508E1" w:rsidRPr="00A508E1">
        <w:rPr>
          <w:rFonts w:ascii="Arial" w:hAnsi="Arial" w:cs="Arial"/>
          <w:color w:val="000000"/>
          <w:sz w:val="20"/>
          <w:szCs w:val="20"/>
        </w:rPr>
        <w:t xml:space="preserve">,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w:t>
      </w:r>
      <w:r w:rsidR="006C0CE5">
        <w:rPr>
          <w:rFonts w:ascii="Arial" w:hAnsi="Arial" w:cs="Arial"/>
          <w:color w:val="000000"/>
          <w:sz w:val="20"/>
          <w:szCs w:val="20"/>
        </w:rPr>
        <w:t>-</w:t>
      </w:r>
      <w:r w:rsidR="00294793">
        <w:rPr>
          <w:rFonts w:ascii="Arial" w:hAnsi="Arial" w:cs="Arial"/>
          <w:color w:val="000000"/>
          <w:sz w:val="20"/>
          <w:szCs w:val="20"/>
        </w:rPr>
        <w:t>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commentRangeStart w:id="185"/>
      <w:r w:rsidR="00A508E1" w:rsidRPr="00A508E1">
        <w:rPr>
          <w:rFonts w:ascii="Arial" w:hAnsi="Arial" w:cs="Arial"/>
          <w:color w:val="000000"/>
          <w:sz w:val="20"/>
          <w:szCs w:val="20"/>
        </w:rPr>
        <w:t>.</w:t>
      </w:r>
      <w:commentRangeEnd w:id="185"/>
      <w:r w:rsidR="00BE719D">
        <w:rPr>
          <w:rStyle w:val="CommentReference"/>
          <w:rFonts w:ascii="Times New Roman" w:eastAsia="Times New Roman" w:hAnsi="Times New Roman" w:cs="Times New Roman"/>
        </w:rPr>
        <w:commentReference w:id="185"/>
      </w:r>
    </w:p>
    <w:p w14:paraId="70B7D0CF"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F0586A8" w14:textId="2D249D6B"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2D39BBAA"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commentRangeStart w:id="186"/>
      <w:r w:rsidR="001205C1">
        <w:rPr>
          <w:rFonts w:ascii="Arial" w:hAnsi="Arial" w:cs="Arial"/>
          <w:color w:val="000000"/>
          <w:sz w:val="20"/>
          <w:szCs w:val="20"/>
        </w:rPr>
        <w:t xml:space="preserve">Bayesian formulation </w:t>
      </w:r>
      <w:commentRangeEnd w:id="186"/>
      <w:r w:rsidR="00DC702B">
        <w:rPr>
          <w:rStyle w:val="CommentReference"/>
          <w:rFonts w:ascii="Times New Roman" w:eastAsia="Times New Roman" w:hAnsi="Times New Roman" w:cs="Times New Roman"/>
        </w:rPr>
        <w:commentReference w:id="186"/>
      </w:r>
      <w:r w:rsidR="001205C1">
        <w:rPr>
          <w:rFonts w:ascii="Arial" w:hAnsi="Arial" w:cs="Arial"/>
          <w:color w:val="000000"/>
          <w:sz w:val="20"/>
          <w:szCs w:val="20"/>
        </w:rPr>
        <w:t xml:space="preserve">of </w:t>
      </w:r>
      <w:r w:rsidR="00C10098">
        <w:rPr>
          <w:rFonts w:ascii="Arial" w:hAnsi="Arial" w:cs="Arial"/>
          <w:color w:val="000000"/>
          <w:sz w:val="20"/>
          <w:szCs w:val="20"/>
        </w:rPr>
        <w:t xml:space="preserve">a </w:t>
      </w:r>
      <w:commentRangeStart w:id="187"/>
      <w:r w:rsidR="006A327D">
        <w:rPr>
          <w:rFonts w:ascii="Arial" w:hAnsi="Arial" w:cs="Arial"/>
          <w:color w:val="000000"/>
          <w:sz w:val="20"/>
          <w:szCs w:val="20"/>
        </w:rPr>
        <w:t xml:space="preserve">state-specific </w:t>
      </w:r>
      <w:commentRangeEnd w:id="187"/>
      <w:r w:rsidR="00A36FE9">
        <w:rPr>
          <w:rStyle w:val="CommentReference"/>
          <w:rFonts w:ascii="Times New Roman" w:eastAsia="Times New Roman" w:hAnsi="Times New Roman" w:cs="Times New Roman"/>
        </w:rPr>
        <w:commentReference w:id="187"/>
      </w:r>
      <w:r w:rsidR="00A80FF3">
        <w:rPr>
          <w:rFonts w:ascii="Arial" w:hAnsi="Arial" w:cs="Arial"/>
          <w:color w:val="000000"/>
          <w:sz w:val="20"/>
          <w:szCs w:val="20"/>
        </w:rPr>
        <w:t xml:space="preserve">generalized </w:t>
      </w:r>
      <w:r w:rsidRPr="00A508E1">
        <w:rPr>
          <w:rFonts w:ascii="Arial" w:hAnsi="Arial" w:cs="Arial"/>
          <w:color w:val="000000"/>
          <w:sz w:val="20"/>
          <w:szCs w:val="20"/>
        </w:rPr>
        <w:t>difference-in-</w:t>
      </w:r>
      <w:commentRangeStart w:id="188"/>
      <w:r w:rsidRPr="00A508E1">
        <w:rPr>
          <w:rFonts w:ascii="Arial" w:hAnsi="Arial" w:cs="Arial"/>
          <w:color w:val="000000"/>
          <w:sz w:val="20"/>
          <w:szCs w:val="20"/>
        </w:rPr>
        <w:t>difference</w:t>
      </w:r>
      <w:r w:rsidR="00A36FE9">
        <w:rPr>
          <w:rFonts w:ascii="Arial" w:hAnsi="Arial" w:cs="Arial"/>
          <w:color w:val="000000"/>
          <w:sz w:val="20"/>
          <w:szCs w:val="20"/>
        </w:rPr>
        <w:t>s approach</w:t>
      </w:r>
      <w:r w:rsidR="00A80FF3">
        <w:rPr>
          <w:rFonts w:ascii="Arial" w:hAnsi="Arial" w:cs="Arial"/>
          <w:color w:val="000000"/>
          <w:sz w:val="20"/>
          <w:szCs w:val="20"/>
        </w:rPr>
        <w:t xml:space="preserve"> </w:t>
      </w:r>
      <w:commentRangeEnd w:id="188"/>
      <w:r w:rsidR="0033112A">
        <w:rPr>
          <w:rStyle w:val="CommentReference"/>
          <w:rFonts w:ascii="Times New Roman" w:eastAsia="Times New Roman" w:hAnsi="Times New Roman" w:cs="Times New Roman"/>
        </w:rPr>
        <w:commentReference w:id="188"/>
      </w:r>
      <w:r w:rsidR="00A80FF3">
        <w:rPr>
          <w:rFonts w:ascii="Arial" w:hAnsi="Arial" w:cs="Arial"/>
          <w:color w:val="000000"/>
          <w:sz w:val="20"/>
          <w:szCs w:val="20"/>
        </w:rPr>
        <w:t>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tropical cyclone exposure and average annual standardized test scores at the county level</w:t>
      </w:r>
      <w:r w:rsidR="00E95B0F">
        <w:rPr>
          <w:rFonts w:ascii="Arial" w:hAnsi="Arial" w:cs="Arial"/>
          <w:color w:val="000000"/>
          <w:sz w:val="20"/>
          <w:szCs w:val="20"/>
        </w:rPr>
        <w:t xml:space="preserve"> </w:t>
      </w:r>
      <w:r w:rsidR="00E95B0F">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{"citationID":"sJfVi9rp","properties":{"formattedCitation":"(46, 47)","plainCitation":"(46, 47)","noteIndex":0},"citationItems":[{"id":2717,"uris":["http://zotero.org/groups/4923355/items/3S8KKFG8"],"itemData":{"id":2717,"type":"article-journal","abstract":"We examine inference in panel data when the number of groups is small, as is typically the case for difference-in-differences estimation and when some variables are fixed within groups. In this case, standard asymptotics based on the number of groups going to infinity provide a poor approximation to the finite sample distribution. We show that in some cases the t-statistic is distributed as t and propose simple two-step estimators for these cases. We apply our analysis to two well-known papers. We confirm our theoretical analysis with Monte Carlo simulations.","container-title":"The Review of Economics and Statistics","DOI":"10.1162/rest.89.2.221","ISSN":"0034-6535","issue":"2","journalAbbreviation":"The Review of Economics and Statistics","page":"221-233","source":"Silverchair","title":"Inference with Difference-in-Differences and Other Panel Data","URL":"https://doi.org/10.1162/rest.89.2.221","volume":"89","author":[{"family":"Donald","given":"Stephen G"},{"family":"Lang","given":"Kevin"}],"accessed":{"date-parts":[["2023",11,13]]},"issued":{"date-parts":[["2007",5,1]]}}},{"id":2719,"uris":["http://zotero.org/groups/4923355/items/R7KXHGSC"],"itemData":{"id":2719,"type":"book","abstract":"Statistical Rethinking: A Bayesian Course with Examples in R and Stan builds readers’ knowledge of and confidence in statistical modeling. Reflecting the need for even minor programming in today’s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Rethinking","author":[{"family":"McElreath","given":"Richard"}],"issued":{"date-parts":[["2016",12,30]]}}}],"schema":"https://github.com/citation-style-language/schema/raw/master/csl-citation.json"} </w:instrText>
      </w:r>
      <w:r w:rsidR="00E95B0F">
        <w:rPr>
          <w:rFonts w:ascii="Arial" w:hAnsi="Arial" w:cs="Arial"/>
          <w:color w:val="000000"/>
          <w:sz w:val="20"/>
          <w:szCs w:val="20"/>
        </w:rPr>
        <w:fldChar w:fldCharType="separate"/>
      </w:r>
      <w:r w:rsidR="006907C7">
        <w:rPr>
          <w:rFonts w:ascii="Arial" w:hAnsi="Arial" w:cs="Arial"/>
          <w:noProof/>
          <w:color w:val="000000"/>
          <w:sz w:val="20"/>
          <w:szCs w:val="20"/>
        </w:rPr>
        <w:t>(46, 47)</w:t>
      </w:r>
      <w:r w:rsidR="00E95B0F">
        <w:rPr>
          <w:rFonts w:ascii="Arial" w:hAnsi="Arial" w:cs="Arial"/>
          <w:color w:val="000000"/>
          <w:sz w:val="20"/>
          <w:szCs w:val="20"/>
        </w:rPr>
        <w:fldChar w:fldCharType="end"/>
      </w:r>
      <w:r w:rsidR="00E95B0F">
        <w:rPr>
          <w:rFonts w:ascii="Arial" w:hAnsi="Arial" w:cs="Arial"/>
          <w:color w:val="000000"/>
          <w:sz w:val="20"/>
          <w:szCs w:val="20"/>
        </w:rPr>
        <w:t>.</w:t>
      </w:r>
      <w:r w:rsidRPr="00A508E1">
        <w:rPr>
          <w:rFonts w:ascii="Arial" w:hAnsi="Arial" w:cs="Arial"/>
          <w:color w:val="000000"/>
          <w:sz w:val="20"/>
          <w:szCs w:val="20"/>
        </w:rPr>
        <w:t xml:space="preserve"> If a given </w:t>
      </w:r>
      <w:r w:rsidRPr="00A508E1">
        <w:rPr>
          <w:rFonts w:ascii="Arial" w:hAnsi="Arial" w:cs="Arial"/>
          <w:color w:val="000000"/>
          <w:sz w:val="20"/>
          <w:szCs w:val="20"/>
        </w:rPr>
        <w:lastRenderedPageBreak/>
        <w:t xml:space="preserve">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all associated grade cohorts as exposed for the remainder of the study peri</w:t>
      </w:r>
      <w:commentRangeStart w:id="189"/>
      <w:r w:rsidRPr="00A508E1">
        <w:rPr>
          <w:rFonts w:ascii="Arial" w:hAnsi="Arial" w:cs="Arial"/>
          <w:color w:val="000000"/>
          <w:sz w:val="20"/>
          <w:szCs w:val="20"/>
        </w:rPr>
        <w:t>od</w:t>
      </w:r>
      <w:commentRangeEnd w:id="189"/>
      <w:r w:rsidR="000D1DD2">
        <w:rPr>
          <w:rStyle w:val="CommentReference"/>
          <w:rFonts w:ascii="Times New Roman" w:eastAsia="Times New Roman" w:hAnsi="Times New Roman" w:cs="Times New Roman"/>
        </w:rPr>
        <w:commentReference w:id="189"/>
      </w:r>
      <w:r w:rsidRPr="00A508E1">
        <w:rPr>
          <w:rFonts w:ascii="Arial" w:hAnsi="Arial" w:cs="Arial"/>
          <w:color w:val="000000"/>
          <w:sz w:val="20"/>
          <w:szCs w:val="20"/>
        </w:rPr>
        <w:t xml:space="preserve">. </w:t>
      </w:r>
      <w:commentRangeStart w:id="190"/>
      <w:r w:rsidR="003B3B20">
        <w:rPr>
          <w:rFonts w:ascii="Arial" w:hAnsi="Arial" w:cs="Arial"/>
          <w:color w:val="000000"/>
          <w:sz w:val="20"/>
          <w:szCs w:val="20"/>
        </w:rPr>
        <w:t>A cohort is considered students in a specific grade in a given county</w:t>
      </w:r>
      <w:commentRangeEnd w:id="190"/>
      <w:r w:rsidR="00081E8D">
        <w:rPr>
          <w:rStyle w:val="CommentReference"/>
          <w:rFonts w:ascii="Times New Roman" w:eastAsia="Times New Roman" w:hAnsi="Times New Roman" w:cs="Times New Roman"/>
        </w:rPr>
        <w:commentReference w:id="190"/>
      </w:r>
      <w:r w:rsidR="003B3B20">
        <w:rPr>
          <w:rFonts w:ascii="Arial" w:hAnsi="Arial" w:cs="Arial"/>
          <w:color w:val="000000"/>
          <w:sz w:val="20"/>
          <w:szCs w:val="20"/>
        </w:rPr>
        <w:t>. The model</w:t>
      </w:r>
      <w:ins w:id="191" w:author="Gabriella Meltzer" w:date="2023-12-02T17:49:00Z">
        <w:r w:rsidR="007058B4">
          <w:rPr>
            <w:rFonts w:ascii="Arial" w:hAnsi="Arial" w:cs="Arial"/>
            <w:color w:val="000000"/>
            <w:sz w:val="20"/>
            <w:szCs w:val="20"/>
          </w:rPr>
          <w:t xml:space="preserve"> met </w:t>
        </w:r>
      </w:ins>
      <w:ins w:id="192" w:author="Gabriella Meltzer" w:date="2023-12-02T17:48:00Z">
        <w:r w:rsidR="007058B4">
          <w:rPr>
            <w:rFonts w:ascii="Arial" w:hAnsi="Arial" w:cs="Arial"/>
            <w:color w:val="000000"/>
            <w:sz w:val="20"/>
            <w:szCs w:val="20"/>
          </w:rPr>
          <w:t>all necessary assumptions and</w:t>
        </w:r>
      </w:ins>
      <w:ins w:id="193" w:author="Gabriella Meltzer" w:date="2023-12-02T17:49:00Z">
        <w:r w:rsidR="007058B4">
          <w:rPr>
            <w:rFonts w:ascii="Arial" w:hAnsi="Arial" w:cs="Arial"/>
            <w:color w:val="000000"/>
            <w:sz w:val="20"/>
            <w:szCs w:val="20"/>
          </w:rPr>
          <w:t xml:space="preserve"> was</w:t>
        </w:r>
      </w:ins>
      <w:del w:id="194" w:author="Gabriella Meltzer" w:date="2023-12-02T17:49:00Z">
        <w:r w:rsidR="00093CA1" w:rsidDel="007058B4">
          <w:rPr>
            <w:rFonts w:ascii="Arial" w:hAnsi="Arial" w:cs="Arial"/>
            <w:color w:val="000000"/>
            <w:sz w:val="20"/>
            <w:szCs w:val="20"/>
          </w:rPr>
          <w:delText>,</w:delText>
        </w:r>
      </w:del>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{"citationID":"FO3b4qSz","properties":{"formattedCitation":"(48, 49)","plainCitation":"(48, 49)","noteIndex":0},"citationItems":[{"id":5,"uris":["http://zotero.org/groups/4923355/items/8KFNHHFX"],"itemData":{"id":5,"type":"article-journal","abstract":"Background: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6907C7">
        <w:rPr>
          <w:rFonts w:ascii="Arial" w:hAnsi="Arial" w:cs="Arial"/>
          <w:noProof/>
          <w:color w:val="000000"/>
          <w:sz w:val="20"/>
          <w:szCs w:val="20"/>
        </w:rPr>
        <w:t>(48, 49)</w:t>
      </w:r>
      <w:r w:rsidR="00947530">
        <w:rPr>
          <w:rFonts w:ascii="Arial" w:hAnsi="Arial" w:cs="Arial"/>
          <w:color w:val="000000"/>
          <w:sz w:val="20"/>
          <w:szCs w:val="20"/>
        </w:rPr>
        <w:fldChar w:fldCharType="end"/>
      </w:r>
      <w:ins w:id="195" w:author="Gabriella Meltzer" w:date="2023-12-02T17:49:00Z">
        <w:r w:rsidR="007058B4">
          <w:rPr>
            <w:rFonts w:ascii="Arial" w:hAnsi="Arial" w:cs="Arial"/>
            <w:color w:val="000000"/>
            <w:sz w:val="20"/>
            <w:szCs w:val="20"/>
          </w:rPr>
          <w:t>,</w:t>
        </w:r>
      </w:ins>
      <w:del w:id="196" w:author="Gabriella Meltzer" w:date="2023-12-02T17:49:00Z">
        <w:r w:rsidR="00093CA1" w:rsidDel="007058B4">
          <w:rPr>
            <w:rFonts w:ascii="Arial" w:hAnsi="Arial" w:cs="Arial"/>
            <w:color w:val="000000"/>
            <w:sz w:val="20"/>
            <w:szCs w:val="20"/>
          </w:rPr>
          <w:delText>,</w:delText>
        </w:r>
      </w:del>
      <w:r w:rsidR="003B3B20">
        <w:rPr>
          <w:rFonts w:ascii="Arial" w:hAnsi="Arial" w:cs="Arial"/>
          <w:color w:val="000000"/>
          <w:sz w:val="20"/>
          <w:szCs w:val="20"/>
        </w:rPr>
        <w:t xml:space="preserve"> </w:t>
      </w:r>
      <w:ins w:id="197" w:author="Gabriella Meltzer" w:date="2023-12-02T17:49:00Z">
        <w:r w:rsidR="007058B4">
          <w:rPr>
            <w:rFonts w:ascii="Arial" w:hAnsi="Arial" w:cs="Arial"/>
            <w:color w:val="000000"/>
            <w:sz w:val="20"/>
            <w:szCs w:val="20"/>
          </w:rPr>
          <w:t xml:space="preserve">The model </w:t>
        </w:r>
      </w:ins>
      <w:r w:rsidR="003B3B20">
        <w:rPr>
          <w:rFonts w:ascii="Arial" w:hAnsi="Arial" w:cs="Arial"/>
          <w:color w:val="000000"/>
          <w:sz w:val="20"/>
          <w:szCs w:val="20"/>
        </w:rPr>
        <w:t xml:space="preserve">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64A2B630" w:rsidR="003B3B20" w:rsidRDefault="003B3B20" w:rsidP="00B74B77">
      <w:pPr>
        <w:pBdr>
          <w:top w:val="nil"/>
          <w:left w:val="nil"/>
          <w:bottom w:val="nil"/>
          <w:right w:val="nil"/>
          <w:between w:val="nil"/>
        </w:pBdr>
        <w:contextualSpacing/>
        <w:jc w:val="center"/>
        <w:rPr>
          <w:rFonts w:ascii="Arial" w:hAnsi="Arial" w:cs="Arial"/>
          <w:color w:val="000000"/>
          <w:sz w:val="20"/>
          <w:szCs w:val="20"/>
        </w:rPr>
      </w:pPr>
      <w:commentRangeStart w:id="198"/>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commentRangeEnd w:id="198"/>
      <w:proofErr w:type="spellEnd"/>
      <w:r w:rsidR="001C13FF">
        <w:rPr>
          <w:rStyle w:val="CommentReference"/>
          <w:rFonts w:ascii="Times New Roman" w:eastAsia="Times New Roman" w:hAnsi="Times New Roman" w:cs="Times New Roman"/>
        </w:rPr>
        <w:commentReference w:id="198"/>
      </w:r>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ins w:id="199" w:author="Gabriella Meltzer" w:date="2023-12-02T17:54:00Z">
        <w:r w:rsidR="007058B4">
          <w:rPr>
            <w:rFonts w:ascii="Arial" w:hAnsi="Arial" w:cs="Arial"/>
            <w:color w:val="000000"/>
            <w:sz w:val="20"/>
            <w:szCs w:val="20"/>
          </w:rPr>
          <w:t>Hurricane</w:t>
        </w:r>
      </w:ins>
      <w:del w:id="200" w:author="Gabriella Meltzer" w:date="2023-12-02T17:54:00Z">
        <w:r w:rsidDel="007058B4">
          <w:rPr>
            <w:rFonts w:ascii="Arial" w:hAnsi="Arial" w:cs="Arial"/>
            <w:color w:val="000000"/>
            <w:sz w:val="20"/>
            <w:szCs w:val="20"/>
          </w:rPr>
          <w:delText>Cyclone</w:delText>
        </w:r>
      </w:del>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commentRangeStart w:id="201"/>
      <w:r>
        <w:rPr>
          <w:rFonts w:ascii="Arial" w:hAnsi="Arial" w:cs="Arial"/>
          <w:color w:val="000000"/>
          <w:sz w:val="20"/>
          <w:szCs w:val="20"/>
        </w:rPr>
        <w:sym w:font="Symbol" w:char="F0E5"/>
      </w:r>
      <w:r>
        <w:rPr>
          <w:rFonts w:ascii="Arial" w:hAnsi="Arial" w:cs="Arial"/>
          <w:color w:val="000000"/>
          <w:sz w:val="20"/>
          <w:szCs w:val="20"/>
        </w:rPr>
        <w:sym w:font="Symbol" w:char="F062"/>
      </w:r>
      <w:commentRangeEnd w:id="201"/>
      <w:r w:rsidR="0073670F">
        <w:rPr>
          <w:rStyle w:val="CommentReference"/>
          <w:rFonts w:ascii="Times New Roman" w:eastAsia="Times New Roman" w:hAnsi="Times New Roman" w:cs="Times New Roman"/>
        </w:rPr>
        <w:commentReference w:id="201"/>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commentRangeStart w:id="202"/>
      <w:commentRangeStart w:id="203"/>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w:t>
      </w:r>
      <w:commentRangeEnd w:id="202"/>
      <w:r w:rsidR="00A94406">
        <w:rPr>
          <w:rStyle w:val="CommentReference"/>
          <w:rFonts w:ascii="Times New Roman" w:eastAsia="Times New Roman" w:hAnsi="Times New Roman" w:cs="Times New Roman"/>
        </w:rPr>
        <w:commentReference w:id="202"/>
      </w:r>
      <w:commentRangeEnd w:id="203"/>
      <w:r w:rsidR="00CF7AE0">
        <w:rPr>
          <w:rStyle w:val="CommentReference"/>
          <w:rFonts w:ascii="Times New Roman" w:eastAsia="Times New Roman" w:hAnsi="Times New Roman" w:cs="Times New Roman"/>
        </w:rPr>
        <w:commentReference w:id="203"/>
      </w:r>
      <w:r>
        <w:rPr>
          <w:rFonts w:ascii="Arial" w:hAnsi="Arial" w:cs="Arial"/>
          <w:color w:val="000000"/>
          <w:sz w:val="20"/>
          <w:szCs w:val="20"/>
        </w:rPr>
        <w:t xml:space="preserve">+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2A2903BC"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ins w:id="204" w:author="Gabriella Meltzer" w:date="2023-12-02T17:54:00Z">
        <w:r w:rsidR="007058B4">
          <w:rPr>
            <w:rFonts w:ascii="Arial" w:hAnsi="Arial" w:cs="Arial"/>
            <w:color w:val="000000"/>
            <w:sz w:val="20"/>
            <w:szCs w:val="20"/>
          </w:rPr>
          <w:t>Hurricane</w:t>
        </w:r>
      </w:ins>
      <w:del w:id="205" w:author="Gabriella Meltzer" w:date="2023-12-02T17:54:00Z">
        <w:r w:rsidDel="007058B4">
          <w:rPr>
            <w:rFonts w:ascii="Arial" w:hAnsi="Arial" w:cs="Arial"/>
            <w:color w:val="000000"/>
            <w:sz w:val="20"/>
            <w:szCs w:val="20"/>
          </w:rPr>
          <w:delText>Cyclone</w:delText>
        </w:r>
      </w:del>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in a given year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w:t>
      </w:r>
      <w:ins w:id="206" w:author="Gabriella Meltzer" w:date="2023-12-02T17:52:00Z">
        <w:r w:rsidR="007058B4">
          <w:rPr>
            <w:rFonts w:ascii="Arial" w:hAnsi="Arial" w:cs="Arial"/>
            <w:color w:val="000000"/>
            <w:sz w:val="20"/>
            <w:szCs w:val="20"/>
          </w:rPr>
          <w:t xml:space="preserve">the interaction between state </w:t>
        </w:r>
        <w:r w:rsidR="007058B4" w:rsidRPr="007058B4">
          <w:rPr>
            <w:rFonts w:ascii="Arial" w:hAnsi="Arial" w:cs="Arial"/>
            <w:i/>
            <w:iCs/>
            <w:color w:val="000000"/>
            <w:sz w:val="20"/>
            <w:szCs w:val="20"/>
            <w:rPrChange w:id="207" w:author="Gabriella Meltzer" w:date="2023-12-02T17:54:00Z">
              <w:rPr>
                <w:rFonts w:ascii="Arial" w:hAnsi="Arial" w:cs="Arial"/>
                <w:color w:val="000000"/>
                <w:sz w:val="20"/>
                <w:szCs w:val="20"/>
              </w:rPr>
            </w:rPrChange>
          </w:rPr>
          <w:t>s</w:t>
        </w:r>
        <w:r w:rsidR="007058B4">
          <w:rPr>
            <w:rFonts w:ascii="Arial" w:hAnsi="Arial" w:cs="Arial"/>
            <w:color w:val="000000"/>
            <w:sz w:val="20"/>
            <w:szCs w:val="20"/>
          </w:rPr>
          <w:t xml:space="preserve"> and</w:t>
        </w:r>
      </w:ins>
      <w:ins w:id="208" w:author="Gabriella Meltzer" w:date="2023-12-02T17:54:00Z">
        <w:r w:rsidR="007058B4">
          <w:rPr>
            <w:rFonts w:ascii="Arial" w:hAnsi="Arial" w:cs="Arial"/>
            <w:color w:val="000000"/>
            <w:sz w:val="20"/>
            <w:szCs w:val="20"/>
          </w:rPr>
          <w:t xml:space="preserve"> treatment of hurrican</w:t>
        </w:r>
      </w:ins>
      <w:ins w:id="209" w:author="Gabriella Meltzer" w:date="2023-12-02T17:55:00Z">
        <w:r w:rsidR="007058B4">
          <w:rPr>
            <w:rFonts w:ascii="Arial" w:hAnsi="Arial" w:cs="Arial"/>
            <w:color w:val="000000"/>
            <w:sz w:val="20"/>
            <w:szCs w:val="20"/>
          </w:rPr>
          <w:t>e exposure were random effects,</w:t>
        </w:r>
      </w:ins>
      <w:ins w:id="210" w:author="Gabriella Meltzer" w:date="2023-12-02T17:52:00Z">
        <w:r w:rsidR="007058B4">
          <w:rPr>
            <w:rFonts w:ascii="Arial" w:hAnsi="Arial" w:cs="Arial"/>
            <w:color w:val="000000"/>
            <w:sz w:val="20"/>
            <w:szCs w:val="20"/>
          </w:rPr>
          <w:t xml:space="preserve"> </w:t>
        </w:r>
      </w:ins>
      <w:r w:rsidR="00C47E5C">
        <w:rPr>
          <w:rFonts w:ascii="Arial" w:hAnsi="Arial" w:cs="Arial"/>
          <w:color w:val="000000"/>
          <w:sz w:val="20"/>
          <w:szCs w:val="20"/>
        </w:rPr>
        <w:t xml:space="preserve">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w:t>
      </w:r>
      <w:commentRangeStart w:id="211"/>
      <w:commentRangeStart w:id="212"/>
      <w:commentRangeStart w:id="213"/>
      <w:commentRangeStart w:id="214"/>
      <w:r w:rsidR="00C47E5C">
        <w:rPr>
          <w:rFonts w:ascii="Arial" w:hAnsi="Arial" w:cs="Arial"/>
          <w:color w:val="000000"/>
          <w:sz w:val="20"/>
          <w:szCs w:val="20"/>
        </w:rPr>
        <w:t>error</w:t>
      </w:r>
      <w:commentRangeEnd w:id="211"/>
      <w:r w:rsidR="001D60DE">
        <w:rPr>
          <w:rStyle w:val="CommentReference"/>
          <w:rFonts w:ascii="Times New Roman" w:eastAsia="Times New Roman" w:hAnsi="Times New Roman" w:cs="Times New Roman"/>
        </w:rPr>
        <w:commentReference w:id="211"/>
      </w:r>
      <w:commentRangeEnd w:id="212"/>
      <w:r w:rsidR="007C7537">
        <w:rPr>
          <w:rStyle w:val="CommentReference"/>
          <w:rFonts w:ascii="Times New Roman" w:eastAsia="Times New Roman" w:hAnsi="Times New Roman" w:cs="Times New Roman"/>
        </w:rPr>
        <w:commentReference w:id="212"/>
      </w:r>
      <w:commentRangeEnd w:id="213"/>
      <w:r w:rsidR="00081E8D">
        <w:rPr>
          <w:rStyle w:val="CommentReference"/>
          <w:rFonts w:ascii="Times New Roman" w:eastAsia="Times New Roman" w:hAnsi="Times New Roman" w:cs="Times New Roman"/>
        </w:rPr>
        <w:commentReference w:id="213"/>
      </w:r>
      <w:commentRangeEnd w:id="214"/>
      <w:r w:rsidR="0073670F">
        <w:rPr>
          <w:rStyle w:val="CommentReference"/>
          <w:rFonts w:ascii="Times New Roman" w:eastAsia="Times New Roman" w:hAnsi="Times New Roman" w:cs="Times New Roman"/>
        </w:rPr>
        <w:commentReference w:id="214"/>
      </w:r>
      <w:r w:rsidR="00C47E5C">
        <w:rPr>
          <w:rFonts w:ascii="Arial" w:hAnsi="Arial" w:cs="Arial"/>
          <w:color w:val="000000"/>
          <w:sz w:val="20"/>
          <w:szCs w:val="20"/>
        </w:rPr>
        <w:t>.</w:t>
      </w:r>
      <w:del w:id="215" w:author="Gabriella Meltzer" w:date="2023-12-02T19:25:00Z">
        <w:r w:rsidR="00C47E5C" w:rsidDel="00A45D7E">
          <w:rPr>
            <w:rFonts w:ascii="Arial" w:hAnsi="Arial" w:cs="Arial"/>
            <w:color w:val="000000"/>
            <w:sz w:val="20"/>
            <w:szCs w:val="20"/>
          </w:rPr>
          <w:delText xml:space="preserve"> </w:delText>
        </w:r>
      </w:del>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27DF4174"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 xml:space="preserve">We assigned </w:t>
      </w:r>
      <w:commentRangeStart w:id="216"/>
      <w:commentRangeStart w:id="217"/>
      <w:r w:rsidR="00E5185B">
        <w:rPr>
          <w:rFonts w:ascii="Arial" w:hAnsi="Arial" w:cs="Arial"/>
          <w:color w:val="000000"/>
          <w:sz w:val="20"/>
          <w:szCs w:val="20"/>
        </w:rPr>
        <w:t>r</w:t>
      </w:r>
      <w:r w:rsidR="004C116D">
        <w:rPr>
          <w:rFonts w:ascii="Arial" w:hAnsi="Arial" w:cs="Arial"/>
          <w:color w:val="000000"/>
          <w:sz w:val="20"/>
          <w:szCs w:val="20"/>
        </w:rPr>
        <w:t xml:space="preserve">andom effects </w:t>
      </w:r>
      <w:commentRangeEnd w:id="216"/>
      <w:r w:rsidR="00B22E7A">
        <w:rPr>
          <w:rStyle w:val="CommentReference"/>
          <w:rFonts w:ascii="Times New Roman" w:eastAsia="Times New Roman" w:hAnsi="Times New Roman" w:cs="Times New Roman"/>
        </w:rPr>
        <w:commentReference w:id="216"/>
      </w:r>
      <w:commentRangeEnd w:id="217"/>
      <w:r w:rsidR="0073670F">
        <w:rPr>
          <w:rStyle w:val="CommentReference"/>
          <w:rFonts w:ascii="Times New Roman" w:eastAsia="Times New Roman" w:hAnsi="Times New Roman" w:cs="Times New Roman"/>
        </w:rPr>
        <w:commentReference w:id="217"/>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w:t>
      </w:r>
      <w:commentRangeStart w:id="218"/>
      <w:r w:rsidR="00E45095">
        <w:rPr>
          <w:rFonts w:ascii="Arial" w:hAnsi="Arial" w:cs="Arial"/>
          <w:color w:val="000000"/>
          <w:sz w:val="20"/>
          <w:szCs w:val="20"/>
        </w:rPr>
        <w:t>that excluded the null</w:t>
      </w:r>
      <w:commentRangeEnd w:id="218"/>
      <w:r w:rsidR="00B22E7A">
        <w:rPr>
          <w:rStyle w:val="CommentReference"/>
          <w:rFonts w:ascii="Times New Roman" w:eastAsia="Times New Roman" w:hAnsi="Times New Roman" w:cs="Times New Roman"/>
        </w:rPr>
        <w:commentReference w:id="218"/>
      </w:r>
      <w:r w:rsidR="00E45095">
        <w:rPr>
          <w:rFonts w:ascii="Arial" w:hAnsi="Arial" w:cs="Arial"/>
          <w:color w:val="000000"/>
          <w:sz w:val="20"/>
          <w:szCs w:val="20"/>
        </w:rPr>
        <w:t xml:space="preserve">. </w:t>
      </w:r>
      <w:commentRangeStart w:id="219"/>
      <w:r w:rsidR="00E45095">
        <w:rPr>
          <w:rFonts w:ascii="Arial" w:hAnsi="Arial" w:cs="Arial"/>
          <w:color w:val="000000"/>
          <w:sz w:val="20"/>
          <w:szCs w:val="20"/>
        </w:rPr>
        <w:t xml:space="preserve">We obtained comparative analyses of effect estimates </w:t>
      </w:r>
      <w:commentRangeEnd w:id="219"/>
      <w:r w:rsidR="00030D0F">
        <w:rPr>
          <w:rStyle w:val="CommentReference"/>
          <w:rFonts w:ascii="Times New Roman" w:eastAsia="Times New Roman" w:hAnsi="Times New Roman" w:cs="Times New Roman"/>
        </w:rPr>
        <w:commentReference w:id="219"/>
      </w:r>
      <w:r w:rsidR="00E45095">
        <w:rPr>
          <w:rFonts w:ascii="Arial" w:hAnsi="Arial" w:cs="Arial"/>
          <w:color w:val="000000"/>
          <w:sz w:val="20"/>
          <w:szCs w:val="20"/>
        </w:rPr>
        <w:t xml:space="preserve">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6907C7">
        <w:rPr>
          <w:rFonts w:ascii="Arial" w:hAnsi="Arial" w:cs="Arial"/>
          <w:color w:val="000000"/>
          <w:sz w:val="20"/>
          <w:szCs w:val="20"/>
        </w:rPr>
        <w:instrText xml:space="preserve"> ADDIN ZOTERO_ITEM CSL_CITATION {"citationID":"ryoAbDgx","properties":{"formattedCitation":"(50)","plainCitation":"(50)","noteIndex":0},"citationItems":[{"id":2715,"uris":["http://zotero.org/groups/4923355/items/6Y3CL4PI"],"itemData":{"id":2715,"type":"book","abstract":"Winner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6907C7">
        <w:rPr>
          <w:rFonts w:ascii="Arial" w:hAnsi="Arial" w:cs="Arial"/>
          <w:noProof/>
          <w:color w:val="000000"/>
          <w:sz w:val="20"/>
          <w:szCs w:val="20"/>
        </w:rPr>
        <w:t>(50)</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59B5D4CF"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t>
      </w:r>
      <w:r w:rsidR="0074570B">
        <w:rPr>
          <w:rFonts w:ascii="Arial" w:hAnsi="Arial" w:cs="Arial"/>
          <w:color w:val="000000"/>
          <w:sz w:val="20"/>
          <w:szCs w:val="20"/>
        </w:rPr>
        <w:t>restrict</w:t>
      </w:r>
      <w:r w:rsidR="0006137D">
        <w:rPr>
          <w:rFonts w:ascii="Arial" w:hAnsi="Arial" w:cs="Arial"/>
          <w:color w:val="000000"/>
          <w:sz w:val="20"/>
          <w:szCs w:val="20"/>
        </w:rPr>
        <w:t>ing</w:t>
      </w:r>
      <w:r w:rsidR="0098266C">
        <w:rPr>
          <w:rFonts w:ascii="Arial" w:hAnsi="Arial" w:cs="Arial"/>
          <w:color w:val="000000"/>
          <w:sz w:val="20"/>
          <w:szCs w:val="20"/>
        </w:rPr>
        <w:t xml:space="preserve"> model</w:t>
      </w:r>
      <w:r w:rsidR="0006137D">
        <w:rPr>
          <w:rFonts w:ascii="Arial" w:hAnsi="Arial" w:cs="Arial"/>
          <w:color w:val="000000"/>
          <w:sz w:val="20"/>
          <w:szCs w:val="20"/>
        </w:rPr>
        <w:t>s</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w:t>
      </w:r>
      <w:commentRangeStart w:id="220"/>
      <w:r w:rsidR="0074570B">
        <w:rPr>
          <w:rFonts w:ascii="Arial" w:hAnsi="Arial" w:cs="Arial"/>
          <w:color w:val="000000"/>
          <w:sz w:val="20"/>
          <w:szCs w:val="20"/>
        </w:rPr>
        <w:t>les</w:t>
      </w:r>
      <w:commentRangeEnd w:id="220"/>
      <w:r w:rsidR="00B10506">
        <w:rPr>
          <w:rStyle w:val="CommentReference"/>
          <w:rFonts w:ascii="Times New Roman" w:eastAsia="Times New Roman" w:hAnsi="Times New Roman" w:cs="Times New Roman"/>
        </w:rPr>
        <w:commentReference w:id="220"/>
      </w:r>
      <w:r w:rsidR="0074570B">
        <w:rPr>
          <w:rFonts w:ascii="Arial" w:hAnsi="Arial" w:cs="Arial"/>
          <w:color w:val="000000"/>
          <w:sz w:val="20"/>
          <w:szCs w:val="20"/>
        </w:rPr>
        <w:t xml:space="preserve">, </w:t>
      </w:r>
      <w:commentRangeStart w:id="221"/>
      <w:r w:rsidR="0074570B">
        <w:rPr>
          <w:rFonts w:ascii="Arial" w:hAnsi="Arial" w:cs="Arial"/>
          <w:color w:val="000000"/>
          <w:sz w:val="20"/>
          <w:szCs w:val="20"/>
        </w:rPr>
        <w:t>as well as counties that only experienced one hurricane over the study period</w:t>
      </w:r>
      <w:commentRangeEnd w:id="221"/>
      <w:r w:rsidR="00B10506">
        <w:rPr>
          <w:rStyle w:val="CommentReference"/>
          <w:rFonts w:ascii="Times New Roman" w:eastAsia="Times New Roman" w:hAnsi="Times New Roman" w:cs="Times New Roman"/>
        </w:rPr>
        <w:commentReference w:id="221"/>
      </w:r>
      <w:r w:rsidR="0074570B">
        <w:rPr>
          <w:rFonts w:ascii="Arial" w:hAnsi="Arial" w:cs="Arial"/>
          <w:color w:val="000000"/>
          <w:sz w:val="20"/>
          <w:szCs w:val="20"/>
        </w:rPr>
        <w:t xml:space="preserve">. </w:t>
      </w:r>
      <w:commentRangeStart w:id="222"/>
      <w:r w:rsidR="0074570B">
        <w:rPr>
          <w:rFonts w:ascii="Arial" w:hAnsi="Arial" w:cs="Arial"/>
          <w:color w:val="000000"/>
          <w:sz w:val="20"/>
          <w:szCs w:val="20"/>
        </w:rPr>
        <w:t>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commentRangeEnd w:id="222"/>
      <w:r w:rsidR="00385C7F">
        <w:rPr>
          <w:rStyle w:val="CommentReference"/>
          <w:rFonts w:ascii="Times New Roman" w:eastAsia="Times New Roman" w:hAnsi="Times New Roman" w:cs="Times New Roman"/>
        </w:rPr>
        <w:commentReference w:id="222"/>
      </w:r>
      <w:r w:rsidR="0074570B">
        <w:rPr>
          <w:rFonts w:ascii="Arial" w:hAnsi="Arial" w:cs="Arial"/>
          <w:color w:val="000000"/>
          <w:sz w:val="20"/>
          <w:szCs w:val="20"/>
        </w:rPr>
        <w:t xml:space="preserve">. </w:t>
      </w:r>
      <w:ins w:id="223" w:author="Gabriella Meltzer" w:date="2023-12-02T16:29:00Z">
        <w:r w:rsidR="005B38AA">
          <w:rPr>
            <w:rFonts w:ascii="Arial" w:hAnsi="Arial" w:cs="Arial"/>
            <w:color w:val="000000"/>
            <w:sz w:val="20"/>
            <w:szCs w:val="20"/>
          </w:rPr>
          <w:t>We also conducted sensitivity analyses examining potential moderating effects by proportion of grade cohort-level propo</w:t>
        </w:r>
      </w:ins>
      <w:ins w:id="224" w:author="Gabriella Meltzer" w:date="2023-12-02T16:30:00Z">
        <w:r w:rsidR="005B38AA">
          <w:rPr>
            <w:rFonts w:ascii="Arial" w:hAnsi="Arial" w:cs="Arial"/>
            <w:color w:val="000000"/>
            <w:sz w:val="20"/>
            <w:szCs w:val="20"/>
          </w:rPr>
          <w:t xml:space="preserve">rtion of </w:t>
        </w:r>
      </w:ins>
      <w:ins w:id="225" w:author="Gabriella Meltzer" w:date="2023-12-02T16:29:00Z">
        <w:r w:rsidR="005B38AA">
          <w:rPr>
            <w:rFonts w:ascii="Arial" w:hAnsi="Arial" w:cs="Arial"/>
            <w:color w:val="000000"/>
            <w:sz w:val="20"/>
            <w:szCs w:val="20"/>
          </w:rPr>
          <w:t>Black, Hispanic,</w:t>
        </w:r>
      </w:ins>
      <w:ins w:id="226" w:author="Gabriella Meltzer" w:date="2023-12-02T16:30:00Z">
        <w:r w:rsidR="005B38AA">
          <w:rPr>
            <w:rFonts w:ascii="Arial" w:hAnsi="Arial" w:cs="Arial"/>
            <w:color w:val="000000"/>
            <w:sz w:val="20"/>
            <w:szCs w:val="20"/>
          </w:rPr>
          <w:t xml:space="preserve"> and Indigenous</w:t>
        </w:r>
      </w:ins>
      <w:ins w:id="227" w:author="Gabriella Meltzer" w:date="2023-12-02T16:31:00Z">
        <w:r w:rsidR="005B38AA">
          <w:rPr>
            <w:rFonts w:ascii="Arial" w:hAnsi="Arial" w:cs="Arial"/>
            <w:color w:val="000000"/>
            <w:sz w:val="20"/>
            <w:szCs w:val="20"/>
          </w:rPr>
          <w:t xml:space="preserve"> and socioeconomically disempowered</w:t>
        </w:r>
      </w:ins>
      <w:ins w:id="228" w:author="Gabriella Meltzer" w:date="2023-12-02T16:30:00Z">
        <w:r w:rsidR="005B38AA">
          <w:rPr>
            <w:rFonts w:ascii="Arial" w:hAnsi="Arial" w:cs="Arial"/>
            <w:color w:val="000000"/>
            <w:sz w:val="20"/>
            <w:szCs w:val="20"/>
          </w:rPr>
          <w:t xml:space="preserve"> students</w:t>
        </w:r>
      </w:ins>
      <w:ins w:id="229" w:author="Gabriella Meltzer" w:date="2023-12-02T16:31:00Z">
        <w:r w:rsidR="005B38AA">
          <w:rPr>
            <w:rFonts w:ascii="Arial" w:hAnsi="Arial" w:cs="Arial"/>
            <w:color w:val="000000"/>
            <w:sz w:val="20"/>
            <w:szCs w:val="20"/>
          </w:rPr>
          <w:t xml:space="preserve">, as well as county-level proportion of </w:t>
        </w:r>
      </w:ins>
      <w:ins w:id="230" w:author="Gabriella Meltzer" w:date="2023-12-02T16:32:00Z">
        <w:r w:rsidR="005B38AA">
          <w:rPr>
            <w:rFonts w:ascii="Arial" w:hAnsi="Arial" w:cs="Arial"/>
            <w:color w:val="000000"/>
            <w:sz w:val="20"/>
            <w:szCs w:val="20"/>
          </w:rPr>
          <w:t xml:space="preserve">special education students. </w:t>
        </w:r>
      </w:ins>
      <w:r w:rsidR="0098266C">
        <w:rPr>
          <w:rFonts w:ascii="Arial" w:hAnsi="Arial" w:cs="Arial"/>
          <w:color w:val="000000"/>
          <w:sz w:val="20"/>
          <w:szCs w:val="20"/>
        </w:rPr>
        <w:t xml:space="preserve">None of the sensitivity analyses produced </w:t>
      </w:r>
      <w:commentRangeStart w:id="231"/>
      <w:r w:rsidR="0098266C">
        <w:rPr>
          <w:rFonts w:ascii="Arial" w:hAnsi="Arial" w:cs="Arial"/>
          <w:color w:val="000000"/>
          <w:sz w:val="20"/>
          <w:szCs w:val="20"/>
        </w:rPr>
        <w:t xml:space="preserve">meaningfully different </w:t>
      </w:r>
      <w:commentRangeEnd w:id="231"/>
      <w:r w:rsidR="007A4509">
        <w:rPr>
          <w:rStyle w:val="CommentReference"/>
          <w:rFonts w:ascii="Times New Roman" w:eastAsia="Times New Roman" w:hAnsi="Times New Roman" w:cs="Times New Roman"/>
        </w:rPr>
        <w:commentReference w:id="231"/>
      </w:r>
      <w:r w:rsidR="0098266C">
        <w:rPr>
          <w:rFonts w:ascii="Arial" w:hAnsi="Arial" w:cs="Arial"/>
          <w:color w:val="000000"/>
          <w:sz w:val="20"/>
          <w:szCs w:val="20"/>
        </w:rPr>
        <w:t xml:space="preserve">results </w:t>
      </w:r>
      <w:r w:rsidR="005B1E2E">
        <w:rPr>
          <w:rFonts w:ascii="Arial" w:hAnsi="Arial" w:cs="Arial"/>
          <w:color w:val="000000"/>
          <w:sz w:val="20"/>
          <w:szCs w:val="20"/>
        </w:rPr>
        <w:t>from</w:t>
      </w:r>
      <w:r w:rsidR="0098266C">
        <w:rPr>
          <w:rFonts w:ascii="Arial" w:hAnsi="Arial" w:cs="Arial"/>
          <w:color w:val="000000"/>
          <w:sz w:val="20"/>
          <w:szCs w:val="20"/>
        </w:rPr>
        <w:t xml:space="preserve"> the main </w:t>
      </w:r>
      <w:commentRangeStart w:id="232"/>
      <w:r w:rsidR="0098266C">
        <w:rPr>
          <w:rFonts w:ascii="Arial" w:hAnsi="Arial" w:cs="Arial"/>
          <w:color w:val="000000"/>
          <w:sz w:val="20"/>
          <w:szCs w:val="20"/>
        </w:rPr>
        <w:t>model.</w:t>
      </w:r>
      <w:commentRangeEnd w:id="232"/>
      <w:r w:rsidR="00001889">
        <w:rPr>
          <w:rStyle w:val="CommentReference"/>
          <w:rFonts w:ascii="Times New Roman" w:eastAsia="Times New Roman" w:hAnsi="Times New Roman" w:cs="Times New Roman"/>
        </w:rPr>
        <w:commentReference w:id="232"/>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commentRangeStart w:id="233"/>
      <w:r w:rsidRPr="00F649EE">
        <w:rPr>
          <w:rFonts w:ascii="Arial" w:hAnsi="Arial" w:cs="Arial"/>
          <w:b/>
          <w:color w:val="000000"/>
          <w:sz w:val="20"/>
          <w:szCs w:val="20"/>
        </w:rPr>
        <w:t>Acknowledgments</w:t>
      </w:r>
      <w:commentRangeEnd w:id="233"/>
      <w:r w:rsidR="00E95B0F">
        <w:rPr>
          <w:rStyle w:val="CommentReference"/>
          <w:rFonts w:ascii="Times New Roman" w:eastAsia="Times New Roman" w:hAnsi="Times New Roman" w:cs="Times New Roman"/>
        </w:rPr>
        <w:commentReference w:id="233"/>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1D6B22AA"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r w:rsidR="00030E4C">
        <w:rPr>
          <w:rFonts w:ascii="Arial" w:hAnsi="Arial" w:cs="Arial"/>
          <w:color w:val="000000"/>
          <w:sz w:val="20"/>
          <w:szCs w:val="20"/>
          <w:lang w:val="en-GB"/>
        </w:rPr>
        <w:t xml:space="preserve">Joel Schwartz was </w:t>
      </w:r>
      <w:r w:rsidR="001D60DE">
        <w:rPr>
          <w:rFonts w:ascii="Arial" w:hAnsi="Arial" w:cs="Arial"/>
          <w:color w:val="000000"/>
          <w:sz w:val="20"/>
          <w:szCs w:val="20"/>
          <w:lang w:val="en-GB"/>
        </w:rPr>
        <w:t xml:space="preserve">NIEHS </w:t>
      </w:r>
      <w:r w:rsidR="001D60DE" w:rsidRPr="001D60DE">
        <w:rPr>
          <w:rFonts w:ascii="Arial" w:hAnsi="Arial" w:cs="Arial"/>
          <w:color w:val="000000"/>
          <w:sz w:val="20"/>
          <w:szCs w:val="20"/>
          <w:lang w:val="en-GB"/>
        </w:rPr>
        <w:t>ES032418</w:t>
      </w:r>
      <w:r w:rsidR="00030E4C">
        <w:rPr>
          <w:rFonts w:ascii="Arial" w:hAnsi="Arial" w:cs="Arial"/>
          <w:color w:val="000000"/>
          <w:sz w:val="20"/>
          <w:szCs w:val="20"/>
          <w:lang w:val="en-GB"/>
        </w:rPr>
        <w:t xml:space="preserve">. </w:t>
      </w:r>
      <w:proofErr w:type="spellStart"/>
      <w:r w:rsidR="00030E4C">
        <w:rPr>
          <w:rFonts w:ascii="Arial" w:hAnsi="Arial" w:cs="Arial"/>
          <w:color w:val="000000"/>
          <w:sz w:val="20"/>
          <w:szCs w:val="20"/>
          <w:lang w:val="en-GB"/>
        </w:rPr>
        <w:t>Yoshira</w:t>
      </w:r>
      <w:proofErr w:type="spellEnd"/>
      <w:r w:rsidR="00030E4C">
        <w:rPr>
          <w:rFonts w:ascii="Arial" w:hAnsi="Arial" w:cs="Arial"/>
          <w:color w:val="000000"/>
          <w:sz w:val="20"/>
          <w:szCs w:val="20"/>
          <w:lang w:val="en-GB"/>
        </w:rPr>
        <w:t xml:space="preserve"> Ornelas Van Horne is supported by the JPB Environmental Health Fellowship.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02B52ECA" w14:textId="77777777" w:rsidR="006907C7" w:rsidRPr="006907C7" w:rsidRDefault="00205050" w:rsidP="006907C7">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6907C7" w:rsidRPr="006907C7">
        <w:rPr>
          <w:rFonts w:ascii="Arial" w:hAnsi="Arial" w:cs="Arial"/>
          <w:color w:val="000000"/>
          <w:sz w:val="20"/>
        </w:rPr>
        <w:t xml:space="preserve">1. </w:t>
      </w:r>
      <w:r w:rsidR="006907C7" w:rsidRPr="006907C7">
        <w:rPr>
          <w:rFonts w:ascii="Arial" w:hAnsi="Arial" w:cs="Arial"/>
          <w:color w:val="000000"/>
          <w:sz w:val="20"/>
        </w:rPr>
        <w:tab/>
        <w:t xml:space="preserve">J. Zehnder, tropical cyclone. </w:t>
      </w:r>
      <w:r w:rsidR="006907C7" w:rsidRPr="006907C7">
        <w:rPr>
          <w:rFonts w:ascii="Arial" w:hAnsi="Arial" w:cs="Arial"/>
          <w:i/>
          <w:iCs/>
          <w:color w:val="000000"/>
          <w:sz w:val="20"/>
        </w:rPr>
        <w:t>Encyclopedia Britannica</w:t>
      </w:r>
      <w:r w:rsidR="006907C7" w:rsidRPr="006907C7">
        <w:rPr>
          <w:rFonts w:ascii="Arial" w:hAnsi="Arial" w:cs="Arial"/>
          <w:color w:val="000000"/>
          <w:sz w:val="20"/>
        </w:rPr>
        <w:t xml:space="preserve"> (2023) (September 26, 2023).</w:t>
      </w:r>
    </w:p>
    <w:p w14:paraId="7BD0AAE2" w14:textId="20B76AFF"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 </w:t>
      </w:r>
      <w:r w:rsidRPr="006907C7">
        <w:rPr>
          <w:rFonts w:ascii="Arial" w:hAnsi="Arial" w:cs="Arial"/>
          <w:color w:val="000000"/>
          <w:sz w:val="20"/>
        </w:rPr>
        <w:tab/>
        <w:t xml:space="preserve">Record-breaking Atlantic hurricane season draws to an end. </w:t>
      </w:r>
      <w:r w:rsidRPr="006907C7">
        <w:rPr>
          <w:rFonts w:ascii="Arial" w:hAnsi="Arial" w:cs="Arial"/>
          <w:i/>
          <w:iCs/>
          <w:color w:val="000000"/>
          <w:sz w:val="20"/>
        </w:rPr>
        <w:t>National Oceanic and Atmospheric Administration</w:t>
      </w:r>
      <w:r w:rsidRPr="006907C7">
        <w:rPr>
          <w:rFonts w:ascii="Arial" w:hAnsi="Arial" w:cs="Arial"/>
          <w:color w:val="000000"/>
          <w:sz w:val="20"/>
        </w:rPr>
        <w:t xml:space="preserve"> (2020) (September 26, 2023).</w:t>
      </w:r>
    </w:p>
    <w:p w14:paraId="0F38A67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 </w:t>
      </w:r>
      <w:r w:rsidRPr="006907C7">
        <w:rPr>
          <w:rFonts w:ascii="Arial" w:hAnsi="Arial" w:cs="Arial"/>
          <w:color w:val="000000"/>
          <w:sz w:val="20"/>
        </w:rPr>
        <w:tab/>
        <w:t xml:space="preserve">S. Harvey, 2021 hurricane season uses up name list for only 3rd time in history. </w:t>
      </w:r>
      <w:r w:rsidRPr="006907C7">
        <w:rPr>
          <w:rFonts w:ascii="Arial" w:hAnsi="Arial" w:cs="Arial"/>
          <w:i/>
          <w:iCs/>
          <w:color w:val="000000"/>
          <w:sz w:val="20"/>
        </w:rPr>
        <w:t>CW 39 Houston</w:t>
      </w:r>
      <w:r w:rsidRPr="006907C7">
        <w:rPr>
          <w:rFonts w:ascii="Arial" w:hAnsi="Arial" w:cs="Arial"/>
          <w:color w:val="000000"/>
          <w:sz w:val="20"/>
        </w:rPr>
        <w:t xml:space="preserve"> (2021) (September 26, 2023).</w:t>
      </w:r>
    </w:p>
    <w:p w14:paraId="0B566E6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 </w:t>
      </w:r>
      <w:r w:rsidRPr="006907C7">
        <w:rPr>
          <w:rFonts w:ascii="Arial" w:hAnsi="Arial" w:cs="Arial"/>
          <w:color w:val="000000"/>
          <w:sz w:val="20"/>
        </w:rPr>
        <w:tab/>
        <w:t xml:space="preserve">S. Wang, R. Toumi, Recent migration of tropical cyclones toward coasts. </w:t>
      </w:r>
      <w:r w:rsidRPr="006907C7">
        <w:rPr>
          <w:rFonts w:ascii="Arial" w:hAnsi="Arial" w:cs="Arial"/>
          <w:i/>
          <w:iCs/>
          <w:color w:val="000000"/>
          <w:sz w:val="20"/>
        </w:rPr>
        <w:t>Science</w:t>
      </w:r>
      <w:r w:rsidRPr="006907C7">
        <w:rPr>
          <w:rFonts w:ascii="Arial" w:hAnsi="Arial" w:cs="Arial"/>
          <w:color w:val="000000"/>
          <w:sz w:val="20"/>
        </w:rPr>
        <w:t xml:space="preserve"> </w:t>
      </w:r>
      <w:r w:rsidRPr="006907C7">
        <w:rPr>
          <w:rFonts w:ascii="Arial" w:hAnsi="Arial" w:cs="Arial"/>
          <w:b/>
          <w:bCs/>
          <w:color w:val="000000"/>
          <w:sz w:val="20"/>
        </w:rPr>
        <w:t>371</w:t>
      </w:r>
      <w:r w:rsidRPr="006907C7">
        <w:rPr>
          <w:rFonts w:ascii="Arial" w:hAnsi="Arial" w:cs="Arial"/>
          <w:color w:val="000000"/>
          <w:sz w:val="20"/>
        </w:rPr>
        <w:t>, 514–517 (2021).</w:t>
      </w:r>
    </w:p>
    <w:p w14:paraId="0DD66373"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5. </w:t>
      </w:r>
      <w:r w:rsidRPr="006907C7">
        <w:rPr>
          <w:rFonts w:ascii="Arial" w:hAnsi="Arial" w:cs="Arial"/>
          <w:color w:val="000000"/>
          <w:sz w:val="20"/>
        </w:rPr>
        <w:tab/>
        <w:t xml:space="preserve">D. Chavas, J. Chen, Tropical cyclones could last longer after landfall in a warming world. </w:t>
      </w:r>
      <w:r w:rsidRPr="006907C7">
        <w:rPr>
          <w:rFonts w:ascii="Arial" w:hAnsi="Arial" w:cs="Arial"/>
          <w:i/>
          <w:iCs/>
          <w:color w:val="000000"/>
          <w:sz w:val="20"/>
        </w:rPr>
        <w:t>Nature</w:t>
      </w:r>
      <w:r w:rsidRPr="006907C7">
        <w:rPr>
          <w:rFonts w:ascii="Arial" w:hAnsi="Arial" w:cs="Arial"/>
          <w:color w:val="000000"/>
          <w:sz w:val="20"/>
        </w:rPr>
        <w:t xml:space="preserve"> </w:t>
      </w:r>
      <w:r w:rsidRPr="006907C7">
        <w:rPr>
          <w:rFonts w:ascii="Arial" w:hAnsi="Arial" w:cs="Arial"/>
          <w:b/>
          <w:bCs/>
          <w:color w:val="000000"/>
          <w:sz w:val="20"/>
        </w:rPr>
        <w:t>587</w:t>
      </w:r>
      <w:r w:rsidRPr="006907C7">
        <w:rPr>
          <w:rFonts w:ascii="Arial" w:hAnsi="Arial" w:cs="Arial"/>
          <w:color w:val="000000"/>
          <w:sz w:val="20"/>
        </w:rPr>
        <w:t>, 200–201 (2020).</w:t>
      </w:r>
    </w:p>
    <w:p w14:paraId="74B1FA2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6. </w:t>
      </w:r>
      <w:r w:rsidRPr="006907C7">
        <w:rPr>
          <w:rFonts w:ascii="Arial" w:hAnsi="Arial" w:cs="Arial"/>
          <w:color w:val="000000"/>
          <w:sz w:val="20"/>
        </w:rPr>
        <w:tab/>
        <w:t xml:space="preserve">J. Weinkle, </w:t>
      </w:r>
      <w:r w:rsidRPr="006907C7">
        <w:rPr>
          <w:rFonts w:ascii="Arial" w:hAnsi="Arial" w:cs="Arial"/>
          <w:i/>
          <w:iCs/>
          <w:color w:val="000000"/>
          <w:sz w:val="20"/>
        </w:rPr>
        <w:t>et al.</w:t>
      </w:r>
      <w:r w:rsidRPr="006907C7">
        <w:rPr>
          <w:rFonts w:ascii="Arial" w:hAnsi="Arial" w:cs="Arial"/>
          <w:color w:val="000000"/>
          <w:sz w:val="20"/>
        </w:rPr>
        <w:t xml:space="preserve">, Normalized hurricane damage in the continental United States 1900–2017. </w:t>
      </w:r>
      <w:r w:rsidRPr="006907C7">
        <w:rPr>
          <w:rFonts w:ascii="Arial" w:hAnsi="Arial" w:cs="Arial"/>
          <w:i/>
          <w:iCs/>
          <w:color w:val="000000"/>
          <w:sz w:val="20"/>
        </w:rPr>
        <w:t>Nat Sustain</w:t>
      </w:r>
      <w:r w:rsidRPr="006907C7">
        <w:rPr>
          <w:rFonts w:ascii="Arial" w:hAnsi="Arial" w:cs="Arial"/>
          <w:color w:val="000000"/>
          <w:sz w:val="20"/>
        </w:rPr>
        <w:t xml:space="preserve"> </w:t>
      </w:r>
      <w:r w:rsidRPr="006907C7">
        <w:rPr>
          <w:rFonts w:ascii="Arial" w:hAnsi="Arial" w:cs="Arial"/>
          <w:b/>
          <w:bCs/>
          <w:color w:val="000000"/>
          <w:sz w:val="20"/>
        </w:rPr>
        <w:t>1</w:t>
      </w:r>
      <w:r w:rsidRPr="006907C7">
        <w:rPr>
          <w:rFonts w:ascii="Arial" w:hAnsi="Arial" w:cs="Arial"/>
          <w:color w:val="000000"/>
          <w:sz w:val="20"/>
        </w:rPr>
        <w:t>, 808–813 (2018).</w:t>
      </w:r>
    </w:p>
    <w:p w14:paraId="6AD7BAE2"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7.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Association of Tropical Cyclones With County-Level Mortality in the US. </w:t>
      </w:r>
      <w:r w:rsidRPr="006907C7">
        <w:rPr>
          <w:rFonts w:ascii="Arial" w:hAnsi="Arial" w:cs="Arial"/>
          <w:i/>
          <w:iCs/>
          <w:color w:val="000000"/>
          <w:sz w:val="20"/>
        </w:rPr>
        <w:t>JAMA</w:t>
      </w:r>
      <w:r w:rsidRPr="006907C7">
        <w:rPr>
          <w:rFonts w:ascii="Arial" w:hAnsi="Arial" w:cs="Arial"/>
          <w:color w:val="000000"/>
          <w:sz w:val="20"/>
        </w:rPr>
        <w:t xml:space="preserve"> </w:t>
      </w:r>
      <w:r w:rsidRPr="006907C7">
        <w:rPr>
          <w:rFonts w:ascii="Arial" w:hAnsi="Arial" w:cs="Arial"/>
          <w:b/>
          <w:bCs/>
          <w:color w:val="000000"/>
          <w:sz w:val="20"/>
        </w:rPr>
        <w:t>327</w:t>
      </w:r>
      <w:r w:rsidRPr="006907C7">
        <w:rPr>
          <w:rFonts w:ascii="Arial" w:hAnsi="Arial" w:cs="Arial"/>
          <w:color w:val="000000"/>
          <w:sz w:val="20"/>
        </w:rPr>
        <w:t>, 946–955 (2022).</w:t>
      </w:r>
    </w:p>
    <w:p w14:paraId="712959D3"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8.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Short-term excess mortality following tropical cyclones in the United States. </w:t>
      </w:r>
      <w:r w:rsidRPr="006907C7">
        <w:rPr>
          <w:rFonts w:ascii="Arial" w:hAnsi="Arial" w:cs="Arial"/>
          <w:i/>
          <w:iCs/>
          <w:color w:val="000000"/>
          <w:sz w:val="20"/>
        </w:rPr>
        <w:t>Science Advances</w:t>
      </w:r>
      <w:r w:rsidRPr="006907C7">
        <w:rPr>
          <w:rFonts w:ascii="Arial" w:hAnsi="Arial" w:cs="Arial"/>
          <w:color w:val="000000"/>
          <w:sz w:val="20"/>
        </w:rPr>
        <w:t xml:space="preserve"> </w:t>
      </w:r>
      <w:r w:rsidRPr="006907C7">
        <w:rPr>
          <w:rFonts w:ascii="Arial" w:hAnsi="Arial" w:cs="Arial"/>
          <w:b/>
          <w:bCs/>
          <w:color w:val="000000"/>
          <w:sz w:val="20"/>
        </w:rPr>
        <w:t>9</w:t>
      </w:r>
      <w:r w:rsidRPr="006907C7">
        <w:rPr>
          <w:rFonts w:ascii="Arial" w:hAnsi="Arial" w:cs="Arial"/>
          <w:color w:val="000000"/>
          <w:sz w:val="20"/>
        </w:rPr>
        <w:t>, eadg6633 (2023).</w:t>
      </w:r>
    </w:p>
    <w:p w14:paraId="5A67D8E1"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9. </w:t>
      </w:r>
      <w:r w:rsidRPr="006907C7">
        <w:rPr>
          <w:rFonts w:ascii="Arial" w:hAnsi="Arial" w:cs="Arial"/>
          <w:color w:val="000000"/>
          <w:sz w:val="20"/>
        </w:rPr>
        <w:tab/>
        <w:t xml:space="preserve">R. M. Parks, </w:t>
      </w:r>
      <w:r w:rsidRPr="006907C7">
        <w:rPr>
          <w:rFonts w:ascii="Arial" w:hAnsi="Arial" w:cs="Arial"/>
          <w:i/>
          <w:iCs/>
          <w:color w:val="000000"/>
          <w:sz w:val="20"/>
        </w:rPr>
        <w:t>et al.</w:t>
      </w:r>
      <w:r w:rsidRPr="006907C7">
        <w:rPr>
          <w:rFonts w:ascii="Arial" w:hAnsi="Arial" w:cs="Arial"/>
          <w:color w:val="000000"/>
          <w:sz w:val="20"/>
        </w:rPr>
        <w:t xml:space="preserve">, Tropical cyclone exposure is associated with increased hospitalization rates in older adults. </w:t>
      </w:r>
      <w:r w:rsidRPr="006907C7">
        <w:rPr>
          <w:rFonts w:ascii="Arial" w:hAnsi="Arial" w:cs="Arial"/>
          <w:i/>
          <w:iCs/>
          <w:color w:val="000000"/>
          <w:sz w:val="20"/>
        </w:rPr>
        <w:t>Nat Commun</w:t>
      </w:r>
      <w:r w:rsidRPr="006907C7">
        <w:rPr>
          <w:rFonts w:ascii="Arial" w:hAnsi="Arial" w:cs="Arial"/>
          <w:color w:val="000000"/>
          <w:sz w:val="20"/>
        </w:rPr>
        <w:t xml:space="preserve"> </w:t>
      </w:r>
      <w:r w:rsidRPr="006907C7">
        <w:rPr>
          <w:rFonts w:ascii="Arial" w:hAnsi="Arial" w:cs="Arial"/>
          <w:b/>
          <w:bCs/>
          <w:color w:val="000000"/>
          <w:sz w:val="20"/>
        </w:rPr>
        <w:t>12</w:t>
      </w:r>
      <w:r w:rsidRPr="006907C7">
        <w:rPr>
          <w:rFonts w:ascii="Arial" w:hAnsi="Arial" w:cs="Arial"/>
          <w:color w:val="000000"/>
          <w:sz w:val="20"/>
        </w:rPr>
        <w:t>, 1545 (2021).</w:t>
      </w:r>
    </w:p>
    <w:p w14:paraId="5CF818D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10. </w:t>
      </w:r>
      <w:r w:rsidRPr="006907C7">
        <w:rPr>
          <w:rFonts w:ascii="Arial" w:hAnsi="Arial" w:cs="Arial"/>
          <w:color w:val="000000"/>
          <w:sz w:val="20"/>
        </w:rPr>
        <w:tab/>
        <w:t xml:space="preserve">R. M. Parks, R. R. Guinto, Invited Perspective: Uncovering the Hidden Burden of Tropical Cyclones on Public Health Locally and Worldwide. </w:t>
      </w:r>
      <w:r w:rsidRPr="006907C7">
        <w:rPr>
          <w:rFonts w:ascii="Arial" w:hAnsi="Arial" w:cs="Arial"/>
          <w:i/>
          <w:iCs/>
          <w:color w:val="000000"/>
          <w:sz w:val="20"/>
        </w:rPr>
        <w:t>Environmental Health Perspectives</w:t>
      </w:r>
      <w:r w:rsidRPr="006907C7">
        <w:rPr>
          <w:rFonts w:ascii="Arial" w:hAnsi="Arial" w:cs="Arial"/>
          <w:color w:val="000000"/>
          <w:sz w:val="20"/>
        </w:rPr>
        <w:t xml:space="preserve"> </w:t>
      </w:r>
      <w:r w:rsidRPr="006907C7">
        <w:rPr>
          <w:rFonts w:ascii="Arial" w:hAnsi="Arial" w:cs="Arial"/>
          <w:b/>
          <w:bCs/>
          <w:color w:val="000000"/>
          <w:sz w:val="20"/>
        </w:rPr>
        <w:t>130</w:t>
      </w:r>
      <w:r w:rsidRPr="006907C7">
        <w:rPr>
          <w:rFonts w:ascii="Arial" w:hAnsi="Arial" w:cs="Arial"/>
          <w:color w:val="000000"/>
          <w:sz w:val="20"/>
        </w:rPr>
        <w:t>, 111306.</w:t>
      </w:r>
    </w:p>
    <w:p w14:paraId="34DEAA0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11. </w:t>
      </w:r>
      <w:r w:rsidRPr="006907C7">
        <w:rPr>
          <w:rFonts w:ascii="Arial" w:hAnsi="Arial" w:cs="Arial"/>
          <w:color w:val="000000"/>
          <w:sz w:val="20"/>
        </w:rPr>
        <w:tab/>
        <w:t xml:space="preserve">L. Peek, D. M. Abramson, R. S. Cox, A. Fothergill, J. Tobin, “Children and Disasters” in </w:t>
      </w:r>
      <w:r w:rsidRPr="006907C7">
        <w:rPr>
          <w:rFonts w:ascii="Arial" w:hAnsi="Arial" w:cs="Arial"/>
          <w:i/>
          <w:iCs/>
          <w:color w:val="000000"/>
          <w:sz w:val="20"/>
        </w:rPr>
        <w:t>Handbook of Disaster Research</w:t>
      </w:r>
      <w:r w:rsidRPr="006907C7">
        <w:rPr>
          <w:rFonts w:ascii="Arial" w:hAnsi="Arial" w:cs="Arial"/>
          <w:color w:val="000000"/>
          <w:sz w:val="20"/>
        </w:rPr>
        <w:t>, Handbooks of Sociology and Social Research., H. Rodríguez, W. Donner, J. E. Trainor, Eds. (Springer International Publishing, 2018), pp. 243–262.</w:t>
      </w:r>
    </w:p>
    <w:p w14:paraId="5D2EB7C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12. </w:t>
      </w:r>
      <w:r w:rsidRPr="006907C7">
        <w:rPr>
          <w:rFonts w:ascii="Arial" w:hAnsi="Arial" w:cs="Arial"/>
          <w:color w:val="000000"/>
          <w:sz w:val="20"/>
        </w:rPr>
        <w:tab/>
        <w:t xml:space="preserve">W. Thiery, </w:t>
      </w:r>
      <w:r w:rsidRPr="006907C7">
        <w:rPr>
          <w:rFonts w:ascii="Arial" w:hAnsi="Arial" w:cs="Arial"/>
          <w:i/>
          <w:iCs/>
          <w:color w:val="000000"/>
          <w:sz w:val="20"/>
        </w:rPr>
        <w:t>et al.</w:t>
      </w:r>
      <w:r w:rsidRPr="006907C7">
        <w:rPr>
          <w:rFonts w:ascii="Arial" w:hAnsi="Arial" w:cs="Arial"/>
          <w:color w:val="000000"/>
          <w:sz w:val="20"/>
        </w:rPr>
        <w:t xml:space="preserve">, Intergenerational inequities in exposure to climate extremes. </w:t>
      </w:r>
      <w:r w:rsidRPr="006907C7">
        <w:rPr>
          <w:rFonts w:ascii="Arial" w:hAnsi="Arial" w:cs="Arial"/>
          <w:i/>
          <w:iCs/>
          <w:color w:val="000000"/>
          <w:sz w:val="20"/>
        </w:rPr>
        <w:t>Science</w:t>
      </w:r>
      <w:r w:rsidRPr="006907C7">
        <w:rPr>
          <w:rFonts w:ascii="Arial" w:hAnsi="Arial" w:cs="Arial"/>
          <w:color w:val="000000"/>
          <w:sz w:val="20"/>
        </w:rPr>
        <w:t xml:space="preserve"> </w:t>
      </w:r>
      <w:r w:rsidRPr="006907C7">
        <w:rPr>
          <w:rFonts w:ascii="Arial" w:hAnsi="Arial" w:cs="Arial"/>
          <w:b/>
          <w:bCs/>
          <w:color w:val="000000"/>
          <w:sz w:val="20"/>
        </w:rPr>
        <w:t>374</w:t>
      </w:r>
      <w:r w:rsidRPr="006907C7">
        <w:rPr>
          <w:rFonts w:ascii="Arial" w:hAnsi="Arial" w:cs="Arial"/>
          <w:color w:val="000000"/>
          <w:sz w:val="20"/>
        </w:rPr>
        <w:t>, 158–160 (2021).</w:t>
      </w:r>
    </w:p>
    <w:p w14:paraId="644CF4D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13. </w:t>
      </w:r>
      <w:r w:rsidRPr="006907C7">
        <w:rPr>
          <w:rFonts w:ascii="Arial" w:hAnsi="Arial" w:cs="Arial"/>
          <w:color w:val="000000"/>
          <w:sz w:val="20"/>
        </w:rPr>
        <w:tab/>
        <w:t xml:space="preserve">L. Peek, Children and Disasters: Understanding Vulnerability, Developing Capacities, and Promoting Resilience — An Introduction. </w:t>
      </w:r>
      <w:r w:rsidRPr="006907C7">
        <w:rPr>
          <w:rFonts w:ascii="Arial" w:hAnsi="Arial" w:cs="Arial"/>
          <w:i/>
          <w:iCs/>
          <w:color w:val="000000"/>
          <w:sz w:val="20"/>
        </w:rPr>
        <w:t>Children, Youth and Environments</w:t>
      </w:r>
      <w:r w:rsidRPr="006907C7">
        <w:rPr>
          <w:rFonts w:ascii="Arial" w:hAnsi="Arial" w:cs="Arial"/>
          <w:color w:val="000000"/>
          <w:sz w:val="20"/>
        </w:rPr>
        <w:t xml:space="preserve"> </w:t>
      </w:r>
      <w:r w:rsidRPr="006907C7">
        <w:rPr>
          <w:rFonts w:ascii="Arial" w:hAnsi="Arial" w:cs="Arial"/>
          <w:b/>
          <w:bCs/>
          <w:color w:val="000000"/>
          <w:sz w:val="20"/>
        </w:rPr>
        <w:t>18</w:t>
      </w:r>
      <w:r w:rsidRPr="006907C7">
        <w:rPr>
          <w:rFonts w:ascii="Arial" w:hAnsi="Arial" w:cs="Arial"/>
          <w:color w:val="000000"/>
          <w:sz w:val="20"/>
        </w:rPr>
        <w:t>, 1–29 (2008).</w:t>
      </w:r>
    </w:p>
    <w:p w14:paraId="775A4BC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14. </w:t>
      </w:r>
      <w:r w:rsidRPr="006907C7">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6907C7">
        <w:rPr>
          <w:rFonts w:ascii="Arial" w:hAnsi="Arial" w:cs="Arial"/>
          <w:i/>
          <w:iCs/>
          <w:color w:val="000000"/>
          <w:sz w:val="20"/>
        </w:rPr>
        <w:t>Sociological Spectrum</w:t>
      </w:r>
      <w:r w:rsidRPr="006907C7">
        <w:rPr>
          <w:rFonts w:ascii="Arial" w:hAnsi="Arial" w:cs="Arial"/>
          <w:color w:val="000000"/>
          <w:sz w:val="20"/>
        </w:rPr>
        <w:t xml:space="preserve"> </w:t>
      </w:r>
      <w:r w:rsidRPr="006907C7">
        <w:rPr>
          <w:rFonts w:ascii="Arial" w:hAnsi="Arial" w:cs="Arial"/>
          <w:b/>
          <w:bCs/>
          <w:color w:val="000000"/>
          <w:sz w:val="20"/>
        </w:rPr>
        <w:t>27</w:t>
      </w:r>
      <w:r w:rsidRPr="006907C7">
        <w:rPr>
          <w:rFonts w:ascii="Arial" w:hAnsi="Arial" w:cs="Arial"/>
          <w:color w:val="000000"/>
          <w:sz w:val="20"/>
        </w:rPr>
        <w:t>, 767–780 (2007).</w:t>
      </w:r>
    </w:p>
    <w:p w14:paraId="5E1AD3EF"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15. </w:t>
      </w:r>
      <w:r w:rsidRPr="006907C7">
        <w:rPr>
          <w:rFonts w:ascii="Arial" w:hAnsi="Arial" w:cs="Arial"/>
          <w:color w:val="000000"/>
          <w:sz w:val="20"/>
        </w:rPr>
        <w:tab/>
        <w:t xml:space="preserve">R. Klein, These Are The Schools That Hurricane Katrina Destroyed. </w:t>
      </w:r>
      <w:r w:rsidRPr="006907C7">
        <w:rPr>
          <w:rFonts w:ascii="Arial" w:hAnsi="Arial" w:cs="Arial"/>
          <w:i/>
          <w:iCs/>
          <w:color w:val="000000"/>
          <w:sz w:val="20"/>
        </w:rPr>
        <w:t>HuffPost Voices</w:t>
      </w:r>
      <w:r w:rsidRPr="006907C7">
        <w:rPr>
          <w:rFonts w:ascii="Arial" w:hAnsi="Arial" w:cs="Arial"/>
          <w:color w:val="000000"/>
          <w:sz w:val="20"/>
        </w:rPr>
        <w:t xml:space="preserve"> (2015) (September 26, 2023).</w:t>
      </w:r>
    </w:p>
    <w:p w14:paraId="4641575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16. </w:t>
      </w:r>
      <w:r w:rsidRPr="006907C7">
        <w:rPr>
          <w:rFonts w:ascii="Arial" w:hAnsi="Arial" w:cs="Arial"/>
          <w:color w:val="000000"/>
          <w:sz w:val="20"/>
        </w:rPr>
        <w:tab/>
        <w:t xml:space="preserve">C. R. Davis, S. R. Cannon, S. C. Fuller, The storm after the storm: the long-term lingering impacts of hurricanes on schools. </w:t>
      </w:r>
      <w:r w:rsidRPr="006907C7">
        <w:rPr>
          <w:rFonts w:ascii="Arial" w:hAnsi="Arial" w:cs="Arial"/>
          <w:i/>
          <w:iCs/>
          <w:color w:val="000000"/>
          <w:sz w:val="20"/>
        </w:rPr>
        <w:t>Disaster Prevention and Management: An International Journal</w:t>
      </w:r>
      <w:r w:rsidRPr="006907C7">
        <w:rPr>
          <w:rFonts w:ascii="Arial" w:hAnsi="Arial" w:cs="Arial"/>
          <w:color w:val="000000"/>
          <w:sz w:val="20"/>
        </w:rPr>
        <w:t xml:space="preserve"> </w:t>
      </w:r>
      <w:r w:rsidRPr="006907C7">
        <w:rPr>
          <w:rFonts w:ascii="Arial" w:hAnsi="Arial" w:cs="Arial"/>
          <w:b/>
          <w:bCs/>
          <w:color w:val="000000"/>
          <w:sz w:val="20"/>
        </w:rPr>
        <w:t>30</w:t>
      </w:r>
      <w:r w:rsidRPr="006907C7">
        <w:rPr>
          <w:rFonts w:ascii="Arial" w:hAnsi="Arial" w:cs="Arial"/>
          <w:color w:val="000000"/>
          <w:sz w:val="20"/>
        </w:rPr>
        <w:t>, 264–278 (2021).</w:t>
      </w:r>
    </w:p>
    <w:p w14:paraId="53C12E9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lastRenderedPageBreak/>
        <w:t xml:space="preserve">17. </w:t>
      </w:r>
      <w:r w:rsidRPr="006907C7">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6907C7">
        <w:rPr>
          <w:rFonts w:ascii="Arial" w:hAnsi="Arial" w:cs="Arial"/>
          <w:i/>
          <w:iCs/>
          <w:color w:val="000000"/>
          <w:sz w:val="20"/>
        </w:rPr>
        <w:t>Journal of Clinical Child &amp; Adolescent Psychology</w:t>
      </w:r>
      <w:r w:rsidRPr="006907C7">
        <w:rPr>
          <w:rFonts w:ascii="Arial" w:hAnsi="Arial" w:cs="Arial"/>
          <w:color w:val="000000"/>
          <w:sz w:val="20"/>
        </w:rPr>
        <w:t xml:space="preserve"> </w:t>
      </w:r>
      <w:r w:rsidRPr="006907C7">
        <w:rPr>
          <w:rFonts w:ascii="Arial" w:hAnsi="Arial" w:cs="Arial"/>
          <w:b/>
          <w:bCs/>
          <w:color w:val="000000"/>
          <w:sz w:val="20"/>
        </w:rPr>
        <w:t>43</w:t>
      </w:r>
      <w:r w:rsidRPr="006907C7">
        <w:rPr>
          <w:rFonts w:ascii="Arial" w:hAnsi="Arial" w:cs="Arial"/>
          <w:color w:val="000000"/>
          <w:sz w:val="20"/>
        </w:rPr>
        <w:t>, 43–50 (2014).</w:t>
      </w:r>
    </w:p>
    <w:p w14:paraId="35259D0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18. </w:t>
      </w:r>
      <w:r w:rsidRPr="006907C7">
        <w:rPr>
          <w:rFonts w:ascii="Arial" w:hAnsi="Arial" w:cs="Arial"/>
          <w:color w:val="000000"/>
          <w:sz w:val="20"/>
        </w:rPr>
        <w:tab/>
        <w:t xml:space="preserve">C. F. Weems, </w:t>
      </w:r>
      <w:r w:rsidRPr="006907C7">
        <w:rPr>
          <w:rFonts w:ascii="Arial" w:hAnsi="Arial" w:cs="Arial"/>
          <w:i/>
          <w:iCs/>
          <w:color w:val="000000"/>
          <w:sz w:val="20"/>
        </w:rPr>
        <w:t>et al.</w:t>
      </w:r>
      <w:r w:rsidRPr="006907C7">
        <w:rPr>
          <w:rFonts w:ascii="Arial" w:hAnsi="Arial" w:cs="Arial"/>
          <w:color w:val="000000"/>
          <w:sz w:val="20"/>
        </w:rPr>
        <w:t xml:space="preserve">, A theoretical model of continuity in anxiety and links to academic achievement in disaster-exposed school children. </w:t>
      </w:r>
      <w:r w:rsidRPr="006907C7">
        <w:rPr>
          <w:rFonts w:ascii="Arial" w:hAnsi="Arial" w:cs="Arial"/>
          <w:i/>
          <w:iCs/>
          <w:color w:val="000000"/>
          <w:sz w:val="20"/>
        </w:rPr>
        <w:t>Dev Psychopathol</w:t>
      </w:r>
      <w:r w:rsidRPr="006907C7">
        <w:rPr>
          <w:rFonts w:ascii="Arial" w:hAnsi="Arial" w:cs="Arial"/>
          <w:color w:val="000000"/>
          <w:sz w:val="20"/>
        </w:rPr>
        <w:t xml:space="preserve"> </w:t>
      </w:r>
      <w:r w:rsidRPr="006907C7">
        <w:rPr>
          <w:rFonts w:ascii="Arial" w:hAnsi="Arial" w:cs="Arial"/>
          <w:b/>
          <w:bCs/>
          <w:color w:val="000000"/>
          <w:sz w:val="20"/>
        </w:rPr>
        <w:t>25</w:t>
      </w:r>
      <w:r w:rsidRPr="006907C7">
        <w:rPr>
          <w:rFonts w:ascii="Arial" w:hAnsi="Arial" w:cs="Arial"/>
          <w:color w:val="000000"/>
          <w:sz w:val="20"/>
        </w:rPr>
        <w:t>, 729–737 (2013).</w:t>
      </w:r>
    </w:p>
    <w:p w14:paraId="7F06735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19. </w:t>
      </w:r>
      <w:r w:rsidRPr="006907C7">
        <w:rPr>
          <w:rFonts w:ascii="Arial" w:hAnsi="Arial" w:cs="Arial"/>
          <w:color w:val="000000"/>
          <w:sz w:val="20"/>
        </w:rPr>
        <w:tab/>
        <w:t xml:space="preserve">M. E. Ward, K. Shelley, K. Kaase, J. F. Pane, Hurricane Katrina: A Longitudinal Study of the Achievement and Behavior of Displaced Students. </w:t>
      </w:r>
      <w:r w:rsidRPr="006907C7">
        <w:rPr>
          <w:rFonts w:ascii="Arial" w:hAnsi="Arial" w:cs="Arial"/>
          <w:i/>
          <w:iCs/>
          <w:color w:val="000000"/>
          <w:sz w:val="20"/>
        </w:rPr>
        <w:t>Journal of Education for Students Placed at Risk (JESPAR)</w:t>
      </w:r>
      <w:r w:rsidRPr="006907C7">
        <w:rPr>
          <w:rFonts w:ascii="Arial" w:hAnsi="Arial" w:cs="Arial"/>
          <w:color w:val="000000"/>
          <w:sz w:val="20"/>
        </w:rPr>
        <w:t xml:space="preserve"> </w:t>
      </w:r>
      <w:r w:rsidRPr="006907C7">
        <w:rPr>
          <w:rFonts w:ascii="Arial" w:hAnsi="Arial" w:cs="Arial"/>
          <w:b/>
          <w:bCs/>
          <w:color w:val="000000"/>
          <w:sz w:val="20"/>
        </w:rPr>
        <w:t>13</w:t>
      </w:r>
      <w:r w:rsidRPr="006907C7">
        <w:rPr>
          <w:rFonts w:ascii="Arial" w:hAnsi="Arial" w:cs="Arial"/>
          <w:color w:val="000000"/>
          <w:sz w:val="20"/>
        </w:rPr>
        <w:t>, 297–317 (2008).</w:t>
      </w:r>
    </w:p>
    <w:p w14:paraId="35835088"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20. </w:t>
      </w:r>
      <w:r w:rsidRPr="006907C7">
        <w:rPr>
          <w:rFonts w:ascii="Arial" w:hAnsi="Arial" w:cs="Arial"/>
          <w:color w:val="000000"/>
          <w:sz w:val="20"/>
        </w:rPr>
        <w:tab/>
        <w:t xml:space="preserve">G. M. Holmes, Effect of Extreme Weather Events on Student Test Performance. </w:t>
      </w:r>
      <w:r w:rsidRPr="006907C7">
        <w:rPr>
          <w:rFonts w:ascii="Arial" w:hAnsi="Arial" w:cs="Arial"/>
          <w:i/>
          <w:iCs/>
          <w:color w:val="000000"/>
          <w:sz w:val="20"/>
        </w:rPr>
        <w:t>Natural Hazards Review</w:t>
      </w:r>
      <w:r w:rsidRPr="006907C7">
        <w:rPr>
          <w:rFonts w:ascii="Arial" w:hAnsi="Arial" w:cs="Arial"/>
          <w:color w:val="000000"/>
          <w:sz w:val="20"/>
        </w:rPr>
        <w:t xml:space="preserve"> </w:t>
      </w:r>
      <w:r w:rsidRPr="006907C7">
        <w:rPr>
          <w:rFonts w:ascii="Arial" w:hAnsi="Arial" w:cs="Arial"/>
          <w:b/>
          <w:bCs/>
          <w:color w:val="000000"/>
          <w:sz w:val="20"/>
        </w:rPr>
        <w:t>3</w:t>
      </w:r>
      <w:r w:rsidRPr="006907C7">
        <w:rPr>
          <w:rFonts w:ascii="Arial" w:hAnsi="Arial" w:cs="Arial"/>
          <w:color w:val="000000"/>
          <w:sz w:val="20"/>
        </w:rPr>
        <w:t>, 82–91 (2002).</w:t>
      </w:r>
    </w:p>
    <w:p w14:paraId="09B5445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21. </w:t>
      </w:r>
      <w:r w:rsidRPr="006907C7">
        <w:rPr>
          <w:rFonts w:ascii="Arial" w:hAnsi="Arial" w:cs="Arial"/>
          <w:color w:val="000000"/>
          <w:sz w:val="20"/>
        </w:rPr>
        <w:tab/>
        <w:t xml:space="preserve">B. S. Lai, A.-M. Esnard, C. Wyczalkowski, R. Savage, H. Shah, Trajectories of School Recovery After a Natural Disaster: Risk and Protective Factors. </w:t>
      </w:r>
      <w:r w:rsidRPr="006907C7">
        <w:rPr>
          <w:rFonts w:ascii="Arial" w:hAnsi="Arial" w:cs="Arial"/>
          <w:i/>
          <w:iCs/>
          <w:color w:val="000000"/>
          <w:sz w:val="20"/>
        </w:rPr>
        <w:t>Risk, Hazards &amp; Crisis in Public Policy</w:t>
      </w:r>
      <w:r w:rsidRPr="006907C7">
        <w:rPr>
          <w:rFonts w:ascii="Arial" w:hAnsi="Arial" w:cs="Arial"/>
          <w:color w:val="000000"/>
          <w:sz w:val="20"/>
        </w:rPr>
        <w:t xml:space="preserve"> </w:t>
      </w:r>
      <w:r w:rsidRPr="006907C7">
        <w:rPr>
          <w:rFonts w:ascii="Arial" w:hAnsi="Arial" w:cs="Arial"/>
          <w:b/>
          <w:bCs/>
          <w:color w:val="000000"/>
          <w:sz w:val="20"/>
        </w:rPr>
        <w:t>10</w:t>
      </w:r>
      <w:r w:rsidRPr="006907C7">
        <w:rPr>
          <w:rFonts w:ascii="Arial" w:hAnsi="Arial" w:cs="Arial"/>
          <w:color w:val="000000"/>
          <w:sz w:val="20"/>
        </w:rPr>
        <w:t>, 32–51 (2019).</w:t>
      </w:r>
    </w:p>
    <w:p w14:paraId="0A0C0D76"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22. </w:t>
      </w:r>
      <w:r w:rsidRPr="006907C7">
        <w:rPr>
          <w:rFonts w:ascii="Arial" w:hAnsi="Arial" w:cs="Arial"/>
          <w:color w:val="000000"/>
          <w:sz w:val="20"/>
        </w:rPr>
        <w:tab/>
        <w:t xml:space="preserve">L. Peek, K. Richardson, In Their Own Words: Displaced Children’s Educational Recovery Needs After Hurricane Katrina. </w:t>
      </w:r>
      <w:r w:rsidRPr="006907C7">
        <w:rPr>
          <w:rFonts w:ascii="Arial" w:hAnsi="Arial" w:cs="Arial"/>
          <w:i/>
          <w:iCs/>
          <w:color w:val="000000"/>
          <w:sz w:val="20"/>
        </w:rPr>
        <w:t>Disaster Medicine and Public Health Preparedness</w:t>
      </w:r>
      <w:r w:rsidRPr="006907C7">
        <w:rPr>
          <w:rFonts w:ascii="Arial" w:hAnsi="Arial" w:cs="Arial"/>
          <w:color w:val="000000"/>
          <w:sz w:val="20"/>
        </w:rPr>
        <w:t xml:space="preserve"> </w:t>
      </w:r>
      <w:r w:rsidRPr="006907C7">
        <w:rPr>
          <w:rFonts w:ascii="Arial" w:hAnsi="Arial" w:cs="Arial"/>
          <w:b/>
          <w:bCs/>
          <w:color w:val="000000"/>
          <w:sz w:val="20"/>
        </w:rPr>
        <w:t>4</w:t>
      </w:r>
      <w:r w:rsidRPr="006907C7">
        <w:rPr>
          <w:rFonts w:ascii="Arial" w:hAnsi="Arial" w:cs="Arial"/>
          <w:color w:val="000000"/>
          <w:sz w:val="20"/>
        </w:rPr>
        <w:t>, S63–S70 (2010).</w:t>
      </w:r>
    </w:p>
    <w:p w14:paraId="0B6D1667"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23. </w:t>
      </w:r>
      <w:r w:rsidRPr="006907C7">
        <w:rPr>
          <w:rFonts w:ascii="Arial" w:hAnsi="Arial" w:cs="Arial"/>
          <w:color w:val="000000"/>
          <w:sz w:val="20"/>
        </w:rPr>
        <w:tab/>
        <w:t xml:space="preserve">B. Pfefferbaum, M. A. Noffsinger, A. K. Jacobs, V. Varma, Children’s Cognitive Functioning in Disasters and Terrorism. </w:t>
      </w:r>
      <w:r w:rsidRPr="006907C7">
        <w:rPr>
          <w:rFonts w:ascii="Arial" w:hAnsi="Arial" w:cs="Arial"/>
          <w:i/>
          <w:iCs/>
          <w:color w:val="000000"/>
          <w:sz w:val="20"/>
        </w:rPr>
        <w:t>Curr Psychiatry Rep</w:t>
      </w:r>
      <w:r w:rsidRPr="006907C7">
        <w:rPr>
          <w:rFonts w:ascii="Arial" w:hAnsi="Arial" w:cs="Arial"/>
          <w:color w:val="000000"/>
          <w:sz w:val="20"/>
        </w:rPr>
        <w:t xml:space="preserve"> </w:t>
      </w:r>
      <w:r w:rsidRPr="006907C7">
        <w:rPr>
          <w:rFonts w:ascii="Arial" w:hAnsi="Arial" w:cs="Arial"/>
          <w:b/>
          <w:bCs/>
          <w:color w:val="000000"/>
          <w:sz w:val="20"/>
        </w:rPr>
        <w:t>18</w:t>
      </w:r>
      <w:r w:rsidRPr="006907C7">
        <w:rPr>
          <w:rFonts w:ascii="Arial" w:hAnsi="Arial" w:cs="Arial"/>
          <w:color w:val="000000"/>
          <w:sz w:val="20"/>
        </w:rPr>
        <w:t>, 48 (2016).</w:t>
      </w:r>
    </w:p>
    <w:p w14:paraId="7301192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24. </w:t>
      </w:r>
      <w:r w:rsidRPr="006907C7">
        <w:rPr>
          <w:rFonts w:ascii="Arial" w:hAnsi="Arial" w:cs="Arial"/>
          <w:color w:val="000000"/>
          <w:sz w:val="20"/>
        </w:rPr>
        <w:tab/>
        <w:t xml:space="preserve">M. Anderson, More than 2.5 million Florida students have missed school during Hurricane Ian. </w:t>
      </w:r>
      <w:r w:rsidRPr="006907C7">
        <w:rPr>
          <w:rFonts w:ascii="Arial" w:hAnsi="Arial" w:cs="Arial"/>
          <w:i/>
          <w:iCs/>
          <w:color w:val="000000"/>
          <w:sz w:val="20"/>
        </w:rPr>
        <w:t>NPR</w:t>
      </w:r>
      <w:r w:rsidRPr="006907C7">
        <w:rPr>
          <w:rFonts w:ascii="Arial" w:hAnsi="Arial" w:cs="Arial"/>
          <w:color w:val="000000"/>
          <w:sz w:val="20"/>
        </w:rPr>
        <w:t xml:space="preserve"> (2022) (September 29, 2023).</w:t>
      </w:r>
    </w:p>
    <w:p w14:paraId="0C2FB03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25. </w:t>
      </w:r>
      <w:r w:rsidRPr="006907C7">
        <w:rPr>
          <w:rFonts w:ascii="Arial" w:hAnsi="Arial" w:cs="Arial"/>
          <w:color w:val="000000"/>
          <w:sz w:val="20"/>
        </w:rPr>
        <w:tab/>
        <w:t xml:space="preserve">J. S. Solochek, Florida school districts consider Idalia makeup days. </w:t>
      </w:r>
      <w:r w:rsidRPr="006907C7">
        <w:rPr>
          <w:rFonts w:ascii="Arial" w:hAnsi="Arial" w:cs="Arial"/>
          <w:i/>
          <w:iCs/>
          <w:color w:val="000000"/>
          <w:sz w:val="20"/>
        </w:rPr>
        <w:t>Tampa Bay Times</w:t>
      </w:r>
      <w:r w:rsidRPr="006907C7">
        <w:rPr>
          <w:rFonts w:ascii="Arial" w:hAnsi="Arial" w:cs="Arial"/>
          <w:color w:val="000000"/>
          <w:sz w:val="20"/>
        </w:rPr>
        <w:t xml:space="preserve"> (September 29, 2023).</w:t>
      </w:r>
    </w:p>
    <w:p w14:paraId="1C86D704"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26. </w:t>
      </w:r>
      <w:r w:rsidRPr="006907C7">
        <w:rPr>
          <w:rFonts w:ascii="Arial" w:hAnsi="Arial" w:cs="Arial"/>
          <w:color w:val="000000"/>
          <w:sz w:val="20"/>
        </w:rPr>
        <w:tab/>
        <w:t xml:space="preserve">R. Mack, Texas schools affected by Hurricane Harvey say more resources are needed to help students recover. </w:t>
      </w:r>
      <w:r w:rsidRPr="006907C7">
        <w:rPr>
          <w:rFonts w:ascii="Arial" w:hAnsi="Arial" w:cs="Arial"/>
          <w:i/>
          <w:iCs/>
          <w:color w:val="000000"/>
          <w:sz w:val="20"/>
        </w:rPr>
        <w:t>The Texas Tribune</w:t>
      </w:r>
      <w:r w:rsidRPr="006907C7">
        <w:rPr>
          <w:rFonts w:ascii="Arial" w:hAnsi="Arial" w:cs="Arial"/>
          <w:color w:val="000000"/>
          <w:sz w:val="20"/>
        </w:rPr>
        <w:t xml:space="preserve"> (2018) (October 18, 2023).</w:t>
      </w:r>
    </w:p>
    <w:p w14:paraId="7BF3630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27. ,</w:t>
      </w:r>
      <w:r w:rsidRPr="006907C7">
        <w:rPr>
          <w:rFonts w:ascii="Arial" w:hAnsi="Arial" w:cs="Arial"/>
          <w:color w:val="000000"/>
          <w:sz w:val="20"/>
        </w:rPr>
        <w:tab/>
        <w:t xml:space="preserve"> “Hurricanes Florence and Matthew Research into the Impact of the Storms on Schools” (The Innovation Project, 2019).</w:t>
      </w:r>
    </w:p>
    <w:p w14:paraId="432C0F8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28. ,</w:t>
      </w:r>
      <w:r w:rsidRPr="006907C7">
        <w:rPr>
          <w:rFonts w:ascii="Arial" w:hAnsi="Arial" w:cs="Arial"/>
          <w:color w:val="000000"/>
          <w:sz w:val="20"/>
        </w:rPr>
        <w:tab/>
        <w:t xml:space="preserve"> Natural Disaster Resources | U.S. Department of Education (October 2, 2023).</w:t>
      </w:r>
    </w:p>
    <w:p w14:paraId="0C5CF9ED"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29. </w:t>
      </w:r>
      <w:r w:rsidRPr="006907C7">
        <w:rPr>
          <w:rFonts w:ascii="Arial" w:hAnsi="Arial" w:cs="Arial"/>
          <w:color w:val="000000"/>
          <w:sz w:val="20"/>
        </w:rPr>
        <w:tab/>
        <w:t xml:space="preserve">E. Fussell, N. Sastry, M. VanLandingham, Race, socioeconomic status, and return migration to New Orleans after Hurricane Katrina. </w:t>
      </w:r>
      <w:r w:rsidRPr="006907C7">
        <w:rPr>
          <w:rFonts w:ascii="Arial" w:hAnsi="Arial" w:cs="Arial"/>
          <w:i/>
          <w:iCs/>
          <w:color w:val="000000"/>
          <w:sz w:val="20"/>
        </w:rPr>
        <w:t>Popul Environ</w:t>
      </w:r>
      <w:r w:rsidRPr="006907C7">
        <w:rPr>
          <w:rFonts w:ascii="Arial" w:hAnsi="Arial" w:cs="Arial"/>
          <w:color w:val="000000"/>
          <w:sz w:val="20"/>
        </w:rPr>
        <w:t xml:space="preserve"> </w:t>
      </w:r>
      <w:r w:rsidRPr="006907C7">
        <w:rPr>
          <w:rFonts w:ascii="Arial" w:hAnsi="Arial" w:cs="Arial"/>
          <w:b/>
          <w:bCs/>
          <w:color w:val="000000"/>
          <w:sz w:val="20"/>
        </w:rPr>
        <w:t>31</w:t>
      </w:r>
      <w:r w:rsidRPr="006907C7">
        <w:rPr>
          <w:rFonts w:ascii="Arial" w:hAnsi="Arial" w:cs="Arial"/>
          <w:color w:val="000000"/>
          <w:sz w:val="20"/>
        </w:rPr>
        <w:t>, 20–42 (2010).</w:t>
      </w:r>
    </w:p>
    <w:p w14:paraId="65ECB5F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30. </w:t>
      </w:r>
      <w:r w:rsidRPr="006907C7">
        <w:rPr>
          <w:rFonts w:ascii="Arial" w:hAnsi="Arial" w:cs="Arial"/>
          <w:color w:val="000000"/>
          <w:sz w:val="20"/>
        </w:rPr>
        <w:tab/>
        <w:t xml:space="preserve">B. Bolin, L. C. Kurtz, “Race, Class, Ethnicity, and Disaster Vulnerability” in </w:t>
      </w:r>
      <w:r w:rsidRPr="006907C7">
        <w:rPr>
          <w:rFonts w:ascii="Arial" w:hAnsi="Arial" w:cs="Arial"/>
          <w:i/>
          <w:iCs/>
          <w:color w:val="000000"/>
          <w:sz w:val="20"/>
        </w:rPr>
        <w:t>Handbook of Disaster Research</w:t>
      </w:r>
      <w:r w:rsidRPr="006907C7">
        <w:rPr>
          <w:rFonts w:ascii="Arial" w:hAnsi="Arial" w:cs="Arial"/>
          <w:color w:val="000000"/>
          <w:sz w:val="20"/>
        </w:rPr>
        <w:t>, Handbooks of Sociology and Social Research., H. Rodríguez, W. Donner, J. E. Trainor, Eds. (Springer International Publishing, 2018), pp. 181–203.</w:t>
      </w:r>
    </w:p>
    <w:p w14:paraId="450CA4E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31. </w:t>
      </w:r>
      <w:r w:rsidRPr="006907C7">
        <w:rPr>
          <w:rFonts w:ascii="Arial" w:hAnsi="Arial" w:cs="Arial"/>
          <w:color w:val="000000"/>
          <w:sz w:val="20"/>
        </w:rPr>
        <w:tab/>
        <w:t xml:space="preserve">J. F. Pane, D. F. McCaffrey, N. Kalra, A. J. Zhou, Effects of Student Displacement in Louisiana During the First Academic Year After the Hurricanes of 2005. </w:t>
      </w:r>
      <w:r w:rsidRPr="006907C7">
        <w:rPr>
          <w:rFonts w:ascii="Arial" w:hAnsi="Arial" w:cs="Arial"/>
          <w:i/>
          <w:iCs/>
          <w:color w:val="000000"/>
          <w:sz w:val="20"/>
        </w:rPr>
        <w:t>Journal of Education for Students Placed at Risk (JESPAR)</w:t>
      </w:r>
      <w:r w:rsidRPr="006907C7">
        <w:rPr>
          <w:rFonts w:ascii="Arial" w:hAnsi="Arial" w:cs="Arial"/>
          <w:color w:val="000000"/>
          <w:sz w:val="20"/>
        </w:rPr>
        <w:t xml:space="preserve"> </w:t>
      </w:r>
      <w:r w:rsidRPr="006907C7">
        <w:rPr>
          <w:rFonts w:ascii="Arial" w:hAnsi="Arial" w:cs="Arial"/>
          <w:b/>
          <w:bCs/>
          <w:color w:val="000000"/>
          <w:sz w:val="20"/>
        </w:rPr>
        <w:t>13</w:t>
      </w:r>
      <w:r w:rsidRPr="006907C7">
        <w:rPr>
          <w:rFonts w:ascii="Arial" w:hAnsi="Arial" w:cs="Arial"/>
          <w:color w:val="000000"/>
          <w:sz w:val="20"/>
        </w:rPr>
        <w:t>, 168–211 (2008).</w:t>
      </w:r>
    </w:p>
    <w:p w14:paraId="111F47A1"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32. </w:t>
      </w:r>
      <w:r w:rsidRPr="006907C7">
        <w:rPr>
          <w:rFonts w:ascii="Arial" w:hAnsi="Arial" w:cs="Arial"/>
          <w:color w:val="000000"/>
          <w:sz w:val="20"/>
        </w:rPr>
        <w:tab/>
        <w:t xml:space="preserve">G. W. White, </w:t>
      </w:r>
      <w:r w:rsidRPr="006907C7">
        <w:rPr>
          <w:rFonts w:ascii="Arial" w:hAnsi="Arial" w:cs="Arial"/>
          <w:i/>
          <w:iCs/>
          <w:color w:val="000000"/>
          <w:sz w:val="20"/>
        </w:rPr>
        <w:t>et al.</w:t>
      </w:r>
      <w:r w:rsidRPr="006907C7">
        <w:rPr>
          <w:rFonts w:ascii="Arial" w:hAnsi="Arial" w:cs="Arial"/>
          <w:color w:val="000000"/>
          <w:sz w:val="20"/>
        </w:rPr>
        <w:t xml:space="preserve">, The increasing impact of socioeconomics and race on standardized academic test scores across elementary, middle, and high school. </w:t>
      </w:r>
      <w:r w:rsidRPr="006907C7">
        <w:rPr>
          <w:rFonts w:ascii="Arial" w:hAnsi="Arial" w:cs="Arial"/>
          <w:i/>
          <w:iCs/>
          <w:color w:val="000000"/>
          <w:sz w:val="20"/>
        </w:rPr>
        <w:t>American Journal of Orthopsychiatry</w:t>
      </w:r>
      <w:r w:rsidRPr="006907C7">
        <w:rPr>
          <w:rFonts w:ascii="Arial" w:hAnsi="Arial" w:cs="Arial"/>
          <w:color w:val="000000"/>
          <w:sz w:val="20"/>
        </w:rPr>
        <w:t xml:space="preserve"> </w:t>
      </w:r>
      <w:r w:rsidRPr="006907C7">
        <w:rPr>
          <w:rFonts w:ascii="Arial" w:hAnsi="Arial" w:cs="Arial"/>
          <w:b/>
          <w:bCs/>
          <w:color w:val="000000"/>
          <w:sz w:val="20"/>
        </w:rPr>
        <w:t>86</w:t>
      </w:r>
      <w:r w:rsidRPr="006907C7">
        <w:rPr>
          <w:rFonts w:ascii="Arial" w:hAnsi="Arial" w:cs="Arial"/>
          <w:color w:val="000000"/>
          <w:sz w:val="20"/>
        </w:rPr>
        <w:t>, 10–23 (2016).</w:t>
      </w:r>
    </w:p>
    <w:p w14:paraId="780B9BD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lastRenderedPageBreak/>
        <w:t xml:space="preserve">33. </w:t>
      </w:r>
      <w:r w:rsidRPr="006907C7">
        <w:rPr>
          <w:rFonts w:ascii="Arial" w:hAnsi="Arial" w:cs="Arial"/>
          <w:color w:val="000000"/>
          <w:sz w:val="20"/>
        </w:rPr>
        <w:tab/>
        <w:t xml:space="preserve">M. S. Gordon, M. Cui, The Intersection of Race and Community Poverty and Its Effects on Adolescents’ Academic Achievement. </w:t>
      </w:r>
      <w:r w:rsidRPr="006907C7">
        <w:rPr>
          <w:rFonts w:ascii="Arial" w:hAnsi="Arial" w:cs="Arial"/>
          <w:i/>
          <w:iCs/>
          <w:color w:val="000000"/>
          <w:sz w:val="20"/>
        </w:rPr>
        <w:t>Youth &amp; Society</w:t>
      </w:r>
      <w:r w:rsidRPr="006907C7">
        <w:rPr>
          <w:rFonts w:ascii="Arial" w:hAnsi="Arial" w:cs="Arial"/>
          <w:color w:val="000000"/>
          <w:sz w:val="20"/>
        </w:rPr>
        <w:t xml:space="preserve"> </w:t>
      </w:r>
      <w:r w:rsidRPr="006907C7">
        <w:rPr>
          <w:rFonts w:ascii="Arial" w:hAnsi="Arial" w:cs="Arial"/>
          <w:b/>
          <w:bCs/>
          <w:color w:val="000000"/>
          <w:sz w:val="20"/>
        </w:rPr>
        <w:t>50</w:t>
      </w:r>
      <w:r w:rsidRPr="006907C7">
        <w:rPr>
          <w:rFonts w:ascii="Arial" w:hAnsi="Arial" w:cs="Arial"/>
          <w:color w:val="000000"/>
          <w:sz w:val="20"/>
        </w:rPr>
        <w:t>, 947–965 (2018).</w:t>
      </w:r>
    </w:p>
    <w:p w14:paraId="706580D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34. </w:t>
      </w:r>
      <w:r w:rsidRPr="006907C7">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6907C7">
        <w:rPr>
          <w:rFonts w:ascii="Arial" w:hAnsi="Arial" w:cs="Arial"/>
          <w:i/>
          <w:iCs/>
          <w:color w:val="000000"/>
          <w:sz w:val="20"/>
        </w:rPr>
        <w:t>The Right Thing to Do, The Smart Thing to Do: Enhancing Diversity in the Health Professions: Summary of the Symposium on Diversity in Health Professions in Honor of Herbert W.Nickens, M.D.</w:t>
      </w:r>
      <w:r w:rsidRPr="006907C7">
        <w:rPr>
          <w:rFonts w:ascii="Arial" w:hAnsi="Arial" w:cs="Arial"/>
          <w:color w:val="000000"/>
          <w:sz w:val="20"/>
        </w:rPr>
        <w:t>, (National Academies Press (US), 2001) (October 2, 2023).</w:t>
      </w:r>
    </w:p>
    <w:p w14:paraId="010C5867"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35. </w:t>
      </w:r>
      <w:r w:rsidRPr="006907C7">
        <w:rPr>
          <w:rFonts w:ascii="Arial" w:hAnsi="Arial" w:cs="Arial"/>
          <w:color w:val="000000"/>
          <w:sz w:val="20"/>
        </w:rPr>
        <w:tab/>
        <w:t xml:space="preserve">A. Hsin, Y. Xie, Explaining Asian Americans’ academic advantage over whites. </w:t>
      </w:r>
      <w:r w:rsidRPr="006907C7">
        <w:rPr>
          <w:rFonts w:ascii="Arial" w:hAnsi="Arial" w:cs="Arial"/>
          <w:i/>
          <w:iCs/>
          <w:color w:val="000000"/>
          <w:sz w:val="20"/>
        </w:rPr>
        <w:t>Proceedings of the National Academy of Sciences</w:t>
      </w:r>
      <w:r w:rsidRPr="006907C7">
        <w:rPr>
          <w:rFonts w:ascii="Arial" w:hAnsi="Arial" w:cs="Arial"/>
          <w:color w:val="000000"/>
          <w:sz w:val="20"/>
        </w:rPr>
        <w:t xml:space="preserve"> </w:t>
      </w:r>
      <w:r w:rsidRPr="006907C7">
        <w:rPr>
          <w:rFonts w:ascii="Arial" w:hAnsi="Arial" w:cs="Arial"/>
          <w:b/>
          <w:bCs/>
          <w:color w:val="000000"/>
          <w:sz w:val="20"/>
        </w:rPr>
        <w:t>111</w:t>
      </w:r>
      <w:r w:rsidRPr="006907C7">
        <w:rPr>
          <w:rFonts w:ascii="Arial" w:hAnsi="Arial" w:cs="Arial"/>
          <w:color w:val="000000"/>
          <w:sz w:val="20"/>
        </w:rPr>
        <w:t>, 8416–8421 (2014).</w:t>
      </w:r>
    </w:p>
    <w:p w14:paraId="51A825F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36. </w:t>
      </w:r>
      <w:r w:rsidRPr="006907C7">
        <w:rPr>
          <w:rFonts w:ascii="Arial" w:hAnsi="Arial" w:cs="Arial"/>
          <w:color w:val="000000"/>
          <w:sz w:val="20"/>
        </w:rPr>
        <w:tab/>
        <w:t xml:space="preserve">W. Li, Y. Xie, The influence of family background on educational expectations: a comparative study. </w:t>
      </w:r>
      <w:r w:rsidRPr="006907C7">
        <w:rPr>
          <w:rFonts w:ascii="Arial" w:hAnsi="Arial" w:cs="Arial"/>
          <w:i/>
          <w:iCs/>
          <w:color w:val="000000"/>
          <w:sz w:val="20"/>
        </w:rPr>
        <w:t>Chinese Sociological Review</w:t>
      </w:r>
      <w:r w:rsidRPr="006907C7">
        <w:rPr>
          <w:rFonts w:ascii="Arial" w:hAnsi="Arial" w:cs="Arial"/>
          <w:color w:val="000000"/>
          <w:sz w:val="20"/>
        </w:rPr>
        <w:t xml:space="preserve"> </w:t>
      </w:r>
      <w:r w:rsidRPr="006907C7">
        <w:rPr>
          <w:rFonts w:ascii="Arial" w:hAnsi="Arial" w:cs="Arial"/>
          <w:b/>
          <w:bCs/>
          <w:color w:val="000000"/>
          <w:sz w:val="20"/>
        </w:rPr>
        <w:t>52</w:t>
      </w:r>
      <w:r w:rsidRPr="006907C7">
        <w:rPr>
          <w:rFonts w:ascii="Arial" w:hAnsi="Arial" w:cs="Arial"/>
          <w:color w:val="000000"/>
          <w:sz w:val="20"/>
        </w:rPr>
        <w:t>, 269–294 (2020).</w:t>
      </w:r>
    </w:p>
    <w:p w14:paraId="3AC601B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37. </w:t>
      </w:r>
      <w:r w:rsidRPr="006907C7">
        <w:rPr>
          <w:rFonts w:ascii="Arial" w:hAnsi="Arial" w:cs="Arial"/>
          <w:color w:val="000000"/>
          <w:sz w:val="20"/>
        </w:rPr>
        <w:tab/>
        <w:t xml:space="preserve">A. Liu, Y. Xie, Why do Asian Americans academically outperform Whites? – The cultural explanation revisited. </w:t>
      </w:r>
      <w:r w:rsidRPr="006907C7">
        <w:rPr>
          <w:rFonts w:ascii="Arial" w:hAnsi="Arial" w:cs="Arial"/>
          <w:i/>
          <w:iCs/>
          <w:color w:val="000000"/>
          <w:sz w:val="20"/>
        </w:rPr>
        <w:t>Social Science Research</w:t>
      </w:r>
      <w:r w:rsidRPr="006907C7">
        <w:rPr>
          <w:rFonts w:ascii="Arial" w:hAnsi="Arial" w:cs="Arial"/>
          <w:color w:val="000000"/>
          <w:sz w:val="20"/>
        </w:rPr>
        <w:t xml:space="preserve"> </w:t>
      </w:r>
      <w:r w:rsidRPr="006907C7">
        <w:rPr>
          <w:rFonts w:ascii="Arial" w:hAnsi="Arial" w:cs="Arial"/>
          <w:b/>
          <w:bCs/>
          <w:color w:val="000000"/>
          <w:sz w:val="20"/>
        </w:rPr>
        <w:t>58</w:t>
      </w:r>
      <w:r w:rsidRPr="006907C7">
        <w:rPr>
          <w:rFonts w:ascii="Arial" w:hAnsi="Arial" w:cs="Arial"/>
          <w:color w:val="000000"/>
          <w:sz w:val="20"/>
        </w:rPr>
        <w:t>, 210–226 (2016).</w:t>
      </w:r>
    </w:p>
    <w:p w14:paraId="593CFEF5"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38. </w:t>
      </w:r>
      <w:r w:rsidRPr="006907C7">
        <w:rPr>
          <w:rFonts w:ascii="Arial" w:hAnsi="Arial" w:cs="Arial"/>
          <w:color w:val="000000"/>
          <w:sz w:val="20"/>
        </w:rPr>
        <w:tab/>
        <w:t xml:space="preserve">A. L. Bailey, </w:t>
      </w:r>
      <w:r w:rsidRPr="006907C7">
        <w:rPr>
          <w:rFonts w:ascii="Arial" w:hAnsi="Arial" w:cs="Arial"/>
          <w:i/>
          <w:iCs/>
          <w:color w:val="000000"/>
          <w:sz w:val="20"/>
        </w:rPr>
        <w:t>The Language Demands of School: Putting Academic English to the Test</w:t>
      </w:r>
      <w:r w:rsidRPr="006907C7">
        <w:rPr>
          <w:rFonts w:ascii="Arial" w:hAnsi="Arial" w:cs="Arial"/>
          <w:color w:val="000000"/>
          <w:sz w:val="20"/>
        </w:rPr>
        <w:t xml:space="preserve"> (Yale University Press, 2007).</w:t>
      </w:r>
    </w:p>
    <w:p w14:paraId="140DD44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39. </w:t>
      </w:r>
      <w:r w:rsidRPr="006907C7">
        <w:rPr>
          <w:rFonts w:ascii="Arial" w:hAnsi="Arial" w:cs="Arial"/>
          <w:color w:val="000000"/>
          <w:sz w:val="20"/>
        </w:rPr>
        <w:tab/>
        <w:t xml:space="preserve">L. Mohammad, L. Peek, Exposure Outliers: Children, Mothers, and Cumulative Disaster Exposure in Louisiana. </w:t>
      </w:r>
      <w:r w:rsidRPr="006907C7">
        <w:rPr>
          <w:rFonts w:ascii="Arial" w:hAnsi="Arial" w:cs="Arial"/>
          <w:i/>
          <w:iCs/>
          <w:color w:val="000000"/>
          <w:sz w:val="20"/>
        </w:rPr>
        <w:t>Journal of Family Strengths</w:t>
      </w:r>
      <w:r w:rsidRPr="006907C7">
        <w:rPr>
          <w:rFonts w:ascii="Arial" w:hAnsi="Arial" w:cs="Arial"/>
          <w:color w:val="000000"/>
          <w:sz w:val="20"/>
        </w:rPr>
        <w:t xml:space="preserve"> </w:t>
      </w:r>
      <w:r w:rsidRPr="006907C7">
        <w:rPr>
          <w:rFonts w:ascii="Arial" w:hAnsi="Arial" w:cs="Arial"/>
          <w:b/>
          <w:bCs/>
          <w:color w:val="000000"/>
          <w:sz w:val="20"/>
        </w:rPr>
        <w:t>19</w:t>
      </w:r>
      <w:r w:rsidRPr="006907C7">
        <w:rPr>
          <w:rFonts w:ascii="Arial" w:hAnsi="Arial" w:cs="Arial"/>
          <w:color w:val="000000"/>
          <w:sz w:val="20"/>
        </w:rPr>
        <w:t xml:space="preserve"> (2019).</w:t>
      </w:r>
    </w:p>
    <w:p w14:paraId="71963289"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40. </w:t>
      </w:r>
      <w:r w:rsidRPr="006907C7">
        <w:rPr>
          <w:rFonts w:ascii="Arial" w:hAnsi="Arial" w:cs="Arial"/>
          <w:color w:val="000000"/>
          <w:sz w:val="20"/>
        </w:rPr>
        <w:tab/>
        <w:t>J. A. Boehner, H.R.1 - 107th Congress (2001-2002): No Child Left Behind Act of 2001 (2002) (January 23, 2023).</w:t>
      </w:r>
    </w:p>
    <w:p w14:paraId="2A1DA43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41. </w:t>
      </w:r>
      <w:r w:rsidRPr="006907C7">
        <w:rPr>
          <w:rFonts w:ascii="Arial" w:hAnsi="Arial" w:cs="Arial"/>
          <w:color w:val="000000"/>
          <w:sz w:val="20"/>
        </w:rPr>
        <w:tab/>
        <w:t xml:space="preserve">S. F. Reardon, </w:t>
      </w:r>
      <w:r w:rsidRPr="006907C7">
        <w:rPr>
          <w:rFonts w:ascii="Arial" w:hAnsi="Arial" w:cs="Arial"/>
          <w:i/>
          <w:iCs/>
          <w:color w:val="000000"/>
          <w:sz w:val="20"/>
        </w:rPr>
        <w:t>et al.</w:t>
      </w:r>
      <w:r w:rsidRPr="006907C7">
        <w:rPr>
          <w:rFonts w:ascii="Arial" w:hAnsi="Arial" w:cs="Arial"/>
          <w:color w:val="000000"/>
          <w:sz w:val="20"/>
        </w:rPr>
        <w:t>, Stanford Education Data Archive (SEDA) (2022) (January 23, 2023).</w:t>
      </w:r>
    </w:p>
    <w:p w14:paraId="4E308700"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42. </w:t>
      </w:r>
      <w:r w:rsidRPr="006907C7">
        <w:rPr>
          <w:rFonts w:ascii="Arial" w:hAnsi="Arial" w:cs="Arial"/>
          <w:color w:val="000000"/>
          <w:sz w:val="20"/>
        </w:rPr>
        <w:tab/>
        <w:t>H. Sharp, “An Overview of NAEP” (National Center for Education Statistics, 2019).</w:t>
      </w:r>
    </w:p>
    <w:p w14:paraId="36B7E25E"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43. </w:t>
      </w:r>
      <w:r w:rsidRPr="006907C7">
        <w:rPr>
          <w:rFonts w:ascii="Arial" w:hAnsi="Arial" w:cs="Arial"/>
          <w:color w:val="000000"/>
          <w:sz w:val="20"/>
        </w:rPr>
        <w:tab/>
        <w:t xml:space="preserve">G. B. Anderson, hurricaneexposuredata. </w:t>
      </w:r>
      <w:r w:rsidRPr="006907C7">
        <w:rPr>
          <w:rFonts w:ascii="Arial" w:hAnsi="Arial" w:cs="Arial"/>
          <w:i/>
          <w:iCs/>
          <w:color w:val="000000"/>
          <w:sz w:val="20"/>
        </w:rPr>
        <w:t>GitHub</w:t>
      </w:r>
      <w:r w:rsidRPr="006907C7">
        <w:rPr>
          <w:rFonts w:ascii="Arial" w:hAnsi="Arial" w:cs="Arial"/>
          <w:color w:val="000000"/>
          <w:sz w:val="20"/>
        </w:rPr>
        <w:t xml:space="preserve"> (January 25, 2023).</w:t>
      </w:r>
    </w:p>
    <w:p w14:paraId="4774020C"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44. </w:t>
      </w:r>
      <w:r w:rsidRPr="006907C7">
        <w:rPr>
          <w:rFonts w:ascii="Arial" w:hAnsi="Arial" w:cs="Arial"/>
          <w:color w:val="000000"/>
          <w:sz w:val="20"/>
        </w:rPr>
        <w:tab/>
        <w:t xml:space="preserve">G. B. Anderson, D. Eddelbuettel, Hosting Data Packages via drat: A Case Study with Hurricane Exposure Data. </w:t>
      </w:r>
      <w:r w:rsidRPr="006907C7">
        <w:rPr>
          <w:rFonts w:ascii="Arial" w:hAnsi="Arial" w:cs="Arial"/>
          <w:i/>
          <w:iCs/>
          <w:color w:val="000000"/>
          <w:sz w:val="20"/>
        </w:rPr>
        <w:t>R J</w:t>
      </w:r>
      <w:r w:rsidRPr="006907C7">
        <w:rPr>
          <w:rFonts w:ascii="Arial" w:hAnsi="Arial" w:cs="Arial"/>
          <w:color w:val="000000"/>
          <w:sz w:val="20"/>
        </w:rPr>
        <w:t xml:space="preserve"> </w:t>
      </w:r>
      <w:r w:rsidRPr="006907C7">
        <w:rPr>
          <w:rFonts w:ascii="Arial" w:hAnsi="Arial" w:cs="Arial"/>
          <w:b/>
          <w:bCs/>
          <w:color w:val="000000"/>
          <w:sz w:val="20"/>
        </w:rPr>
        <w:t>9</w:t>
      </w:r>
      <w:r w:rsidRPr="006907C7">
        <w:rPr>
          <w:rFonts w:ascii="Arial" w:hAnsi="Arial" w:cs="Arial"/>
          <w:color w:val="000000"/>
          <w:sz w:val="20"/>
        </w:rPr>
        <w:t>, 486–497 (2017).</w:t>
      </w:r>
    </w:p>
    <w:p w14:paraId="487F4E4A"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45. </w:t>
      </w:r>
      <w:r w:rsidRPr="006907C7">
        <w:rPr>
          <w:rFonts w:ascii="Arial" w:hAnsi="Arial" w:cs="Arial"/>
          <w:color w:val="000000"/>
          <w:sz w:val="20"/>
        </w:rPr>
        <w:tab/>
        <w:t xml:space="preserve">G. B. Anderson, </w:t>
      </w:r>
      <w:r w:rsidRPr="006907C7">
        <w:rPr>
          <w:rFonts w:ascii="Arial" w:hAnsi="Arial" w:cs="Arial"/>
          <w:i/>
          <w:iCs/>
          <w:color w:val="000000"/>
          <w:sz w:val="20"/>
        </w:rPr>
        <w:t>et al.</w:t>
      </w:r>
      <w:r w:rsidRPr="006907C7">
        <w:rPr>
          <w:rFonts w:ascii="Arial" w:hAnsi="Arial" w:cs="Arial"/>
          <w:color w:val="000000"/>
          <w:sz w:val="20"/>
        </w:rPr>
        <w:t xml:space="preserve">, Assessing United States County-Level Exposure for Research on Tropical Cyclones and Human Health. </w:t>
      </w:r>
      <w:r w:rsidRPr="006907C7">
        <w:rPr>
          <w:rFonts w:ascii="Arial" w:hAnsi="Arial" w:cs="Arial"/>
          <w:i/>
          <w:iCs/>
          <w:color w:val="000000"/>
          <w:sz w:val="20"/>
        </w:rPr>
        <w:t>Environmental Health Perspectives</w:t>
      </w:r>
      <w:r w:rsidRPr="006907C7">
        <w:rPr>
          <w:rFonts w:ascii="Arial" w:hAnsi="Arial" w:cs="Arial"/>
          <w:color w:val="000000"/>
          <w:sz w:val="20"/>
        </w:rPr>
        <w:t xml:space="preserve"> </w:t>
      </w:r>
      <w:r w:rsidRPr="006907C7">
        <w:rPr>
          <w:rFonts w:ascii="Arial" w:hAnsi="Arial" w:cs="Arial"/>
          <w:b/>
          <w:bCs/>
          <w:color w:val="000000"/>
          <w:sz w:val="20"/>
        </w:rPr>
        <w:t>128</w:t>
      </w:r>
      <w:r w:rsidRPr="006907C7">
        <w:rPr>
          <w:rFonts w:ascii="Arial" w:hAnsi="Arial" w:cs="Arial"/>
          <w:color w:val="000000"/>
          <w:sz w:val="20"/>
        </w:rPr>
        <w:t>, 107009.</w:t>
      </w:r>
    </w:p>
    <w:p w14:paraId="56EB551B"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46. </w:t>
      </w:r>
      <w:r w:rsidRPr="006907C7">
        <w:rPr>
          <w:rFonts w:ascii="Arial" w:hAnsi="Arial" w:cs="Arial"/>
          <w:color w:val="000000"/>
          <w:sz w:val="20"/>
        </w:rPr>
        <w:tab/>
        <w:t xml:space="preserve">S. G. Donald, K. Lang, Inference with Difference-in-Differences and Other Panel Data. </w:t>
      </w:r>
      <w:r w:rsidRPr="006907C7">
        <w:rPr>
          <w:rFonts w:ascii="Arial" w:hAnsi="Arial" w:cs="Arial"/>
          <w:i/>
          <w:iCs/>
          <w:color w:val="000000"/>
          <w:sz w:val="20"/>
        </w:rPr>
        <w:t>The Review of Economics and Statistics</w:t>
      </w:r>
      <w:r w:rsidRPr="006907C7">
        <w:rPr>
          <w:rFonts w:ascii="Arial" w:hAnsi="Arial" w:cs="Arial"/>
          <w:color w:val="000000"/>
          <w:sz w:val="20"/>
        </w:rPr>
        <w:t xml:space="preserve"> </w:t>
      </w:r>
      <w:r w:rsidRPr="006907C7">
        <w:rPr>
          <w:rFonts w:ascii="Arial" w:hAnsi="Arial" w:cs="Arial"/>
          <w:b/>
          <w:bCs/>
          <w:color w:val="000000"/>
          <w:sz w:val="20"/>
        </w:rPr>
        <w:t>89</w:t>
      </w:r>
      <w:r w:rsidRPr="006907C7">
        <w:rPr>
          <w:rFonts w:ascii="Arial" w:hAnsi="Arial" w:cs="Arial"/>
          <w:color w:val="000000"/>
          <w:sz w:val="20"/>
        </w:rPr>
        <w:t>, 221–233 (2007).</w:t>
      </w:r>
    </w:p>
    <w:p w14:paraId="1D2CE00D"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47. </w:t>
      </w:r>
      <w:r w:rsidRPr="006907C7">
        <w:rPr>
          <w:rFonts w:ascii="Arial" w:hAnsi="Arial" w:cs="Arial"/>
          <w:color w:val="000000"/>
          <w:sz w:val="20"/>
        </w:rPr>
        <w:tab/>
        <w:t xml:space="preserve">R. McElreath, </w:t>
      </w:r>
      <w:r w:rsidRPr="006907C7">
        <w:rPr>
          <w:rFonts w:ascii="Arial" w:hAnsi="Arial" w:cs="Arial"/>
          <w:i/>
          <w:iCs/>
          <w:color w:val="000000"/>
          <w:sz w:val="20"/>
        </w:rPr>
        <w:t>Statistical Rethinking: A Bayesian Course with Examples in R and Stan</w:t>
      </w:r>
      <w:r w:rsidRPr="006907C7">
        <w:rPr>
          <w:rFonts w:ascii="Arial" w:hAnsi="Arial" w:cs="Arial"/>
          <w:color w:val="000000"/>
          <w:sz w:val="20"/>
        </w:rPr>
        <w:t xml:space="preserve"> (Chapman and Hall/CRC, 2016) https:/doi.org/10.1201/9781315372495.</w:t>
      </w:r>
    </w:p>
    <w:p w14:paraId="5D9C1422" w14:textId="77777777" w:rsidR="006907C7" w:rsidRPr="006907C7" w:rsidRDefault="006907C7" w:rsidP="006907C7">
      <w:pPr>
        <w:pStyle w:val="Bibliography"/>
        <w:rPr>
          <w:rFonts w:ascii="Arial" w:hAnsi="Arial" w:cs="Arial"/>
          <w:color w:val="000000"/>
          <w:sz w:val="20"/>
        </w:rPr>
      </w:pPr>
      <w:r w:rsidRPr="006907C7">
        <w:rPr>
          <w:rFonts w:ascii="Arial" w:hAnsi="Arial" w:cs="Arial"/>
          <w:color w:val="000000"/>
          <w:sz w:val="20"/>
        </w:rPr>
        <w:t xml:space="preserve">48. </w:t>
      </w:r>
      <w:r w:rsidRPr="006907C7">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6907C7">
        <w:rPr>
          <w:rFonts w:ascii="Arial" w:hAnsi="Arial" w:cs="Arial"/>
          <w:i/>
          <w:iCs/>
          <w:color w:val="000000"/>
          <w:sz w:val="20"/>
        </w:rPr>
        <w:t>Environmental Epidemiology</w:t>
      </w:r>
      <w:r w:rsidRPr="006907C7">
        <w:rPr>
          <w:rFonts w:ascii="Arial" w:hAnsi="Arial" w:cs="Arial"/>
          <w:color w:val="000000"/>
          <w:sz w:val="20"/>
        </w:rPr>
        <w:t xml:space="preserve"> </w:t>
      </w:r>
      <w:r w:rsidRPr="006907C7">
        <w:rPr>
          <w:rFonts w:ascii="Arial" w:hAnsi="Arial" w:cs="Arial"/>
          <w:b/>
          <w:bCs/>
          <w:color w:val="000000"/>
          <w:sz w:val="20"/>
        </w:rPr>
        <w:t>5</w:t>
      </w:r>
      <w:r w:rsidRPr="006907C7">
        <w:rPr>
          <w:rFonts w:ascii="Arial" w:hAnsi="Arial" w:cs="Arial"/>
          <w:color w:val="000000"/>
          <w:sz w:val="20"/>
        </w:rPr>
        <w:t>, e174 (2021).</w:t>
      </w:r>
    </w:p>
    <w:p w14:paraId="47BD4C25" w14:textId="77777777" w:rsidR="006907C7" w:rsidRPr="00E3127E" w:rsidRDefault="006907C7" w:rsidP="006907C7">
      <w:pPr>
        <w:pStyle w:val="Bibliography"/>
        <w:rPr>
          <w:rFonts w:ascii="Arial" w:hAnsi="Arial"/>
          <w:color w:val="000000"/>
          <w:sz w:val="20"/>
          <w:lang w:val="fi-FI"/>
        </w:rPr>
      </w:pPr>
      <w:r w:rsidRPr="006907C7">
        <w:rPr>
          <w:rFonts w:ascii="Arial" w:hAnsi="Arial" w:cs="Arial"/>
          <w:color w:val="000000"/>
          <w:sz w:val="20"/>
        </w:rPr>
        <w:t xml:space="preserve">49. </w:t>
      </w:r>
      <w:r w:rsidRPr="006907C7">
        <w:rPr>
          <w:rFonts w:ascii="Arial" w:hAnsi="Arial" w:cs="Arial"/>
          <w:color w:val="000000"/>
          <w:sz w:val="20"/>
        </w:rPr>
        <w:tab/>
        <w:t xml:space="preserve">J. Wen, M. Burke, Lower test scores from wildfire smoke exposure. </w:t>
      </w:r>
      <w:r w:rsidRPr="00E3127E">
        <w:rPr>
          <w:rFonts w:ascii="Arial" w:hAnsi="Arial"/>
          <w:i/>
          <w:color w:val="000000"/>
          <w:sz w:val="20"/>
          <w:lang w:val="fi-FI"/>
        </w:rPr>
        <w:t>Nat Sustain</w:t>
      </w:r>
      <w:r w:rsidRPr="00E3127E">
        <w:rPr>
          <w:rFonts w:ascii="Arial" w:hAnsi="Arial"/>
          <w:color w:val="000000"/>
          <w:sz w:val="20"/>
          <w:lang w:val="fi-FI"/>
        </w:rPr>
        <w:t xml:space="preserve"> </w:t>
      </w:r>
      <w:r w:rsidRPr="00E3127E">
        <w:rPr>
          <w:rFonts w:ascii="Arial" w:hAnsi="Arial"/>
          <w:b/>
          <w:color w:val="000000"/>
          <w:sz w:val="20"/>
          <w:lang w:val="fi-FI"/>
        </w:rPr>
        <w:t>5</w:t>
      </w:r>
      <w:r w:rsidRPr="00E3127E">
        <w:rPr>
          <w:rFonts w:ascii="Arial" w:hAnsi="Arial"/>
          <w:color w:val="000000"/>
          <w:sz w:val="20"/>
          <w:lang w:val="fi-FI"/>
        </w:rPr>
        <w:t>, 947–955 (2022).</w:t>
      </w:r>
    </w:p>
    <w:p w14:paraId="441F0195" w14:textId="77777777" w:rsidR="006907C7" w:rsidRPr="006907C7" w:rsidRDefault="006907C7" w:rsidP="006907C7">
      <w:pPr>
        <w:pStyle w:val="Bibliography"/>
        <w:rPr>
          <w:rFonts w:ascii="Arial" w:hAnsi="Arial" w:cs="Arial"/>
          <w:color w:val="000000"/>
          <w:sz w:val="20"/>
        </w:rPr>
      </w:pPr>
      <w:r w:rsidRPr="00E3127E">
        <w:rPr>
          <w:rFonts w:ascii="Arial" w:hAnsi="Arial"/>
          <w:color w:val="000000"/>
          <w:sz w:val="20"/>
          <w:lang w:val="fi-FI"/>
        </w:rPr>
        <w:t xml:space="preserve">50. </w:t>
      </w:r>
      <w:r w:rsidRPr="00E3127E">
        <w:rPr>
          <w:rFonts w:ascii="Arial" w:hAnsi="Arial"/>
          <w:color w:val="000000"/>
          <w:sz w:val="20"/>
          <w:lang w:val="fi-FI"/>
        </w:rPr>
        <w:tab/>
        <w:t xml:space="preserve">A. Gelman, </w:t>
      </w:r>
      <w:r w:rsidRPr="00E3127E">
        <w:rPr>
          <w:rFonts w:ascii="Arial" w:hAnsi="Arial"/>
          <w:i/>
          <w:color w:val="000000"/>
          <w:sz w:val="20"/>
          <w:lang w:val="fi-FI"/>
        </w:rPr>
        <w:t>et al.</w:t>
      </w:r>
      <w:r w:rsidRPr="00E3127E">
        <w:rPr>
          <w:rFonts w:ascii="Arial" w:hAnsi="Arial"/>
          <w:color w:val="000000"/>
          <w:sz w:val="20"/>
          <w:lang w:val="fi-FI"/>
        </w:rPr>
        <w:t xml:space="preserve">, </w:t>
      </w:r>
      <w:r w:rsidRPr="00E3127E">
        <w:rPr>
          <w:rFonts w:ascii="Arial" w:hAnsi="Arial"/>
          <w:i/>
          <w:color w:val="000000"/>
          <w:sz w:val="20"/>
          <w:lang w:val="fi-FI"/>
        </w:rPr>
        <w:t>Bayesian Data Analysis</w:t>
      </w:r>
      <w:r w:rsidRPr="00E3127E">
        <w:rPr>
          <w:rFonts w:ascii="Arial" w:hAnsi="Arial"/>
          <w:color w:val="000000"/>
          <w:sz w:val="20"/>
          <w:lang w:val="fi-FI"/>
        </w:rPr>
        <w:t xml:space="preserve">, 3rd Ed. </w:t>
      </w:r>
      <w:r w:rsidRPr="006907C7">
        <w:rPr>
          <w:rFonts w:ascii="Arial" w:hAnsi="Arial" w:cs="Arial"/>
          <w:color w:val="000000"/>
          <w:sz w:val="20"/>
        </w:rPr>
        <w:t>(Chapman and Hall/CRC, 2015) https:/doi.org/10.1201/b16018.</w:t>
      </w:r>
    </w:p>
    <w:p w14:paraId="46697C43" w14:textId="31BB0C7C" w:rsidR="003006BB" w:rsidRPr="005F210A" w:rsidRDefault="00205050" w:rsidP="005F210A">
      <w:pPr>
        <w:pBdr>
          <w:top w:val="nil"/>
          <w:left w:val="nil"/>
          <w:bottom w:val="nil"/>
          <w:right w:val="nil"/>
          <w:between w:val="nil"/>
        </w:pBdr>
        <w:contextualSpacing/>
        <w:rPr>
          <w:rFonts w:ascii="Arial" w:hAnsi="Arial" w:cs="Arial"/>
          <w:color w:val="000000"/>
          <w:sz w:val="20"/>
          <w:szCs w:val="20"/>
        </w:rPr>
        <w:sectPr w:rsidR="003006BB" w:rsidRPr="005F210A" w:rsidSect="001C3D34">
          <w:headerReference w:type="default" r:id="rId13"/>
          <w:footerReference w:type="default" r:id="rId14"/>
          <w:type w:val="continuous"/>
          <w:pgSz w:w="12240" w:h="15840"/>
          <w:pgMar w:top="1440" w:right="1440" w:bottom="1440" w:left="1440" w:header="720" w:footer="720" w:gutter="0"/>
          <w:cols w:space="720"/>
          <w:docGrid w:linePitch="299"/>
        </w:sectPr>
      </w:pPr>
      <w:r>
        <w:rPr>
          <w:rFonts w:ascii="Arial" w:hAnsi="Arial" w:cs="Arial"/>
          <w:color w:val="000000"/>
          <w:sz w:val="20"/>
          <w:szCs w:val="20"/>
        </w:rPr>
        <w:fldChar w:fldCharType="end"/>
      </w: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21889877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1CF95BED"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w:t>
      </w:r>
      <w:commentRangeStart w:id="234"/>
      <w:r w:rsidR="006A327D">
        <w:rPr>
          <w:rFonts w:ascii="Arial" w:hAnsi="Arial" w:cs="Arial"/>
          <w:color w:val="000000"/>
          <w:sz w:val="20"/>
          <w:szCs w:val="20"/>
        </w:rPr>
        <w:t>2018</w:t>
      </w:r>
      <w:commentRangeEnd w:id="234"/>
      <w:r w:rsidR="006B54D3">
        <w:rPr>
          <w:rStyle w:val="CommentReference"/>
          <w:rFonts w:ascii="Times New Roman" w:eastAsia="Times New Roman" w:hAnsi="Times New Roman" w:cs="Times New Roman"/>
        </w:rPr>
        <w:commentReference w:id="234"/>
      </w:r>
      <w:r w:rsidR="00E53538">
        <w:rPr>
          <w:rFonts w:ascii="Arial" w:hAnsi="Arial" w:cs="Arial"/>
          <w:color w:val="000000"/>
          <w:sz w:val="20"/>
          <w:szCs w:val="20"/>
        </w:rPr>
        <w:t>.</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357D0E8B" w:rsidR="007701F7" w:rsidRDefault="00125FC7"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19A3C709" wp14:editId="0953DA48">
            <wp:extent cx="3770415" cy="3770415"/>
            <wp:effectExtent l="0" t="0" r="1905" b="1905"/>
            <wp:docPr id="1694732629" name="Picture 169473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2629" name="Picture 1694732629"/>
                    <pic:cNvPicPr/>
                  </pic:nvPicPr>
                  <pic:blipFill>
                    <a:blip r:embed="rId16">
                      <a:extLst>
                        <a:ext uri="{28A0092B-C50C-407E-A947-70E740481C1C}">
                          <a14:useLocalDpi xmlns:a14="http://schemas.microsoft.com/office/drawing/2010/main" val="0"/>
                        </a:ext>
                      </a:extLst>
                    </a:blip>
                    <a:stretch>
                      <a:fillRect/>
                    </a:stretch>
                  </pic:blipFill>
                  <pic:spPr>
                    <a:xfrm>
                      <a:off x="0" y="0"/>
                      <a:ext cx="3794792" cy="3794792"/>
                    </a:xfrm>
                    <a:prstGeom prst="rect">
                      <a:avLst/>
                    </a:prstGeom>
                  </pic:spPr>
                </pic:pic>
              </a:graphicData>
            </a:graphic>
          </wp:inline>
        </w:drawing>
      </w:r>
      <w:r w:rsidR="00A3694C">
        <w:rPr>
          <w:rFonts w:ascii="Arial" w:hAnsi="Arial" w:cs="Arial"/>
          <w:noProof/>
          <w:color w:val="000000"/>
          <w:sz w:val="20"/>
          <w:szCs w:val="20"/>
        </w:rPr>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51011687"/>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51011687"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sidR="00A3694C">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1707862761"/>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Text Box 1707862761" o:sp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51562A">
        <w:rPr>
          <w:rFonts w:ascii="Arial" w:hAnsi="Arial" w:cs="Arial"/>
          <w:noProof/>
          <w:color w:val="000000"/>
          <w:sz w:val="20"/>
          <w:szCs w:val="20"/>
        </w:rPr>
        <w:drawing>
          <wp:inline distT="0" distB="0" distL="0" distR="0" wp14:anchorId="418D91B5" wp14:editId="6AD6A4F5">
            <wp:extent cx="3832306" cy="3832306"/>
            <wp:effectExtent l="0" t="0" r="3175" b="3175"/>
            <wp:docPr id="372114333" name="Picture 372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14333" name="Picture 372114333"/>
                    <pic:cNvPicPr/>
                  </pic:nvPicPr>
                  <pic:blipFill>
                    <a:blip r:embed="rId17">
                      <a:extLst>
                        <a:ext uri="{28A0092B-C50C-407E-A947-70E740481C1C}">
                          <a14:useLocalDpi xmlns:a14="http://schemas.microsoft.com/office/drawing/2010/main" val="0"/>
                        </a:ext>
                      </a:extLst>
                    </a:blip>
                    <a:stretch>
                      <a:fillRect/>
                    </a:stretch>
                  </pic:blipFill>
                  <pic:spPr>
                    <a:xfrm>
                      <a:off x="0" y="0"/>
                      <a:ext cx="3840187" cy="3840187"/>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111186C"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r w:rsidR="00BA409B">
        <w:rPr>
          <w:rFonts w:ascii="Arial" w:hAnsi="Arial" w:cs="Arial"/>
          <w:sz w:val="20"/>
          <w:szCs w:val="20"/>
        </w:rPr>
        <w:t>.</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5BD211F4" w:rsidR="00F249BB" w:rsidRDefault="002E68FC" w:rsidP="009450B4">
      <w:pPr>
        <w:ind w:left="-540"/>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04F3803A" wp14:editId="45FDE04E">
            <wp:extent cx="4211392" cy="4211392"/>
            <wp:effectExtent l="0" t="0" r="5080" b="5080"/>
            <wp:docPr id="805250152" name="Picture 80525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0152" name="Picture 805250152"/>
                    <pic:cNvPicPr/>
                  </pic:nvPicPr>
                  <pic:blipFill>
                    <a:blip r:embed="rId18">
                      <a:extLst>
                        <a:ext uri="{28A0092B-C50C-407E-A947-70E740481C1C}">
                          <a14:useLocalDpi xmlns:a14="http://schemas.microsoft.com/office/drawing/2010/main" val="0"/>
                        </a:ext>
                      </a:extLst>
                    </a:blip>
                    <a:stretch>
                      <a:fillRect/>
                    </a:stretch>
                  </pic:blipFill>
                  <pic:spPr>
                    <a:xfrm>
                      <a:off x="0" y="0"/>
                      <a:ext cx="4230517" cy="4230517"/>
                    </a:xfrm>
                    <a:prstGeom prst="rect">
                      <a:avLst/>
                    </a:prstGeom>
                  </pic:spPr>
                </pic:pic>
              </a:graphicData>
            </a:graphic>
          </wp:inline>
        </w:drawing>
      </w:r>
      <w:r>
        <w:rPr>
          <w:rFonts w:ascii="Arial" w:hAnsi="Arial" w:cs="Arial"/>
          <w:noProof/>
          <w:color w:val="000000"/>
          <w:sz w:val="20"/>
          <w:szCs w:val="20"/>
        </w:rPr>
        <w:drawing>
          <wp:inline distT="0" distB="0" distL="0" distR="0" wp14:anchorId="25079589" wp14:editId="0AC91F15">
            <wp:extent cx="4185634" cy="4185634"/>
            <wp:effectExtent l="0" t="0" r="5715" b="5715"/>
            <wp:docPr id="1468193411" name="Picture 146819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93411" name="Picture 1468193411"/>
                    <pic:cNvPicPr/>
                  </pic:nvPicPr>
                  <pic:blipFill>
                    <a:blip r:embed="rId19">
                      <a:extLst>
                        <a:ext uri="{28A0092B-C50C-407E-A947-70E740481C1C}">
                          <a14:useLocalDpi xmlns:a14="http://schemas.microsoft.com/office/drawing/2010/main" val="0"/>
                        </a:ext>
                      </a:extLst>
                    </a:blip>
                    <a:stretch>
                      <a:fillRect/>
                    </a:stretch>
                  </pic:blipFill>
                  <pic:spPr>
                    <a:xfrm>
                      <a:off x="0" y="0"/>
                      <a:ext cx="4216503" cy="4216503"/>
                    </a:xfrm>
                    <a:prstGeom prst="rect">
                      <a:avLst/>
                    </a:prstGeom>
                  </pic:spPr>
                </pic:pic>
              </a:graphicData>
            </a:graphic>
          </wp:inline>
        </w:drawing>
      </w:r>
      <w:r w:rsidR="009450B4">
        <w:rPr>
          <w:rFonts w:ascii="Arial" w:hAnsi="Arial" w:cs="Arial"/>
          <w:noProof/>
          <w:color w:val="000000"/>
          <w:sz w:val="20"/>
          <w:szCs w:val="20"/>
        </w:rPr>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1495502656"/>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Text Box 1495502656" o:sp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sidR="009450B4">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133604717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Text Box 1336047172" o:sp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p>
    <w:p w14:paraId="312D4D99" w14:textId="039CCD1C"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r w:rsidR="00BA409B">
        <w:rPr>
          <w:rFonts w:ascii="Arial" w:hAnsi="Arial" w:cs="Arial"/>
          <w:sz w:val="20"/>
          <w:szCs w:val="20"/>
        </w:rPr>
        <w:t>.</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1C3D34">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ioumourtzoglou, Marianthi-Anna" w:date="2023-11-22T13:58:00Z" w:initials="MK">
    <w:p w14:paraId="0BB7FE40" w14:textId="4DD367CB" w:rsidR="002843F7" w:rsidRDefault="002843F7">
      <w:pPr>
        <w:pStyle w:val="CommentText"/>
      </w:pPr>
      <w:r>
        <w:rPr>
          <w:rStyle w:val="CommentReference"/>
        </w:rPr>
        <w:annotationRef/>
      </w:r>
      <w:r>
        <w:rPr>
          <w:rStyle w:val="CommentReference"/>
        </w:rPr>
        <w:annotationRef/>
      </w:r>
      <w:r>
        <w:t>If they do not ask for this format for submission, I’d increase font and add space between lines to make it easier for reviewers! this won’t be easy!</w:t>
      </w:r>
    </w:p>
  </w:comment>
  <w:comment w:id="3" w:author="Joan Casey" w:date="2023-11-22T10:14:00Z" w:initials="JAC">
    <w:p w14:paraId="36409422" w14:textId="220351A7" w:rsidR="00C81AB1" w:rsidRDefault="00C81AB1">
      <w:pPr>
        <w:pStyle w:val="CommentText"/>
      </w:pPr>
      <w:r>
        <w:rPr>
          <w:rStyle w:val="CommentReference"/>
        </w:rPr>
        <w:annotationRef/>
      </w:r>
      <w:r>
        <w:t>Would “performance” be a better word here?</w:t>
      </w:r>
    </w:p>
  </w:comment>
  <w:comment w:id="4" w:author="Gabriella Meltzer" w:date="2023-12-02T15:17:00Z" w:initials="GM">
    <w:p w14:paraId="2B2B1B2C" w14:textId="77777777" w:rsidR="00185307" w:rsidRDefault="00185307" w:rsidP="00185307">
      <w:r>
        <w:rPr>
          <w:rStyle w:val="CommentReference"/>
        </w:rPr>
        <w:annotationRef/>
      </w:r>
      <w:r>
        <w:rPr>
          <w:rFonts w:ascii="Times New Roman" w:eastAsia="Times New Roman" w:hAnsi="Times New Roman" w:cs="Times New Roman"/>
          <w:color w:val="000000"/>
          <w:sz w:val="20"/>
          <w:szCs w:val="20"/>
        </w:rPr>
        <w:t>@Robbie, what do you think? Should we change this wording to “performance” throughout the manuscript or keep “attainment”?</w:t>
      </w:r>
    </w:p>
  </w:comment>
  <w:comment w:id="5" w:author="Schwartz, Joel" w:date="2023-11-17T14:09:00Z" w:initials="SJ">
    <w:p w14:paraId="55BB240B" w14:textId="5CBD9C25" w:rsidR="006911D1" w:rsidRDefault="006911D1" w:rsidP="0012581E">
      <w:r>
        <w:rPr>
          <w:rStyle w:val="CommentReference"/>
        </w:rPr>
        <w:annotationRef/>
      </w:r>
      <w:r>
        <w:rPr>
          <w:rFonts w:ascii="Times New Roman" w:eastAsia="Times New Roman" w:hAnsi="Times New Roman" w:cs="Times New Roman"/>
          <w:color w:val="000000"/>
          <w:sz w:val="20"/>
          <w:szCs w:val="20"/>
        </w:rPr>
        <w:t>Did you restrict to cyclones during the school year?</w:t>
      </w:r>
    </w:p>
  </w:comment>
  <w:comment w:id="6" w:author="Gabriella Meltzer" w:date="2023-12-04T15:38:00Z" w:initials="GM">
    <w:p w14:paraId="60D7334F" w14:textId="77777777" w:rsidR="00CC1D18" w:rsidRDefault="00CC1D18" w:rsidP="00CC1D18">
      <w:r>
        <w:rPr>
          <w:rStyle w:val="CommentReference"/>
        </w:rPr>
        <w:annotationRef/>
      </w:r>
      <w:r>
        <w:rPr>
          <w:rFonts w:ascii="Times New Roman" w:eastAsia="Times New Roman" w:hAnsi="Times New Roman" w:cs="Times New Roman"/>
          <w:color w:val="000000"/>
          <w:sz w:val="20"/>
          <w:szCs w:val="20"/>
        </w:rPr>
        <w:t>We didn’t restrict the cyclones to the school year because they could have lagged effects; t-1 is fine</w:t>
      </w:r>
    </w:p>
  </w:comment>
  <w:comment w:id="14" w:author="Kioumourtzoglou, Marianthi-Anna" w:date="2023-11-22T14:04:00Z" w:initials="MK">
    <w:p w14:paraId="55EE6E17" w14:textId="369903A4" w:rsidR="00E22050" w:rsidRDefault="00E22050">
      <w:pPr>
        <w:pStyle w:val="CommentText"/>
      </w:pPr>
      <w:r>
        <w:rPr>
          <w:rStyle w:val="CommentReference"/>
        </w:rPr>
        <w:annotationRef/>
      </w:r>
      <w:r>
        <w:t>But the analysis was at county level and not student level, correct? This is confusing</w:t>
      </w:r>
    </w:p>
  </w:comment>
  <w:comment w:id="9" w:author="Yoshira Van Horne" w:date="2023-11-19T18:28:00Z" w:initials="YV">
    <w:p w14:paraId="240582BB" w14:textId="77777777" w:rsidR="00EB5EBA" w:rsidRDefault="00EB5EBA" w:rsidP="00EB5EBA">
      <w:r>
        <w:rPr>
          <w:rStyle w:val="CommentReference"/>
        </w:rPr>
        <w:annotationRef/>
      </w:r>
      <w:r>
        <w:rPr>
          <w:rFonts w:ascii="Times New Roman" w:eastAsia="Times New Roman" w:hAnsi="Times New Roman" w:cs="Times New Roman"/>
          <w:color w:val="000000"/>
          <w:sz w:val="20"/>
          <w:szCs w:val="20"/>
        </w:rPr>
        <w:t xml:space="preserve">From the equity field there has been a moved towards this language. I only changed the abstract, but should be changed through out the manuscript. </w:t>
      </w:r>
    </w:p>
  </w:comment>
  <w:comment w:id="10" w:author="Joan Casey" w:date="2023-11-22T10:17:00Z" w:initials="JAC">
    <w:p w14:paraId="6C8F388C" w14:textId="428084A7" w:rsidR="00E04AAC" w:rsidRDefault="00E04AAC">
      <w:pPr>
        <w:pStyle w:val="CommentText"/>
      </w:pPr>
      <w:r>
        <w:rPr>
          <w:rStyle w:val="CommentReference"/>
        </w:rPr>
        <w:annotationRef/>
      </w:r>
      <w:r>
        <w:t>I think you could cut the results here because you are just presenting usch a small subset. Perhaps just state that these groups tended to have lower test scores? Is this related to exposure or just overall? I.e., make clearer that this is a report on effect modification if that’s what it is.</w:t>
      </w:r>
    </w:p>
  </w:comment>
  <w:comment w:id="11" w:author="Gabriella Meltzer" w:date="2023-12-02T15:19:00Z" w:initials="GM">
    <w:p w14:paraId="7D300837" w14:textId="77777777" w:rsidR="00185307" w:rsidRDefault="00185307" w:rsidP="00185307">
      <w:r>
        <w:rPr>
          <w:rStyle w:val="CommentReference"/>
        </w:rPr>
        <w:annotationRef/>
      </w:r>
      <w:r>
        <w:rPr>
          <w:rFonts w:ascii="Times New Roman" w:eastAsia="Times New Roman" w:hAnsi="Times New Roman" w:cs="Times New Roman"/>
          <w:color w:val="000000"/>
          <w:sz w:val="20"/>
          <w:szCs w:val="20"/>
        </w:rPr>
        <w:t>Took out the example effect estimates</w:t>
      </w:r>
    </w:p>
  </w:comment>
  <w:comment w:id="19" w:author="Kioumourtzoglou, Marianthi-Anna" w:date="2023-11-22T14:07:00Z" w:initials="MK">
    <w:p w14:paraId="48000379" w14:textId="1F45FCB4" w:rsidR="0018343A" w:rsidRDefault="0018343A">
      <w:pPr>
        <w:pStyle w:val="CommentText"/>
      </w:pPr>
      <w:r>
        <w:rPr>
          <w:rStyle w:val="CommentReference"/>
        </w:rPr>
        <w:annotationRef/>
      </w:r>
      <w:r>
        <w:t>Did we perform a trajectories analysis?</w:t>
      </w:r>
    </w:p>
  </w:comment>
  <w:comment w:id="27" w:author="Joan Casey" w:date="2023-11-22T10:20:00Z" w:initials="JAC">
    <w:p w14:paraId="6ED77122" w14:textId="04DB8A6C" w:rsidR="007521A3" w:rsidRDefault="007521A3">
      <w:pPr>
        <w:pStyle w:val="CommentText"/>
      </w:pPr>
      <w:r>
        <w:rPr>
          <w:rStyle w:val="CommentReference"/>
        </w:rPr>
        <w:annotationRef/>
      </w:r>
      <w:r>
        <w:t>Compared to what?</w:t>
      </w:r>
    </w:p>
  </w:comment>
  <w:comment w:id="31" w:author="Joan Casey" w:date="2023-11-22T10:20:00Z" w:initials="JAC">
    <w:p w14:paraId="5651543F" w14:textId="7D1DFF3A" w:rsidR="007521A3" w:rsidRDefault="007521A3">
      <w:pPr>
        <w:pStyle w:val="CommentText"/>
      </w:pPr>
      <w:r>
        <w:rPr>
          <w:rStyle w:val="CommentReference"/>
        </w:rPr>
        <w:annotationRef/>
      </w:r>
      <w:r>
        <w:t>First mention of hurricane, not clear how hurricanes are related to tropical cyclones. Since the paper focuses on hurricanes, define early.</w:t>
      </w:r>
    </w:p>
  </w:comment>
  <w:comment w:id="34" w:author="Kioumourtzoglou, Marianthi-Anna" w:date="2023-11-22T14:11:00Z" w:initials="MK">
    <w:p w14:paraId="7196D722" w14:textId="4C0C601A" w:rsidR="008A422D" w:rsidRDefault="008A422D">
      <w:pPr>
        <w:pStyle w:val="CommentText"/>
      </w:pPr>
      <w:r>
        <w:rPr>
          <w:rStyle w:val="CommentReference"/>
        </w:rPr>
        <w:annotationRef/>
      </w:r>
      <w:r>
        <w:t>Is this part of the objective? This is the method to achieve the objective, so it’s a bit awkwardly written here….</w:t>
      </w:r>
    </w:p>
  </w:comment>
  <w:comment w:id="36" w:author="Kioumourtzoglou, Marianthi-Anna" w:date="2023-11-22T14:11:00Z" w:initials="MK">
    <w:p w14:paraId="49DCA381" w14:textId="24045690" w:rsidR="00247679" w:rsidRDefault="00247679">
      <w:pPr>
        <w:pStyle w:val="CommentText"/>
      </w:pPr>
      <w:r>
        <w:rPr>
          <w:rStyle w:val="CommentReference"/>
        </w:rPr>
        <w:annotationRef/>
      </w:r>
      <w:r>
        <w:t>Why would this be of interest? Should something (even short) about this be mentioned above?</w:t>
      </w:r>
    </w:p>
  </w:comment>
  <w:comment w:id="37" w:author="Yoshira Van Horne" w:date="2023-11-19T17:12:00Z" w:initials="YV">
    <w:p w14:paraId="4B80552A" w14:textId="1881FB19" w:rsidR="00E67483" w:rsidRDefault="00E67483" w:rsidP="00E67483">
      <w:r>
        <w:rPr>
          <w:rStyle w:val="CommentReference"/>
        </w:rPr>
        <w:annotationRef/>
      </w:r>
      <w:r>
        <w:rPr>
          <w:rFonts w:ascii="Times New Roman" w:eastAsia="Times New Roman" w:hAnsi="Times New Roman" w:cs="Times New Roman"/>
          <w:color w:val="000000"/>
          <w:sz w:val="20"/>
          <w:szCs w:val="20"/>
        </w:rPr>
        <w:t xml:space="preserve">Are there differences by cohorts across the counties and states? </w:t>
      </w:r>
    </w:p>
  </w:comment>
  <w:comment w:id="38" w:author="Joan Casey" w:date="2023-11-22T10:23:00Z" w:initials="JAC">
    <w:p w14:paraId="50AC049C" w14:textId="4774D07B" w:rsidR="00791CD0" w:rsidRDefault="00791CD0">
      <w:pPr>
        <w:pStyle w:val="CommentText"/>
      </w:pPr>
      <w:r>
        <w:rPr>
          <w:rStyle w:val="CommentReference"/>
        </w:rPr>
        <w:annotationRef/>
      </w:r>
      <w:r>
        <w:t>Especially considering hurricane vs. non hurricane exposed counties?</w:t>
      </w:r>
    </w:p>
  </w:comment>
  <w:comment w:id="44" w:author="Yoshira Van Horne" w:date="2023-11-19T18:17:00Z" w:initials="YV">
    <w:p w14:paraId="154D86B4" w14:textId="77777777" w:rsidR="00030E4C" w:rsidRDefault="00030E4C" w:rsidP="00030E4C">
      <w:r>
        <w:rPr>
          <w:rStyle w:val="CommentReference"/>
        </w:rPr>
        <w:annotationRef/>
      </w:r>
      <w:r>
        <w:rPr>
          <w:rFonts w:ascii="Times New Roman" w:eastAsia="Times New Roman" w:hAnsi="Times New Roman" w:cs="Times New Roman"/>
          <w:color w:val="000000"/>
          <w:sz w:val="20"/>
          <w:szCs w:val="20"/>
        </w:rPr>
        <w:t>Do we need to include gender differences?</w:t>
      </w:r>
    </w:p>
  </w:comment>
  <w:comment w:id="47" w:author="Joan Casey" w:date="2023-11-22T10:34:00Z" w:initials="JAC">
    <w:p w14:paraId="3E10172D" w14:textId="576E0BD8" w:rsidR="00D80D3E" w:rsidRDefault="00D80D3E">
      <w:pPr>
        <w:pStyle w:val="CommentText"/>
      </w:pPr>
      <w:r>
        <w:rPr>
          <w:rStyle w:val="CommentReference"/>
        </w:rPr>
        <w:annotationRef/>
      </w:r>
      <w:r>
        <w:t>I am surprised by the space taken up by this. See Westreich and Greenland 2013 in AJE Table 2 Fallacy.</w:t>
      </w:r>
    </w:p>
  </w:comment>
  <w:comment w:id="48" w:author="Yoshira Van Horne" w:date="2023-11-19T17:01:00Z" w:initials="YV">
    <w:p w14:paraId="0AB57FAA" w14:textId="103BEBAD" w:rsidR="00E67483" w:rsidRDefault="00D17B23" w:rsidP="00E67483">
      <w:r>
        <w:rPr>
          <w:rStyle w:val="CommentReference"/>
        </w:rPr>
        <w:annotationRef/>
      </w:r>
      <w:r w:rsidR="00E67483">
        <w:rPr>
          <w:rFonts w:ascii="Times New Roman" w:eastAsia="Times New Roman" w:hAnsi="Times New Roman" w:cs="Times New Roman"/>
          <w:sz w:val="20"/>
          <w:szCs w:val="20"/>
        </w:rPr>
        <w:t xml:space="preserve">I am worried that these are going to reinforce stereotypes about academic achievement of students. I am also not entirely sure why these hypothetical are being highlighted. From the tables below there does not seem to be cohorts composed of 100% students radicalized as Black or radicalized as White or any other demographic? </w:t>
      </w:r>
    </w:p>
  </w:comment>
  <w:comment w:id="49" w:author="Joan Casey" w:date="2023-11-22T10:33:00Z" w:initials="JAC">
    <w:p w14:paraId="4648D90C" w14:textId="4604E4EE" w:rsidR="00280527" w:rsidRDefault="00280527">
      <w:pPr>
        <w:pStyle w:val="CommentText"/>
      </w:pPr>
      <w:r>
        <w:rPr>
          <w:rStyle w:val="CommentReference"/>
        </w:rPr>
        <w:annotationRef/>
      </w:r>
      <w:r>
        <w:t xml:space="preserve">Why is there so much on this? It doesn’t seem germane to the main question you are asking. </w:t>
      </w:r>
    </w:p>
  </w:comment>
  <w:comment w:id="53" w:author="Yoshira Van Horne" w:date="2023-11-19T17:16:00Z" w:initials="YV">
    <w:p w14:paraId="36CEF0CD" w14:textId="77777777" w:rsidR="00EB76A4" w:rsidRDefault="00EB76A4" w:rsidP="00EB76A4">
      <w:r>
        <w:rPr>
          <w:rStyle w:val="CommentReference"/>
        </w:rPr>
        <w:annotationRef/>
      </w:r>
      <w:r>
        <w:rPr>
          <w:rFonts w:ascii="Times New Roman" w:eastAsia="Times New Roman" w:hAnsi="Times New Roman" w:cs="Times New Roman"/>
          <w:color w:val="000000"/>
          <w:sz w:val="20"/>
          <w:szCs w:val="20"/>
        </w:rPr>
        <w:t xml:space="preserve">Education variables are not my area of expertise but are there any other county level variables that can be incorporated. Education budget is usually determined by states and then that gets disseminated through DOE and schools districts? Is it possible to get % public schools in county vs % charter or private? </w:t>
      </w:r>
    </w:p>
  </w:comment>
  <w:comment w:id="54" w:author="Joan Casey" w:date="2023-11-22T10:36:00Z" w:initials="JAC">
    <w:p w14:paraId="15B242CF" w14:textId="7695A814" w:rsidR="0058332D" w:rsidRDefault="0058332D">
      <w:pPr>
        <w:pStyle w:val="CommentText"/>
      </w:pPr>
      <w:r>
        <w:rPr>
          <w:rStyle w:val="CommentReference"/>
        </w:rPr>
        <w:annotationRef/>
      </w:r>
      <w:r>
        <w:t>This is the main result of the paper. I would remove a lot of the prior two paragraphs because I do not see them as particularly related to the final question. You could test for effect modification by SES and race but as presented now, it’s just described educational trends by SES and race and that’s something perhaps better left to education researchers.</w:t>
      </w:r>
    </w:p>
  </w:comment>
  <w:comment w:id="56" w:author="Schwartz, Joel" w:date="2023-11-17T14:32:00Z" w:initials="SJ">
    <w:p w14:paraId="2C5A2707" w14:textId="77777777" w:rsidR="00F10811" w:rsidRDefault="00F10811" w:rsidP="00F10811">
      <w:r>
        <w:rPr>
          <w:rStyle w:val="CommentReference"/>
        </w:rPr>
        <w:annotationRef/>
      </w:r>
      <w:r>
        <w:rPr>
          <w:rFonts w:ascii="Times New Roman" w:eastAsia="Times New Roman" w:hAnsi="Times New Roman" w:cs="Times New Roman"/>
          <w:color w:val="000000"/>
          <w:sz w:val="20"/>
          <w:szCs w:val="20"/>
        </w:rPr>
        <w:t>Did you look at an interaction with grade. Younger children and older children may not respond the same.</w:t>
      </w:r>
    </w:p>
  </w:comment>
  <w:comment w:id="57" w:author="Joan Casey" w:date="2023-11-22T10:37:00Z" w:initials="JAC">
    <w:p w14:paraId="2C9F06A5" w14:textId="3F4C45F8" w:rsidR="00F10811" w:rsidRDefault="00F10811">
      <w:pPr>
        <w:pStyle w:val="CommentText"/>
      </w:pPr>
      <w:r>
        <w:rPr>
          <w:rStyle w:val="CommentReference"/>
        </w:rPr>
        <w:annotationRef/>
      </w:r>
      <w:r>
        <w:t>Likewise for some measure of SES</w:t>
      </w:r>
    </w:p>
  </w:comment>
  <w:comment w:id="63" w:author="Gabriella Meltzer" w:date="2023-12-02T16:26:00Z" w:initials="GM">
    <w:p w14:paraId="15E6FAEA" w14:textId="77777777" w:rsidR="00FD1A63" w:rsidRDefault="005B38AA" w:rsidP="00FD1A63">
      <w:r>
        <w:rPr>
          <w:rStyle w:val="CommentReference"/>
        </w:rPr>
        <w:annotationRef/>
      </w:r>
      <w:r w:rsidR="00FD1A63">
        <w:rPr>
          <w:rFonts w:ascii="Times New Roman" w:eastAsia="Times New Roman" w:hAnsi="Times New Roman" w:cs="Times New Roman"/>
          <w:sz w:val="20"/>
          <w:szCs w:val="20"/>
        </w:rPr>
        <w:t>@Robbie, I cut this down by removing the effects estimates and shortening the language a bit but it will be easier to cut further once we’ve accepted the track changes.</w:t>
      </w:r>
    </w:p>
    <w:p w14:paraId="59349FC6" w14:textId="77777777" w:rsidR="00FD1A63" w:rsidRDefault="00FD1A63" w:rsidP="00FD1A63"/>
    <w:p w14:paraId="6F0A357C" w14:textId="77777777" w:rsidR="00FD1A63" w:rsidRDefault="00FD1A63" w:rsidP="00FD1A63">
      <w:r>
        <w:rPr>
          <w:rFonts w:ascii="Times New Roman" w:eastAsia="Times New Roman" w:hAnsi="Times New Roman" w:cs="Times New Roman"/>
          <w:sz w:val="20"/>
          <w:szCs w:val="20"/>
        </w:rPr>
        <w:t>Another option would be to integrate these results into the paragraphs above, saying which groups performed better/worse in math and RLA</w:t>
      </w:r>
    </w:p>
  </w:comment>
  <w:comment w:id="64" w:author="Yoshira Van Horne" w:date="2023-11-19T18:17:00Z" w:initials="YV">
    <w:p w14:paraId="5D9AE70C" w14:textId="4FD78AAD" w:rsidR="00E3139F" w:rsidRDefault="00E3139F" w:rsidP="00E3139F">
      <w:r>
        <w:rPr>
          <w:rStyle w:val="CommentReference"/>
        </w:rPr>
        <w:annotationRef/>
      </w:r>
      <w:r>
        <w:rPr>
          <w:rFonts w:ascii="Times New Roman" w:eastAsia="Times New Roman" w:hAnsi="Times New Roman" w:cs="Times New Roman"/>
          <w:color w:val="000000"/>
          <w:sz w:val="20"/>
          <w:szCs w:val="20"/>
        </w:rPr>
        <w:t>Do we need to include gender differences?</w:t>
      </w:r>
    </w:p>
  </w:comment>
  <w:comment w:id="68" w:author="Joan Casey" w:date="2023-11-22T10:34:00Z" w:initials="JAC">
    <w:p w14:paraId="1A9E9818" w14:textId="77777777" w:rsidR="00E3139F" w:rsidRDefault="00E3139F" w:rsidP="00E3139F">
      <w:pPr>
        <w:pStyle w:val="CommentText"/>
      </w:pPr>
      <w:r>
        <w:rPr>
          <w:rStyle w:val="CommentReference"/>
        </w:rPr>
        <w:annotationRef/>
      </w:r>
      <w:r>
        <w:t>I am surprised by the space taken up by this. See Westreich and Greenland 2013 in AJE Table 2 Fallacy.</w:t>
      </w:r>
    </w:p>
  </w:comment>
  <w:comment w:id="69" w:author="Gabriella Meltzer" w:date="2023-12-02T16:33:00Z" w:initials="GM">
    <w:p w14:paraId="08EA2D3D" w14:textId="77777777" w:rsidR="005B38AA" w:rsidRDefault="005B38AA" w:rsidP="005B38AA">
      <w:r>
        <w:rPr>
          <w:rStyle w:val="CommentReference"/>
        </w:rPr>
        <w:annotationRef/>
      </w:r>
      <w:r>
        <w:rPr>
          <w:rFonts w:ascii="Times New Roman" w:eastAsia="Times New Roman" w:hAnsi="Times New Roman" w:cs="Times New Roman"/>
          <w:color w:val="000000"/>
          <w:sz w:val="20"/>
          <w:szCs w:val="20"/>
        </w:rPr>
        <w:t>@Robbie, how do you want to address this? Does shortening the section do the trick?</w:t>
      </w:r>
    </w:p>
  </w:comment>
  <w:comment w:id="77" w:author="Yoshira Van Horne" w:date="2023-11-19T17:01:00Z" w:initials="YV">
    <w:p w14:paraId="513D974D" w14:textId="2B21E8DA" w:rsidR="00E3139F" w:rsidRDefault="00E3139F" w:rsidP="00E3139F">
      <w:r>
        <w:rPr>
          <w:rStyle w:val="CommentReference"/>
        </w:rPr>
        <w:annotationRef/>
      </w:r>
      <w:r>
        <w:rPr>
          <w:rFonts w:ascii="Times New Roman" w:eastAsia="Times New Roman" w:hAnsi="Times New Roman" w:cs="Times New Roman"/>
          <w:sz w:val="20"/>
          <w:szCs w:val="20"/>
        </w:rPr>
        <w:t xml:space="preserve">I am worried that these are going to reinforce stereotypes about academic achievement of students. I am also not entirely sure why these hypothetical are being highlighted. From the tables below there does not seem to be cohorts composed of 100% students radicalized as Black or radicalized as White or any other demographic? </w:t>
      </w:r>
    </w:p>
  </w:comment>
  <w:comment w:id="78" w:author="Joan Casey" w:date="2023-11-22T10:33:00Z" w:initials="JAC">
    <w:p w14:paraId="42E242DC" w14:textId="77777777" w:rsidR="00E3139F" w:rsidRDefault="00E3139F" w:rsidP="00E3139F">
      <w:pPr>
        <w:pStyle w:val="CommentText"/>
      </w:pPr>
      <w:r>
        <w:rPr>
          <w:rStyle w:val="CommentReference"/>
        </w:rPr>
        <w:annotationRef/>
      </w:r>
      <w:r>
        <w:t xml:space="preserve">Why is there so much on this? It doesn’t seem germane to the main question you are asking. </w:t>
      </w:r>
    </w:p>
  </w:comment>
  <w:comment w:id="122" w:author="Yoshira Van Horne" w:date="2023-11-19T17:16:00Z" w:initials="YV">
    <w:p w14:paraId="7D2BBC3F" w14:textId="77777777" w:rsidR="00E3139F" w:rsidRDefault="00E3139F" w:rsidP="00E3139F">
      <w:r>
        <w:rPr>
          <w:rStyle w:val="CommentReference"/>
        </w:rPr>
        <w:annotationRef/>
      </w:r>
      <w:r>
        <w:rPr>
          <w:rFonts w:ascii="Times New Roman" w:eastAsia="Times New Roman" w:hAnsi="Times New Roman" w:cs="Times New Roman"/>
          <w:color w:val="000000"/>
          <w:sz w:val="20"/>
          <w:szCs w:val="20"/>
        </w:rPr>
        <w:t xml:space="preserve">Education variables are not my area of expertise but are there any other county level variables that can be incorporated. Education budget is usually determined by states and then that gets disseminated through DOE and schools districts? Is it possible to get % public schools in county vs % charter or private? </w:t>
      </w:r>
    </w:p>
  </w:comment>
  <w:comment w:id="130" w:author="Gabriella Meltzer" w:date="2023-12-02T16:38:00Z" w:initials="GM">
    <w:p w14:paraId="320B80DE" w14:textId="77777777" w:rsidR="002C34D8" w:rsidRDefault="00900867" w:rsidP="002C34D8">
      <w:r>
        <w:rPr>
          <w:rStyle w:val="CommentReference"/>
        </w:rPr>
        <w:annotationRef/>
      </w:r>
      <w:r w:rsidR="002C34D8">
        <w:rPr>
          <w:rFonts w:ascii="Times New Roman" w:eastAsia="Times New Roman" w:hAnsi="Times New Roman" w:cs="Times New Roman"/>
          <w:sz w:val="20"/>
          <w:szCs w:val="20"/>
        </w:rPr>
        <w:t>@Robbie, should we hold off on editing the Discussion until we’ve run the additional analyses in the event we see anything different?</w:t>
      </w:r>
      <w:r w:rsidR="002C34D8">
        <w:rPr>
          <w:rFonts w:ascii="Times New Roman" w:eastAsia="Times New Roman" w:hAnsi="Times New Roman" w:cs="Times New Roman"/>
          <w:sz w:val="20"/>
          <w:szCs w:val="20"/>
        </w:rPr>
        <w:cr/>
      </w:r>
      <w:r w:rsidR="002C34D8">
        <w:rPr>
          <w:rFonts w:ascii="Times New Roman" w:eastAsia="Times New Roman" w:hAnsi="Times New Roman" w:cs="Times New Roman"/>
          <w:sz w:val="20"/>
          <w:szCs w:val="20"/>
        </w:rPr>
        <w:cr/>
        <w:t>Also, how would you feel about sending the manuscript to Jared and asking him to edit the Discussion text directly to address the coauthors’ comments? He can speak to the education policy side of things in a way that we can’t and has the credentials to do so.</w:t>
      </w:r>
    </w:p>
  </w:comment>
  <w:comment w:id="131" w:author="Joan Casey" w:date="2023-11-22T10:42:00Z" w:initials="JAC">
    <w:p w14:paraId="25B03D38" w14:textId="1F8DAB45" w:rsidR="00284494" w:rsidRDefault="00284494">
      <w:pPr>
        <w:pStyle w:val="CommentText"/>
      </w:pPr>
      <w:r>
        <w:rPr>
          <w:rStyle w:val="CommentReference"/>
        </w:rPr>
        <w:annotationRef/>
      </w:r>
      <w:r>
        <w:t>I would add that you see no effects in LA</w:t>
      </w:r>
    </w:p>
  </w:comment>
  <w:comment w:id="134" w:author="Joan Casey" w:date="2023-11-22T10:43:00Z" w:initials="JAC">
    <w:p w14:paraId="66ABCFB7" w14:textId="0FA1FB28" w:rsidR="00E50D98" w:rsidRDefault="00E50D98">
      <w:pPr>
        <w:pStyle w:val="CommentText"/>
      </w:pPr>
      <w:r>
        <w:rPr>
          <w:rStyle w:val="CommentReference"/>
        </w:rPr>
        <w:annotationRef/>
      </w:r>
      <w:r>
        <w:t xml:space="preserve">State more clearly what this means. </w:t>
      </w:r>
      <w:r w:rsidR="00AC2D72">
        <w:t>“</w:t>
      </w:r>
      <w:r>
        <w:t>For many states, we observed null associations between hurricane exposure and educational test scores, and in a few states, exposure appeared to increase test scores.</w:t>
      </w:r>
      <w:r w:rsidR="00AC2D72">
        <w:t>”</w:t>
      </w:r>
    </w:p>
  </w:comment>
  <w:comment w:id="135" w:author="Yoshira Van Horne" w:date="2023-11-19T17:35:00Z" w:initials="YV">
    <w:p w14:paraId="30056AFF"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I think this needs to be two separate paragraphs 1) Discussing why we see Florida scores increase after hurricanes and 2) Why Texas and NC scores decrease after hurricanes. I looked a bit into budgets for 2008 for TX, FL and it seems that in FL there were way more programs already in place but none really in Texas. Also not all counties receive the funding so I would be curious to know if the counties you identified as hurricane exposed were also the ones that received assistance</w:t>
      </w:r>
    </w:p>
    <w:p w14:paraId="5AE69519" w14:textId="77777777" w:rsidR="00C35B9B" w:rsidRDefault="00C35B9B" w:rsidP="00C35B9B"/>
    <w:p w14:paraId="5AF2BF77" w14:textId="77777777" w:rsidR="00C35B9B" w:rsidRDefault="00C35B9B" w:rsidP="00C35B9B">
      <w:r>
        <w:rPr>
          <w:rFonts w:ascii="Times New Roman" w:eastAsia="Times New Roman" w:hAnsi="Times New Roman" w:cs="Times New Roman"/>
          <w:color w:val="000000"/>
          <w:sz w:val="20"/>
          <w:szCs w:val="20"/>
        </w:rPr>
        <w:t xml:space="preserve">Possible documents to dig into to flesh this out: </w:t>
      </w:r>
      <w:hyperlink r:id="rId1" w:history="1">
        <w:r w:rsidRPr="005D2621">
          <w:rPr>
            <w:rStyle w:val="Hyperlink"/>
            <w:rFonts w:ascii="Times New Roman" w:eastAsia="Times New Roman" w:hAnsi="Times New Roman" w:cs="Times New Roman"/>
            <w:sz w:val="20"/>
            <w:szCs w:val="20"/>
          </w:rPr>
          <w:t>https://crsreports.congress.gov/product/pdf/R/R43139</w:t>
        </w:r>
      </w:hyperlink>
    </w:p>
    <w:p w14:paraId="2DA81AD6" w14:textId="77777777" w:rsidR="00C35B9B" w:rsidRDefault="00C35B9B" w:rsidP="00C35B9B"/>
    <w:p w14:paraId="251A5F15" w14:textId="77777777" w:rsidR="00C35B9B" w:rsidRDefault="00000000" w:rsidP="00C35B9B">
      <w:hyperlink r:id="rId2" w:history="1">
        <w:r w:rsidR="00C35B9B" w:rsidRPr="005D2621">
          <w:rPr>
            <w:rStyle w:val="Hyperlink"/>
            <w:rFonts w:ascii="Times New Roman" w:eastAsia="Times New Roman" w:hAnsi="Times New Roman" w:cs="Times New Roman"/>
            <w:sz w:val="20"/>
            <w:szCs w:val="20"/>
          </w:rPr>
          <w:t>https://www.fema.gov/sites/default/files/2020-10/florida_case-study.pdf</w:t>
        </w:r>
      </w:hyperlink>
    </w:p>
    <w:p w14:paraId="7FBE6C36" w14:textId="77777777" w:rsidR="00C35B9B" w:rsidRDefault="00C35B9B" w:rsidP="00C35B9B"/>
    <w:p w14:paraId="474A4DAD" w14:textId="77777777" w:rsidR="00C35B9B" w:rsidRDefault="00000000" w:rsidP="00C35B9B">
      <w:hyperlink r:id="rId3" w:history="1">
        <w:r w:rsidR="00C35B9B" w:rsidRPr="005D2621">
          <w:rPr>
            <w:rStyle w:val="Hyperlink"/>
            <w:rFonts w:ascii="Times New Roman" w:eastAsia="Times New Roman" w:hAnsi="Times New Roman" w:cs="Times New Roman"/>
            <w:sz w:val="20"/>
            <w:szCs w:val="20"/>
          </w:rPr>
          <w:t>https://www.lbb.texas.gov/Documents/Publications/Presentation/Overview%20of%202008%20State%20Hurricane%20Expenditures%20Fed%20Funding%20Presentation%20for%20Senate%20Finance%20Committee.pdf</w:t>
        </w:r>
      </w:hyperlink>
    </w:p>
    <w:p w14:paraId="0892BBA5" w14:textId="77777777" w:rsidR="00C35B9B" w:rsidRDefault="00C35B9B" w:rsidP="00C35B9B"/>
    <w:p w14:paraId="00355B99" w14:textId="77777777" w:rsidR="00C35B9B" w:rsidRDefault="00000000" w:rsidP="00C35B9B">
      <w:hyperlink r:id="rId4" w:history="1">
        <w:r w:rsidR="00C35B9B" w:rsidRPr="005D2621">
          <w:rPr>
            <w:rStyle w:val="Hyperlink"/>
            <w:rFonts w:ascii="Times New Roman" w:eastAsia="Times New Roman" w:hAnsi="Times New Roman" w:cs="Times New Roman"/>
            <w:sz w:val="20"/>
            <w:szCs w:val="20"/>
          </w:rPr>
          <w:t>https://www.texastribune.org/2017/11/03/tensions-mounting-over-how-divvy-harvey-relief-funds/</w:t>
        </w:r>
      </w:hyperlink>
    </w:p>
    <w:p w14:paraId="1A07A7F8" w14:textId="77777777" w:rsidR="00C35B9B" w:rsidRDefault="00C35B9B" w:rsidP="00C35B9B"/>
    <w:p w14:paraId="32C38F17" w14:textId="77777777" w:rsidR="00C35B9B" w:rsidRDefault="00000000" w:rsidP="00C35B9B">
      <w:hyperlink r:id="rId5" w:history="1">
        <w:r w:rsidR="00C35B9B" w:rsidRPr="005D2621">
          <w:rPr>
            <w:rStyle w:val="Hyperlink"/>
            <w:rFonts w:ascii="Times New Roman" w:eastAsia="Times New Roman" w:hAnsi="Times New Roman" w:cs="Times New Roman"/>
            <w:sz w:val="20"/>
            <w:szCs w:val="20"/>
          </w:rPr>
          <w:t>https://georgewbush-whitehouse.archives.gov/news/releases/2008/09/20080913-4.html</w:t>
        </w:r>
      </w:hyperlink>
    </w:p>
    <w:p w14:paraId="13553DD5" w14:textId="77777777" w:rsidR="00C35B9B" w:rsidRDefault="00C35B9B" w:rsidP="00C35B9B"/>
    <w:p w14:paraId="4831BD37" w14:textId="77777777" w:rsidR="00C35B9B" w:rsidRDefault="00000000" w:rsidP="00C35B9B">
      <w:hyperlink r:id="rId6" w:history="1">
        <w:r w:rsidR="00C35B9B" w:rsidRPr="005D2621">
          <w:rPr>
            <w:rStyle w:val="Hyperlink"/>
            <w:rFonts w:ascii="Times New Roman" w:eastAsia="Times New Roman" w:hAnsi="Times New Roman" w:cs="Times New Roman"/>
            <w:sz w:val="20"/>
            <w:szCs w:val="20"/>
          </w:rPr>
          <w:t>https://txhronews.wordpress.com/2018/05/09/legislature-reviewing-hurricane-harvey-school-costs/</w:t>
        </w:r>
      </w:hyperlink>
    </w:p>
    <w:p w14:paraId="3734C098" w14:textId="77777777" w:rsidR="00C35B9B" w:rsidRDefault="00C35B9B" w:rsidP="00C35B9B"/>
    <w:p w14:paraId="7DCD6A58" w14:textId="77777777" w:rsidR="00C35B9B" w:rsidRDefault="00000000" w:rsidP="00C35B9B">
      <w:hyperlink r:id="rId7" w:history="1">
        <w:r w:rsidR="00C35B9B" w:rsidRPr="005D2621">
          <w:rPr>
            <w:rStyle w:val="Hyperlink"/>
            <w:rFonts w:ascii="Times New Roman" w:eastAsia="Times New Roman" w:hAnsi="Times New Roman" w:cs="Times New Roman"/>
            <w:sz w:val="20"/>
            <w:szCs w:val="20"/>
          </w:rPr>
          <w:t>https://georgewbush-whitehouse.archives.gov/news/releases/2008/10/20081008-7.html</w:t>
        </w:r>
      </w:hyperlink>
    </w:p>
    <w:p w14:paraId="4C75BE16" w14:textId="77777777" w:rsidR="00C35B9B" w:rsidRDefault="00C35B9B" w:rsidP="00C35B9B"/>
    <w:p w14:paraId="1E4B7B2F" w14:textId="77777777" w:rsidR="00C35B9B" w:rsidRDefault="00C35B9B" w:rsidP="00C35B9B"/>
  </w:comment>
  <w:comment w:id="136" w:author="Joan Casey" w:date="2023-11-22T10:44:00Z" w:initials="JAC">
    <w:p w14:paraId="26E1301B" w14:textId="54718296" w:rsidR="00C571CA" w:rsidRDefault="00C571CA">
      <w:pPr>
        <w:pStyle w:val="CommentText"/>
      </w:pPr>
      <w:r>
        <w:rPr>
          <w:rStyle w:val="CommentReference"/>
        </w:rPr>
        <w:annotationRef/>
      </w:r>
      <w:r>
        <w:t>agree</w:t>
      </w:r>
    </w:p>
  </w:comment>
  <w:comment w:id="140" w:author="Yoshira Van Horne" w:date="2023-11-19T17:36:00Z" w:initials="YV">
    <w:p w14:paraId="32A15B17"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 xml:space="preserve">So this would make sense for the FL finding but not the TX and NC. </w:t>
      </w:r>
    </w:p>
  </w:comment>
  <w:comment w:id="141" w:author="Gabriella Meltzer" w:date="2023-11-28T13:36:00Z" w:initials="GM">
    <w:p w14:paraId="2A2EEB6C" w14:textId="77777777" w:rsidR="001C13FF" w:rsidRDefault="001C13FF" w:rsidP="001C13FF">
      <w:r>
        <w:rPr>
          <w:rStyle w:val="CommentReference"/>
        </w:rPr>
        <w:annotationRef/>
      </w:r>
      <w:r>
        <w:rPr>
          <w:rFonts w:ascii="Times New Roman" w:eastAsia="Times New Roman" w:hAnsi="Times New Roman" w:cs="Times New Roman"/>
          <w:sz w:val="20"/>
          <w:szCs w:val="20"/>
        </w:rPr>
        <w:t>State policies could dictate the dropout rates</w:t>
      </w:r>
    </w:p>
  </w:comment>
  <w:comment w:id="142" w:author="Gabriella Meltzer" w:date="2023-11-15T17:15:00Z" w:initials="GM">
    <w:p w14:paraId="5EB7732D" w14:textId="441DAAC7" w:rsidR="000A7D17" w:rsidRDefault="000A7D17" w:rsidP="000A7D17">
      <w:r>
        <w:rPr>
          <w:rStyle w:val="CommentReference"/>
        </w:rPr>
        <w:annotationRef/>
      </w:r>
      <w:r>
        <w:rPr>
          <w:rFonts w:ascii="Times New Roman" w:eastAsia="Times New Roman" w:hAnsi="Times New Roman" w:cs="Times New Roman"/>
          <w:color w:val="000000"/>
          <w:sz w:val="20"/>
          <w:szCs w:val="20"/>
        </w:rPr>
        <w:t>From Jared: “This seems to be implying that taking students from disadvantaged/traumatized backgrounds and placing them in higher performing districts has the ability to improve their performance. Just made me think of how this possibility could be used as a part of the rationale/call for the dismantling of the ongoing segregation in our schools across the U.S (perhaps worth exploring further)”</w:t>
      </w:r>
    </w:p>
    <w:p w14:paraId="3ECA6422" w14:textId="77777777" w:rsidR="000A7D17" w:rsidRDefault="000A7D17" w:rsidP="000A7D17"/>
    <w:p w14:paraId="36130598" w14:textId="77777777" w:rsidR="000A7D17" w:rsidRDefault="000A7D17" w:rsidP="000A7D17">
      <w:r>
        <w:rPr>
          <w:rFonts w:ascii="Times New Roman" w:eastAsia="Times New Roman" w:hAnsi="Times New Roman" w:cs="Times New Roman"/>
          <w:color w:val="000000"/>
          <w:sz w:val="20"/>
          <w:szCs w:val="20"/>
        </w:rPr>
        <w:t>@Yoshi, how would you address this from an equity standpoint?</w:t>
      </w:r>
    </w:p>
  </w:comment>
  <w:comment w:id="143" w:author="Schwartz, Joel" w:date="2023-11-17T14:29:00Z" w:initials="SJ">
    <w:p w14:paraId="39384B57" w14:textId="77777777" w:rsidR="001D60DE" w:rsidRDefault="001D60DE" w:rsidP="00361612">
      <w:r>
        <w:rPr>
          <w:rStyle w:val="CommentReference"/>
        </w:rPr>
        <w:annotationRef/>
      </w:r>
      <w:r>
        <w:rPr>
          <w:rFonts w:ascii="Times New Roman" w:eastAsia="Times New Roman" w:hAnsi="Times New Roman" w:cs="Times New Roman"/>
          <w:color w:val="000000"/>
          <w:sz w:val="20"/>
          <w:szCs w:val="20"/>
        </w:rPr>
        <w:t xml:space="preserve">There is data supporting this and a HUD program to target section 8 housing certificates to do just that. </w:t>
      </w:r>
    </w:p>
  </w:comment>
  <w:comment w:id="144" w:author="Yoshira Van Horne" w:date="2023-11-19T17:22:00Z" w:initials="YV">
    <w:p w14:paraId="72D6D571" w14:textId="77777777" w:rsidR="00EB76A4" w:rsidRDefault="00EB76A4" w:rsidP="00EB76A4">
      <w:r>
        <w:rPr>
          <w:rStyle w:val="CommentReference"/>
        </w:rPr>
        <w:annotationRef/>
      </w:r>
      <w:r>
        <w:rPr>
          <w:rFonts w:ascii="Times New Roman" w:eastAsia="Times New Roman" w:hAnsi="Times New Roman" w:cs="Times New Roman"/>
          <w:sz w:val="20"/>
          <w:szCs w:val="20"/>
        </w:rPr>
        <w:t xml:space="preserve">I think that says more about being in an environment/school that is well funded and has resources to adequately support students. I would re-write to emphasize that having access to schools with better resources improves performance and thus the key-takeaway is not to move students there but instead fund schools appropriately. </w:t>
      </w:r>
    </w:p>
  </w:comment>
  <w:comment w:id="145" w:author="Yoshira Van Horne" w:date="2023-11-19T17:47:00Z" w:initials="YV">
    <w:p w14:paraId="26751C6B" w14:textId="77777777" w:rsidR="00C35B9B" w:rsidRDefault="00C35B9B" w:rsidP="00C35B9B">
      <w:r>
        <w:rPr>
          <w:rStyle w:val="CommentReference"/>
        </w:rPr>
        <w:annotationRef/>
      </w:r>
      <w:r>
        <w:rPr>
          <w:rFonts w:ascii="Times New Roman" w:eastAsia="Times New Roman" w:hAnsi="Times New Roman" w:cs="Times New Roman"/>
          <w:color w:val="000000"/>
          <w:sz w:val="20"/>
          <w:szCs w:val="20"/>
        </w:rPr>
        <w:t>https://blog.mapbox.com/stanford-education-opportunity-map-f2805e3ee55d</w:t>
      </w:r>
    </w:p>
  </w:comment>
  <w:comment w:id="146" w:author="Joan Casey" w:date="2023-11-22T10:44:00Z" w:initials="JAC">
    <w:p w14:paraId="3D4B467E" w14:textId="1B1C2EEE" w:rsidR="00C571CA" w:rsidRDefault="00C571CA">
      <w:pPr>
        <w:pStyle w:val="CommentText"/>
      </w:pPr>
      <w:r>
        <w:rPr>
          <w:rStyle w:val="CommentReference"/>
        </w:rPr>
        <w:annotationRef/>
      </w:r>
      <w:r>
        <w:t>This is what I thought you were going to test with all the SES / race variables. Did you see differential effects by socially vulnerable groups?</w:t>
      </w:r>
    </w:p>
  </w:comment>
  <w:comment w:id="147" w:author="Joan Casey" w:date="2023-11-22T10:45:00Z" w:initials="JAC">
    <w:p w14:paraId="2214D22E" w14:textId="461A0FD1" w:rsidR="00B06321" w:rsidRDefault="00B06321">
      <w:pPr>
        <w:pStyle w:val="CommentText"/>
      </w:pPr>
      <w:r>
        <w:rPr>
          <w:rStyle w:val="CommentReference"/>
        </w:rPr>
        <w:annotationRef/>
      </w:r>
      <w:r>
        <w:t>Again, I would deemphasize this as I really feel it’s outside our wheelhouse to comment on this.</w:t>
      </w:r>
    </w:p>
  </w:comment>
  <w:comment w:id="148" w:author="Joan Casey" w:date="2023-11-22T10:45:00Z" w:initials="JAC">
    <w:p w14:paraId="6E66DCB9" w14:textId="0BE8FDF7" w:rsidR="0077548D" w:rsidRDefault="0077548D">
      <w:pPr>
        <w:pStyle w:val="CommentText"/>
      </w:pPr>
      <w:r>
        <w:rPr>
          <w:rStyle w:val="CommentReference"/>
        </w:rPr>
        <w:annotationRef/>
      </w:r>
      <w:r>
        <w:t>If kids relocated/were displaced, they would not be in the test score for their original county?</w:t>
      </w:r>
    </w:p>
  </w:comment>
  <w:comment w:id="167" w:author="Joan Casey" w:date="2023-11-22T10:52:00Z" w:initials="JAC">
    <w:p w14:paraId="50384D00" w14:textId="77E418BD" w:rsidR="001B5B82" w:rsidRDefault="001B5B82">
      <w:pPr>
        <w:pStyle w:val="CommentText"/>
      </w:pPr>
      <w:r>
        <w:rPr>
          <w:rStyle w:val="CommentReference"/>
        </w:rPr>
        <w:annotationRef/>
      </w:r>
      <w:r>
        <w:t>Could you include an indicator for prior hurricane exposure?</w:t>
      </w:r>
    </w:p>
  </w:comment>
  <w:comment w:id="168" w:author="Gabriella Meltzer" w:date="2023-12-02T16:36:00Z" w:initials="GM">
    <w:p w14:paraId="3157C2A4" w14:textId="77777777" w:rsidR="00900867" w:rsidRDefault="00900867" w:rsidP="00900867">
      <w:r>
        <w:rPr>
          <w:rStyle w:val="CommentReference"/>
        </w:rPr>
        <w:annotationRef/>
      </w:r>
      <w:r>
        <w:rPr>
          <w:rFonts w:ascii="Times New Roman" w:eastAsia="Times New Roman" w:hAnsi="Times New Roman" w:cs="Times New Roman"/>
          <w:color w:val="000000"/>
          <w:sz w:val="20"/>
          <w:szCs w:val="20"/>
        </w:rPr>
        <w:t>@Robbie, should we remove this limitation because we conducted the sensitivity analysis looking at counties with only 1 exposure?</w:t>
      </w:r>
    </w:p>
  </w:comment>
  <w:comment w:id="169" w:author="Joan Casey" w:date="2023-11-22T10:46:00Z" w:initials="JAC">
    <w:p w14:paraId="360953EA" w14:textId="6E711AE1" w:rsidR="0077548D" w:rsidRDefault="0077548D">
      <w:pPr>
        <w:pStyle w:val="CommentText"/>
      </w:pPr>
      <w:r>
        <w:rPr>
          <w:rStyle w:val="CommentReference"/>
        </w:rPr>
        <w:annotationRef/>
      </w:r>
      <w:r>
        <w:t>Did you meet assumptions of DiD?</w:t>
      </w:r>
    </w:p>
    <w:p w14:paraId="0E3582FD" w14:textId="77777777" w:rsidR="00DC702B" w:rsidRDefault="00DC702B">
      <w:pPr>
        <w:pStyle w:val="CommentText"/>
      </w:pPr>
      <w:r>
        <w:t>You did not assess effect modification by vulnerable subgroups</w:t>
      </w:r>
    </w:p>
    <w:p w14:paraId="1F66490E" w14:textId="5FAD1099" w:rsidR="00DC702B" w:rsidRDefault="00DC702B">
      <w:pPr>
        <w:pStyle w:val="CommentText"/>
      </w:pPr>
    </w:p>
  </w:comment>
  <w:comment w:id="170" w:author="Gabriella Meltzer" w:date="2023-11-28T13:42:00Z" w:initials="GM">
    <w:p w14:paraId="6AF458A3" w14:textId="77777777" w:rsidR="001C13FF" w:rsidRDefault="001C13FF" w:rsidP="001C13FF">
      <w:r>
        <w:rPr>
          <w:rStyle w:val="CommentReference"/>
        </w:rPr>
        <w:annotationRef/>
      </w:r>
      <w:r>
        <w:rPr>
          <w:rFonts w:ascii="Times New Roman" w:eastAsia="Times New Roman" w:hAnsi="Times New Roman" w:cs="Times New Roman"/>
          <w:sz w:val="20"/>
          <w:szCs w:val="20"/>
        </w:rPr>
        <w:t>Go to Joel’s paper and Marshall Burke’s paper and state that all assumptions were met and cite their papers</w:t>
      </w:r>
    </w:p>
  </w:comment>
  <w:comment w:id="171" w:author="Joan Casey" w:date="2023-11-22T10:53:00Z" w:initials="JAC">
    <w:p w14:paraId="49D52C17" w14:textId="334CF2EF" w:rsidR="00E77EAF" w:rsidRDefault="00E77EAF">
      <w:pPr>
        <w:pStyle w:val="CommentText"/>
      </w:pPr>
      <w:r>
        <w:rPr>
          <w:rStyle w:val="CommentReference"/>
        </w:rPr>
        <w:annotationRef/>
      </w:r>
      <w:r>
        <w:t>Would deemphasize.</w:t>
      </w:r>
    </w:p>
  </w:comment>
  <w:comment w:id="174" w:author="Schwartz, Joel" w:date="2023-11-17T14:18:00Z" w:initials="SJ">
    <w:p w14:paraId="12522CCF" w14:textId="35D63F11" w:rsidR="006911D1" w:rsidRDefault="006911D1" w:rsidP="00A03042">
      <w:r>
        <w:rPr>
          <w:rStyle w:val="CommentReference"/>
        </w:rPr>
        <w:annotationRef/>
      </w:r>
      <w:r>
        <w:rPr>
          <w:rFonts w:ascii="Times New Roman" w:eastAsia="Times New Roman" w:hAnsi="Times New Roman" w:cs="Times New Roman"/>
          <w:color w:val="000000"/>
          <w:sz w:val="20"/>
          <w:szCs w:val="20"/>
        </w:rPr>
        <w:t xml:space="preserve">I don’t think it makes sense to include hurricanes in the fall following the spring testing as predictive of the spring test results. I know we don’t have an exact date for the school year in every state, but if you used hurricanes between august 1 of year t-1 and June 30 of year t as predictive of the scores in year t, that would be fine. But hurricanes in the fall of year t should count towards scores in year t+1. </w:t>
      </w:r>
    </w:p>
    <w:p w14:paraId="0A6999A1" w14:textId="77777777" w:rsidR="006911D1" w:rsidRDefault="006911D1" w:rsidP="00A03042"/>
  </w:comment>
  <w:comment w:id="175" w:author="Joan Casey" w:date="2023-11-22T10:29:00Z" w:initials="JAC">
    <w:p w14:paraId="48C79841" w14:textId="62D6FC66" w:rsidR="00124D78" w:rsidRDefault="00124D78">
      <w:pPr>
        <w:pStyle w:val="CommentText"/>
      </w:pPr>
      <w:r>
        <w:rPr>
          <w:rStyle w:val="CommentReference"/>
        </w:rPr>
        <w:annotationRef/>
      </w:r>
      <w:r>
        <w:t>Agree with Joel’s point. Please clarify if you already did what he suggests or if there is exposure misclassification.</w:t>
      </w:r>
    </w:p>
  </w:comment>
  <w:comment w:id="176" w:author="Kioumourtzoglou, Marianthi-Anna" w:date="2023-11-22T15:05:00Z" w:initials="MK">
    <w:p w14:paraId="0A480184" w14:textId="091CC67F" w:rsidR="00EC4A31" w:rsidRDefault="00EC4A31">
      <w:pPr>
        <w:pStyle w:val="CommentText"/>
      </w:pPr>
      <w:r>
        <w:rPr>
          <w:rStyle w:val="CommentReference"/>
        </w:rPr>
        <w:annotationRef/>
      </w:r>
      <w:r>
        <w:t xml:space="preserve">I agree as well. Also, it is not clear here what this means – is the exposure binary (has this county experienced a hurricane yes/no) or is it number of hurricanes? </w:t>
      </w:r>
    </w:p>
  </w:comment>
  <w:comment w:id="177" w:author="Yoshira Van Horne" w:date="2023-11-18T07:39:00Z" w:initials="YV">
    <w:p w14:paraId="6C907CF2" w14:textId="32EB6C9B" w:rsidR="00B90A5E" w:rsidRDefault="00450394" w:rsidP="00B90A5E">
      <w:r>
        <w:rPr>
          <w:rStyle w:val="CommentReference"/>
        </w:rPr>
        <w:annotationRef/>
      </w:r>
      <w:r w:rsidR="00B90A5E">
        <w:rPr>
          <w:rFonts w:ascii="Times New Roman" w:eastAsia="Times New Roman" w:hAnsi="Times New Roman" w:cs="Times New Roman"/>
          <w:sz w:val="20"/>
          <w:szCs w:val="20"/>
        </w:rPr>
        <w:t xml:space="preserve">Are there measures of county wide school metrics? For example $ school funding or performance? % county schools not performing well? </w:t>
      </w:r>
    </w:p>
  </w:comment>
  <w:comment w:id="178" w:author="Kioumourtzoglou, Marianthi-Anna" w:date="2023-11-22T15:18:00Z" w:initials="MK">
    <w:p w14:paraId="4CAFA7E2" w14:textId="77777777" w:rsidR="006C0CE5" w:rsidRDefault="006C0CE5">
      <w:pPr>
        <w:pStyle w:val="CommentText"/>
      </w:pPr>
      <w:r>
        <w:rPr>
          <w:rStyle w:val="CommentReference"/>
        </w:rPr>
        <w:annotationRef/>
      </w:r>
      <w:r>
        <w:t xml:space="preserve">Annual? </w:t>
      </w:r>
    </w:p>
    <w:p w14:paraId="544339C5" w14:textId="0887A0EA" w:rsidR="006C0CE5" w:rsidRDefault="006C0CE5">
      <w:pPr>
        <w:pStyle w:val="CommentText"/>
      </w:pPr>
      <w:r>
        <w:t>Also, annual ACS is not very robust and not recommended…</w:t>
      </w:r>
    </w:p>
  </w:comment>
  <w:comment w:id="184" w:author="Kioumourtzoglou, Marianthi-Anna" w:date="2023-11-22T15:19:00Z" w:initials="MK">
    <w:p w14:paraId="2DA951F6" w14:textId="3772117B" w:rsidR="00FD3C30" w:rsidRDefault="00FD3C30">
      <w:pPr>
        <w:pStyle w:val="CommentText"/>
      </w:pPr>
      <w:r>
        <w:rPr>
          <w:rStyle w:val="CommentReference"/>
        </w:rPr>
        <w:annotationRef/>
      </w:r>
      <w:r w:rsidR="00766580">
        <w:t>at</w:t>
      </w:r>
      <w:r>
        <w:t xml:space="preserve"> school</w:t>
      </w:r>
      <w:r w:rsidR="00766580">
        <w:t xml:space="preserve"> level</w:t>
      </w:r>
      <w:r>
        <w:t>? Or within county? I am a bit confused by the hierarchy… how many grade cohorts in a county? Or how many counties in a grade cohort in the state? Which way does it go?</w:t>
      </w:r>
    </w:p>
  </w:comment>
  <w:comment w:id="185" w:author="Kioumourtzoglou, Marianthi-Anna" w:date="2023-11-22T15:20:00Z" w:initials="MK">
    <w:p w14:paraId="5B6F6321" w14:textId="14DB50B5" w:rsidR="00BE719D" w:rsidRDefault="00BE719D">
      <w:pPr>
        <w:pStyle w:val="CommentText"/>
      </w:pPr>
      <w:r>
        <w:rPr>
          <w:rStyle w:val="CommentReference"/>
        </w:rPr>
        <w:annotationRef/>
      </w:r>
      <w:r>
        <w:t xml:space="preserve">Also, do you want to say why you retrieved these covariates? Are they potential confounders? Modifiers? </w:t>
      </w:r>
      <w:r w:rsidR="00E75941">
        <w:t>In either case, why are these considered?</w:t>
      </w:r>
    </w:p>
  </w:comment>
  <w:comment w:id="186" w:author="Joan Casey" w:date="2023-11-22T10:51:00Z" w:initials="JAC">
    <w:p w14:paraId="0B83A83A" w14:textId="7331D166" w:rsidR="00DC702B" w:rsidRDefault="00DC702B">
      <w:pPr>
        <w:pStyle w:val="CommentText"/>
      </w:pPr>
      <w:r>
        <w:rPr>
          <w:rStyle w:val="CommentReference"/>
        </w:rPr>
        <w:annotationRef/>
      </w:r>
      <w:r>
        <w:t>What is the benefit of this over traditional diff-in-diff?</w:t>
      </w:r>
    </w:p>
  </w:comment>
  <w:comment w:id="187" w:author="Kioumourtzoglou, Marianthi-Anna" w:date="2023-11-22T15:22:00Z" w:initials="MK">
    <w:p w14:paraId="31478CFD" w14:textId="2A012810" w:rsidR="00A36FE9" w:rsidRDefault="00A36FE9">
      <w:pPr>
        <w:pStyle w:val="CommentText"/>
      </w:pPr>
      <w:r>
        <w:rPr>
          <w:rStyle w:val="CommentReference"/>
        </w:rPr>
        <w:annotationRef/>
      </w:r>
      <w:r>
        <w:t>So analyses were ran by state then?</w:t>
      </w:r>
    </w:p>
  </w:comment>
  <w:comment w:id="188" w:author="Joan Casey" w:date="2023-11-22T10:33:00Z" w:initials="JAC">
    <w:p w14:paraId="6A784BD7" w14:textId="15728D1C" w:rsidR="0033112A" w:rsidRDefault="0033112A">
      <w:pPr>
        <w:pStyle w:val="CommentText"/>
      </w:pPr>
      <w:r>
        <w:rPr>
          <w:rStyle w:val="CommentReference"/>
        </w:rPr>
        <w:annotationRef/>
      </w:r>
      <w:r>
        <w:t>What assumptions are necessary for this model to be interpreted causally? Parallel trends? Did you assess this?</w:t>
      </w:r>
    </w:p>
  </w:comment>
  <w:comment w:id="189" w:author="Kioumourtzoglou, Marianthi-Anna" w:date="2023-11-22T15:26:00Z" w:initials="MK">
    <w:p w14:paraId="6858E530" w14:textId="63A9F5EF" w:rsidR="000D1DD2" w:rsidRDefault="000D1DD2">
      <w:pPr>
        <w:pStyle w:val="CommentText"/>
      </w:pPr>
      <w:r>
        <w:rPr>
          <w:rStyle w:val="CommentReference"/>
        </w:rPr>
        <w:annotationRef/>
      </w:r>
      <w:r>
        <w:t>Why?</w:t>
      </w:r>
      <w:r w:rsidR="00BB3A57">
        <w:t xml:space="preserve"> Does this assume that a hurricane in say 2005 has the same impact to scores in 2006 and 2016?</w:t>
      </w:r>
      <w:r w:rsidR="00617426">
        <w:t xml:space="preserve"> Shouldn’t there be some temporality considered somehow?</w:t>
      </w:r>
    </w:p>
  </w:comment>
  <w:comment w:id="190" w:author="Kioumourtzoglou, Marianthi-Anna" w:date="2023-11-22T15:22:00Z" w:initials="MK">
    <w:p w14:paraId="4C684662" w14:textId="524261C6" w:rsidR="00081E8D" w:rsidRDefault="00081E8D">
      <w:pPr>
        <w:pStyle w:val="CommentText"/>
      </w:pPr>
      <w:r>
        <w:rPr>
          <w:rStyle w:val="CommentReference"/>
        </w:rPr>
        <w:annotationRef/>
      </w:r>
      <w:r>
        <w:t>I see. This should be defined further up!</w:t>
      </w:r>
    </w:p>
  </w:comment>
  <w:comment w:id="198" w:author="Gabriella Meltzer" w:date="2023-11-28T13:43:00Z" w:initials="GM">
    <w:p w14:paraId="7F0EACBC" w14:textId="77777777" w:rsidR="001C13FF" w:rsidRDefault="001C13FF" w:rsidP="001C13FF">
      <w:r>
        <w:rPr>
          <w:rStyle w:val="CommentReference"/>
        </w:rPr>
        <w:annotationRef/>
      </w:r>
      <w:r>
        <w:rPr>
          <w:rFonts w:ascii="Times New Roman" w:eastAsia="Times New Roman" w:hAnsi="Times New Roman" w:cs="Times New Roman"/>
          <w:sz w:val="20"/>
          <w:szCs w:val="20"/>
        </w:rPr>
        <w:t>Double check that this aligns with the code and with Joel’s paper</w:t>
      </w:r>
    </w:p>
  </w:comment>
  <w:comment w:id="201" w:author="Gabriella Meltzer" w:date="2023-11-28T13:46:00Z" w:initials="GM">
    <w:p w14:paraId="7222AAD8" w14:textId="77777777" w:rsidR="0073670F" w:rsidRDefault="0073670F" w:rsidP="0073670F">
      <w:r>
        <w:rPr>
          <w:rStyle w:val="CommentReference"/>
        </w:rPr>
        <w:annotationRef/>
      </w:r>
      <w:r>
        <w:rPr>
          <w:rFonts w:ascii="Times New Roman" w:eastAsia="Times New Roman" w:hAnsi="Times New Roman" w:cs="Times New Roman"/>
          <w:sz w:val="20"/>
          <w:szCs w:val="20"/>
        </w:rPr>
        <w:t>Robbie to add sub and superscripts</w:t>
      </w:r>
    </w:p>
  </w:comment>
  <w:comment w:id="202" w:author="Joan Casey" w:date="2023-11-22T10:30:00Z" w:initials="JAC">
    <w:p w14:paraId="5E56DEC8" w14:textId="2528CB6C" w:rsidR="00A94406" w:rsidRDefault="00A94406">
      <w:pPr>
        <w:pStyle w:val="CommentText"/>
      </w:pPr>
      <w:r>
        <w:rPr>
          <w:rStyle w:val="CommentReference"/>
        </w:rPr>
        <w:annotationRef/>
      </w:r>
      <w:r>
        <w:t>Year t or school year t? I would assume school year t, otherwise exposure misclassification as Joel notes above.</w:t>
      </w:r>
    </w:p>
  </w:comment>
  <w:comment w:id="203" w:author="Joan Casey" w:date="2023-11-22T10:52:00Z" w:initials="JAC">
    <w:p w14:paraId="58236B6D" w14:textId="770293B4" w:rsidR="00CF7AE0" w:rsidRDefault="00CF7AE0">
      <w:pPr>
        <w:pStyle w:val="CommentText"/>
      </w:pPr>
      <w:r>
        <w:rPr>
          <w:rStyle w:val="CommentReference"/>
        </w:rPr>
        <w:annotationRef/>
      </w:r>
      <w:r>
        <w:t>Why are there some betas and only one of them has a subscript?</w:t>
      </w:r>
    </w:p>
  </w:comment>
  <w:comment w:id="211" w:author="Schwartz, Joel" w:date="2023-11-17T14:20:00Z" w:initials="SJ">
    <w:p w14:paraId="71EA1884" w14:textId="77777777" w:rsidR="001D60DE" w:rsidRDefault="001D60DE" w:rsidP="00A66765">
      <w:r>
        <w:rPr>
          <w:rStyle w:val="CommentReference"/>
        </w:rPr>
        <w:annotationRef/>
      </w:r>
      <w:r>
        <w:rPr>
          <w:rFonts w:ascii="Times New Roman" w:eastAsia="Times New Roman" w:hAnsi="Times New Roman" w:cs="Times New Roman"/>
          <w:color w:val="000000"/>
          <w:sz w:val="20"/>
          <w:szCs w:val="20"/>
        </w:rPr>
        <w:t xml:space="preserve">So what are the random effects, I just see fixed effects. </w:t>
      </w:r>
    </w:p>
  </w:comment>
  <w:comment w:id="212" w:author="Joan Casey" w:date="2023-11-22T10:30:00Z" w:initials="JAC">
    <w:p w14:paraId="01F70DD1" w14:textId="70016DA4" w:rsidR="007C7537" w:rsidRDefault="007C7537">
      <w:pPr>
        <w:pStyle w:val="CommentText"/>
      </w:pPr>
      <w:r>
        <w:rPr>
          <w:rStyle w:val="CommentReference"/>
        </w:rPr>
        <w:annotationRef/>
      </w:r>
      <w:r>
        <w:t>Was there a random effect for state? Otherwise, agree this is just a fixed effect model?</w:t>
      </w:r>
    </w:p>
  </w:comment>
  <w:comment w:id="213" w:author="Kioumourtzoglou, Marianthi-Anna" w:date="2023-11-22T15:24:00Z" w:initials="MK">
    <w:p w14:paraId="3370DE2D" w14:textId="120BE74B" w:rsidR="00081E8D" w:rsidRDefault="00081E8D">
      <w:pPr>
        <w:pStyle w:val="CommentText"/>
      </w:pPr>
      <w:r>
        <w:rPr>
          <w:rStyle w:val="CommentReference"/>
        </w:rPr>
        <w:annotationRef/>
      </w:r>
      <w:r w:rsidR="00EA1AF2">
        <w:t>I agree and I am quite confused with this model, I do not understand this equation… if a diff in diff, shouldn’t there be an interaction somewhere? Between treatment and status?</w:t>
      </w:r>
      <w:r w:rsidR="00B63A2C">
        <w:t xml:space="preserve"> Also, why does the model have no intercept?</w:t>
      </w:r>
      <w:r w:rsidR="008B5EB7">
        <w:t xml:space="preserve"> Even if conditional (which is not specified so I don’t think this is a conditional model) the intercepts still exist, even if not estimable</w:t>
      </w:r>
    </w:p>
  </w:comment>
  <w:comment w:id="214" w:author="Gabriella Meltzer" w:date="2023-11-28T13:49:00Z" w:initials="GM">
    <w:p w14:paraId="13E66941" w14:textId="77777777" w:rsidR="0073670F" w:rsidRDefault="0073670F" w:rsidP="0073670F">
      <w:r>
        <w:rPr>
          <w:rStyle w:val="CommentReference"/>
        </w:rPr>
        <w:annotationRef/>
      </w:r>
      <w:r>
        <w:rPr>
          <w:rFonts w:ascii="Times New Roman" w:eastAsia="Times New Roman" w:hAnsi="Times New Roman" w:cs="Times New Roman"/>
          <w:sz w:val="20"/>
          <w:szCs w:val="20"/>
        </w:rPr>
        <w:t>State interaction with the treatment of exposure to cyclones is the random effect</w:t>
      </w:r>
    </w:p>
  </w:comment>
  <w:comment w:id="216" w:author="Kioumourtzoglou, Marianthi-Anna" w:date="2023-11-22T15:33:00Z" w:initials="MK">
    <w:p w14:paraId="45A6E32A" w14:textId="3213396F" w:rsidR="00B22E7A" w:rsidRDefault="00B22E7A">
      <w:pPr>
        <w:pStyle w:val="CommentText"/>
      </w:pPr>
      <w:r>
        <w:rPr>
          <w:rStyle w:val="CommentReference"/>
        </w:rPr>
        <w:annotationRef/>
      </w:r>
      <w:r>
        <w:t>Random effects for what? And why were they log gamma?</w:t>
      </w:r>
    </w:p>
  </w:comment>
  <w:comment w:id="217" w:author="Gabriella Meltzer" w:date="2023-11-28T13:51:00Z" w:initials="GM">
    <w:p w14:paraId="7018D081" w14:textId="77777777" w:rsidR="0073670F" w:rsidRDefault="0073670F" w:rsidP="0073670F">
      <w:r>
        <w:rPr>
          <w:rStyle w:val="CommentReference"/>
        </w:rPr>
        <w:annotationRef/>
      </w:r>
      <w:r>
        <w:rPr>
          <w:rFonts w:ascii="Times New Roman" w:eastAsia="Times New Roman" w:hAnsi="Times New Roman" w:cs="Times New Roman"/>
          <w:sz w:val="20"/>
          <w:szCs w:val="20"/>
        </w:rPr>
        <w:t>Robbie to explain</w:t>
      </w:r>
    </w:p>
  </w:comment>
  <w:comment w:id="218" w:author="Kioumourtzoglou, Marianthi-Anna" w:date="2023-11-22T15:34:00Z" w:initials="MK">
    <w:p w14:paraId="2DE633A3" w14:textId="67FCFD36" w:rsidR="00B22E7A" w:rsidRDefault="00B22E7A">
      <w:pPr>
        <w:pStyle w:val="CommentText"/>
      </w:pPr>
      <w:r>
        <w:rPr>
          <w:rStyle w:val="CommentReference"/>
        </w:rPr>
        <w:annotationRef/>
      </w:r>
      <w:r>
        <w:t>So what if the CrI did not exclude the null?</w:t>
      </w:r>
      <w:r w:rsidR="00F64491">
        <w:t xml:space="preserve"> Not reported?</w:t>
      </w:r>
    </w:p>
  </w:comment>
  <w:comment w:id="219" w:author="Kioumourtzoglou, Marianthi-Anna" w:date="2023-11-22T15:35:00Z" w:initials="MK">
    <w:p w14:paraId="5B021BD0" w14:textId="15D153FC" w:rsidR="00030D0F" w:rsidRDefault="00030D0F">
      <w:pPr>
        <w:pStyle w:val="CommentText"/>
      </w:pPr>
      <w:r>
        <w:rPr>
          <w:rStyle w:val="CommentReference"/>
        </w:rPr>
        <w:annotationRef/>
      </w:r>
      <w:r>
        <w:t>Maybe give an example? Not sure that all readers would know what a comparative analysis is…</w:t>
      </w:r>
    </w:p>
  </w:comment>
  <w:comment w:id="220" w:author="Kioumourtzoglou, Marianthi-Anna" w:date="2023-11-22T15:37:00Z" w:initials="MK">
    <w:p w14:paraId="58181ED6" w14:textId="4AB7D1F3" w:rsidR="00B10506" w:rsidRDefault="00B10506">
      <w:pPr>
        <w:pStyle w:val="CommentText"/>
      </w:pPr>
      <w:r>
        <w:rPr>
          <w:rStyle w:val="CommentReference"/>
        </w:rPr>
        <w:annotationRef/>
      </w:r>
      <w:r>
        <w:t>Why?</w:t>
      </w:r>
    </w:p>
  </w:comment>
  <w:comment w:id="221" w:author="Kioumourtzoglou, Marianthi-Anna" w:date="2023-11-22T15:37:00Z" w:initials="MK">
    <w:p w14:paraId="50DAEBD5" w14:textId="1044DF6F" w:rsidR="00B10506" w:rsidRDefault="00B10506">
      <w:pPr>
        <w:pStyle w:val="CommentText"/>
      </w:pPr>
      <w:r>
        <w:rPr>
          <w:rStyle w:val="CommentReference"/>
        </w:rPr>
        <w:annotationRef/>
      </w:r>
      <w:r>
        <w:t>So how was this a diff-in-diff if all counties were exposed?</w:t>
      </w:r>
    </w:p>
  </w:comment>
  <w:comment w:id="222" w:author="Kioumourtzoglou, Marianthi-Anna" w:date="2023-11-22T15:37:00Z" w:initials="MK">
    <w:p w14:paraId="2CD3D4DD" w14:textId="36541B52" w:rsidR="00385C7F" w:rsidRDefault="00385C7F">
      <w:pPr>
        <w:pStyle w:val="CommentText"/>
      </w:pPr>
      <w:r>
        <w:rPr>
          <w:rStyle w:val="CommentReference"/>
        </w:rPr>
        <w:annotationRef/>
      </w:r>
      <w:r>
        <w:t>How? what lagged effects?</w:t>
      </w:r>
    </w:p>
  </w:comment>
  <w:comment w:id="231" w:author="Kioumourtzoglou, Marianthi-Anna" w:date="2023-11-22T15:38:00Z" w:initials="MK">
    <w:p w14:paraId="29375ECB" w14:textId="7979D216" w:rsidR="007A4509" w:rsidRDefault="007A4509">
      <w:pPr>
        <w:pStyle w:val="CommentText"/>
      </w:pPr>
      <w:r>
        <w:rPr>
          <w:rStyle w:val="CommentReference"/>
        </w:rPr>
        <w:annotationRef/>
      </w:r>
      <w:r>
        <w:t xml:space="preserve">What does meaningfully different </w:t>
      </w:r>
      <w:r w:rsidR="006D6406">
        <w:t>mean?</w:t>
      </w:r>
    </w:p>
  </w:comment>
  <w:comment w:id="232" w:author="Kioumourtzoglou, Marianthi-Anna" w:date="2023-11-22T15:38:00Z" w:initials="MK">
    <w:p w14:paraId="4D6E67A3" w14:textId="491A39A2" w:rsidR="00001889" w:rsidRDefault="00001889">
      <w:pPr>
        <w:pStyle w:val="CommentText"/>
      </w:pPr>
      <w:r>
        <w:rPr>
          <w:rStyle w:val="CommentReference"/>
        </w:rPr>
        <w:annotationRef/>
      </w:r>
      <w:r>
        <w:t>Sens anal to priors?</w:t>
      </w:r>
      <w:r w:rsidR="000F7701">
        <w:t xml:space="preserve"> To binary vs non-negative integer hurricanes? To not considering once exposed always exposed?</w:t>
      </w:r>
    </w:p>
  </w:comment>
  <w:comment w:id="233" w:author="Gabriella Meltzer" w:date="2023-11-13T17:11:00Z" w:initials="GM">
    <w:p w14:paraId="024D0283" w14:textId="09E0503D" w:rsidR="00E95B0F" w:rsidRDefault="00E95B0F" w:rsidP="00645485">
      <w:r>
        <w:rPr>
          <w:rStyle w:val="CommentReference"/>
        </w:rPr>
        <w:annotationRef/>
      </w:r>
      <w:r>
        <w:rPr>
          <w:rFonts w:ascii="Times New Roman" w:eastAsia="Times New Roman" w:hAnsi="Times New Roman" w:cs="Times New Roman"/>
          <w:sz w:val="20"/>
          <w:szCs w:val="20"/>
        </w:rPr>
        <w:t>Coauthors, we kindly ask that you add your funding sources here. Thank you!</w:t>
      </w:r>
    </w:p>
  </w:comment>
  <w:comment w:id="234" w:author="Joan Casey" w:date="2023-11-22T10:25:00Z" w:initials="JAC">
    <w:p w14:paraId="78230790" w14:textId="43D02E64" w:rsidR="006B54D3" w:rsidRDefault="006B54D3">
      <w:pPr>
        <w:pStyle w:val="CommentText"/>
      </w:pPr>
      <w:r>
        <w:rPr>
          <w:rStyle w:val="CommentReference"/>
        </w:rPr>
        <w:annotationRef/>
      </w:r>
      <w:r>
        <w:t>Nice but should you only show states that had exposure and non-exposure? Nothing else appears in your models,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B7FE40" w15:done="1"/>
  <w15:commentEx w15:paraId="36409422" w15:done="0"/>
  <w15:commentEx w15:paraId="2B2B1B2C" w15:paraIdParent="36409422" w15:done="0"/>
  <w15:commentEx w15:paraId="55BB240B" w15:done="0"/>
  <w15:commentEx w15:paraId="60D7334F" w15:paraIdParent="55BB240B" w15:done="0"/>
  <w15:commentEx w15:paraId="55EE6E17" w15:done="0"/>
  <w15:commentEx w15:paraId="240582BB" w15:done="0"/>
  <w15:commentEx w15:paraId="6C8F388C" w15:paraIdParent="240582BB" w15:done="0"/>
  <w15:commentEx w15:paraId="7D300837" w15:paraIdParent="240582BB" w15:done="0"/>
  <w15:commentEx w15:paraId="48000379" w15:done="0"/>
  <w15:commentEx w15:paraId="6ED77122" w15:done="1"/>
  <w15:commentEx w15:paraId="5651543F" w15:done="1"/>
  <w15:commentEx w15:paraId="7196D722" w15:done="1"/>
  <w15:commentEx w15:paraId="49DCA381" w15:done="1"/>
  <w15:commentEx w15:paraId="4B80552A" w15:done="0"/>
  <w15:commentEx w15:paraId="50AC049C" w15:paraIdParent="4B80552A" w15:done="0"/>
  <w15:commentEx w15:paraId="154D86B4" w15:done="1"/>
  <w15:commentEx w15:paraId="3E10172D" w15:done="0"/>
  <w15:commentEx w15:paraId="0AB57FAA" w15:done="0"/>
  <w15:commentEx w15:paraId="4648D90C" w15:paraIdParent="0AB57FAA" w15:done="0"/>
  <w15:commentEx w15:paraId="36CEF0CD" w15:done="0"/>
  <w15:commentEx w15:paraId="15B242CF" w15:done="0"/>
  <w15:commentEx w15:paraId="2C5A2707" w15:done="0"/>
  <w15:commentEx w15:paraId="2C9F06A5" w15:paraIdParent="2C5A2707" w15:done="0"/>
  <w15:commentEx w15:paraId="6F0A357C" w15:done="0"/>
  <w15:commentEx w15:paraId="5D9AE70C" w15:done="1"/>
  <w15:commentEx w15:paraId="1A9E9818" w15:done="0"/>
  <w15:commentEx w15:paraId="08EA2D3D" w15:paraIdParent="1A9E9818" w15:done="0"/>
  <w15:commentEx w15:paraId="513D974D" w15:done="1"/>
  <w15:commentEx w15:paraId="42E242DC" w15:paraIdParent="513D974D" w15:done="1"/>
  <w15:commentEx w15:paraId="7D2BBC3F" w15:done="1"/>
  <w15:commentEx w15:paraId="320B80DE" w15:done="0"/>
  <w15:commentEx w15:paraId="25B03D38" w15:done="0"/>
  <w15:commentEx w15:paraId="66ABCFB7" w15:done="1"/>
  <w15:commentEx w15:paraId="1E4B7B2F" w15:done="0"/>
  <w15:commentEx w15:paraId="26E1301B" w15:paraIdParent="1E4B7B2F" w15:done="0"/>
  <w15:commentEx w15:paraId="32A15B17" w15:done="0"/>
  <w15:commentEx w15:paraId="2A2EEB6C" w15:paraIdParent="32A15B17" w15:done="0"/>
  <w15:commentEx w15:paraId="36130598" w15:done="0"/>
  <w15:commentEx w15:paraId="39384B57" w15:paraIdParent="36130598" w15:done="0"/>
  <w15:commentEx w15:paraId="72D6D571" w15:paraIdParent="36130598" w15:done="0"/>
  <w15:commentEx w15:paraId="26751C6B" w15:paraIdParent="36130598" w15:done="0"/>
  <w15:commentEx w15:paraId="3D4B467E" w15:paraIdParent="36130598" w15:done="0"/>
  <w15:commentEx w15:paraId="2214D22E" w15:done="0"/>
  <w15:commentEx w15:paraId="6E66DCB9" w15:done="0"/>
  <w15:commentEx w15:paraId="50384D00" w15:done="0"/>
  <w15:commentEx w15:paraId="3157C2A4" w15:paraIdParent="50384D00" w15:done="0"/>
  <w15:commentEx w15:paraId="1F66490E" w15:done="1"/>
  <w15:commentEx w15:paraId="6AF458A3" w15:paraIdParent="1F66490E" w15:done="1"/>
  <w15:commentEx w15:paraId="49D52C17" w15:done="0"/>
  <w15:commentEx w15:paraId="0A6999A1" w15:done="0"/>
  <w15:commentEx w15:paraId="48C79841" w15:paraIdParent="0A6999A1" w15:done="0"/>
  <w15:commentEx w15:paraId="0A480184" w15:paraIdParent="0A6999A1" w15:done="0"/>
  <w15:commentEx w15:paraId="6C907CF2" w15:done="1"/>
  <w15:commentEx w15:paraId="544339C5" w15:done="1"/>
  <w15:commentEx w15:paraId="2DA951F6" w15:done="0"/>
  <w15:commentEx w15:paraId="5B6F6321" w15:done="1"/>
  <w15:commentEx w15:paraId="0B83A83A" w15:done="0"/>
  <w15:commentEx w15:paraId="31478CFD" w15:done="0"/>
  <w15:commentEx w15:paraId="6A784BD7" w15:done="0"/>
  <w15:commentEx w15:paraId="6858E530" w15:done="0"/>
  <w15:commentEx w15:paraId="4C684662" w15:done="1"/>
  <w15:commentEx w15:paraId="7F0EACBC" w15:done="1"/>
  <w15:commentEx w15:paraId="7222AAD8" w15:done="0"/>
  <w15:commentEx w15:paraId="5E56DEC8" w15:done="0"/>
  <w15:commentEx w15:paraId="58236B6D" w15:paraIdParent="5E56DEC8" w15:done="0"/>
  <w15:commentEx w15:paraId="71EA1884" w15:done="1"/>
  <w15:commentEx w15:paraId="01F70DD1" w15:paraIdParent="71EA1884" w15:done="1"/>
  <w15:commentEx w15:paraId="3370DE2D" w15:paraIdParent="71EA1884" w15:done="1"/>
  <w15:commentEx w15:paraId="13E66941" w15:paraIdParent="71EA1884" w15:done="1"/>
  <w15:commentEx w15:paraId="45A6E32A" w15:done="0"/>
  <w15:commentEx w15:paraId="7018D081" w15:paraIdParent="45A6E32A" w15:done="0"/>
  <w15:commentEx w15:paraId="2DE633A3" w15:done="0"/>
  <w15:commentEx w15:paraId="5B021BD0" w15:done="0"/>
  <w15:commentEx w15:paraId="58181ED6" w15:done="0"/>
  <w15:commentEx w15:paraId="50DAEBD5" w15:done="0"/>
  <w15:commentEx w15:paraId="2CD3D4DD" w15:done="0"/>
  <w15:commentEx w15:paraId="29375ECB" w15:done="0"/>
  <w15:commentEx w15:paraId="4D6E67A3" w15:done="0"/>
  <w15:commentEx w15:paraId="024D0283" w15:done="1"/>
  <w15:commentEx w15:paraId="782307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E460B15" w16cex:dateUtc="2023-11-22T18:58:00Z"/>
  <w16cex:commentExtensible w16cex:durableId="633CF5F4" w16cex:dateUtc="2023-11-22T18:14:00Z"/>
  <w16cex:commentExtensible w16cex:durableId="369531D0" w16cex:dateUtc="2023-12-02T20:17:00Z"/>
  <w16cex:commentExtensible w16cex:durableId="1FA93947" w16cex:dateUtc="2023-11-17T19:09:00Z"/>
  <w16cex:commentExtensible w16cex:durableId="176330D8" w16cex:dateUtc="2023-12-04T20:38:00Z"/>
  <w16cex:commentExtensible w16cex:durableId="18864011" w16cex:dateUtc="2023-11-22T19:04:00Z"/>
  <w16cex:commentExtensible w16cex:durableId="6C1DFE85" w16cex:dateUtc="2023-11-19T23:28:00Z"/>
  <w16cex:commentExtensible w16cex:durableId="46917B01" w16cex:dateUtc="2023-11-22T18:17:00Z"/>
  <w16cex:commentExtensible w16cex:durableId="46CD301E" w16cex:dateUtc="2023-12-02T20:19:00Z"/>
  <w16cex:commentExtensible w16cex:durableId="3DEFD7D5" w16cex:dateUtc="2023-11-22T19:07:00Z"/>
  <w16cex:commentExtensible w16cex:durableId="7196DFED" w16cex:dateUtc="2023-11-22T18:20:00Z"/>
  <w16cex:commentExtensible w16cex:durableId="1C6471B7" w16cex:dateUtc="2023-11-22T18:20:00Z"/>
  <w16cex:commentExtensible w16cex:durableId="2FE4B435" w16cex:dateUtc="2023-11-22T19:11:00Z"/>
  <w16cex:commentExtensible w16cex:durableId="2A85DCE9" w16cex:dateUtc="2023-11-22T19:11:00Z"/>
  <w16cex:commentExtensible w16cex:durableId="3C1EBC4F" w16cex:dateUtc="2023-11-19T22:12:00Z"/>
  <w16cex:commentExtensible w16cex:durableId="082D0ED6" w16cex:dateUtc="2023-11-22T18:23:00Z"/>
  <w16cex:commentExtensible w16cex:durableId="433CBF5D" w16cex:dateUtc="2023-11-19T23:17:00Z"/>
  <w16cex:commentExtensible w16cex:durableId="6518B814" w16cex:dateUtc="2023-11-22T18:34:00Z"/>
  <w16cex:commentExtensible w16cex:durableId="4403FE2D" w16cex:dateUtc="2023-11-19T22:01:00Z"/>
  <w16cex:commentExtensible w16cex:durableId="02B9549C" w16cex:dateUtc="2023-11-22T18:33:00Z"/>
  <w16cex:commentExtensible w16cex:durableId="47DC0A14" w16cex:dateUtc="2023-11-19T22:16:00Z"/>
  <w16cex:commentExtensible w16cex:durableId="1AAB0ED0" w16cex:dateUtc="2023-11-22T18:36:00Z"/>
  <w16cex:commentExtensible w16cex:durableId="55292CE7" w16cex:dateUtc="2023-11-17T19:32:00Z"/>
  <w16cex:commentExtensible w16cex:durableId="5C0924C4" w16cex:dateUtc="2023-11-22T18:37:00Z"/>
  <w16cex:commentExtensible w16cex:durableId="46A3AEAD" w16cex:dateUtc="2023-12-02T21:26:00Z"/>
  <w16cex:commentExtensible w16cex:durableId="1E4359E1" w16cex:dateUtc="2023-11-19T23:17:00Z"/>
  <w16cex:commentExtensible w16cex:durableId="1EA0FB66" w16cex:dateUtc="2023-11-22T18:34:00Z"/>
  <w16cex:commentExtensible w16cex:durableId="3A7E0924" w16cex:dateUtc="2023-12-02T21:33:00Z"/>
  <w16cex:commentExtensible w16cex:durableId="37102CC6" w16cex:dateUtc="2023-11-19T22:01:00Z"/>
  <w16cex:commentExtensible w16cex:durableId="5C63BA4A" w16cex:dateUtc="2023-11-22T18:33:00Z"/>
  <w16cex:commentExtensible w16cex:durableId="253A7891" w16cex:dateUtc="2023-11-19T22:16:00Z"/>
  <w16cex:commentExtensible w16cex:durableId="135C296D" w16cex:dateUtc="2023-12-02T21:38:00Z"/>
  <w16cex:commentExtensible w16cex:durableId="27236D61" w16cex:dateUtc="2023-11-22T18:42:00Z"/>
  <w16cex:commentExtensible w16cex:durableId="34CEBBDB" w16cex:dateUtc="2023-11-22T18:43:00Z"/>
  <w16cex:commentExtensible w16cex:durableId="5EF87784" w16cex:dateUtc="2023-11-19T22:35:00Z"/>
  <w16cex:commentExtensible w16cex:durableId="32D7D250" w16cex:dateUtc="2023-11-22T18:44:00Z"/>
  <w16cex:commentExtensible w16cex:durableId="121BA0D8" w16cex:dateUtc="2023-11-19T22:36:00Z"/>
  <w16cex:commentExtensible w16cex:durableId="5BCA5082" w16cex:dateUtc="2023-11-28T18:36:00Z"/>
  <w16cex:commentExtensible w16cex:durableId="3C7C674D" w16cex:dateUtc="2023-11-15T22:15:00Z"/>
  <w16cex:commentExtensible w16cex:durableId="7E00E2A7" w16cex:dateUtc="2023-11-17T19:29:00Z"/>
  <w16cex:commentExtensible w16cex:durableId="5F44FB10" w16cex:dateUtc="2023-11-19T22:22:00Z"/>
  <w16cex:commentExtensible w16cex:durableId="171F6D72" w16cex:dateUtc="2023-11-19T22:47:00Z"/>
  <w16cex:commentExtensible w16cex:durableId="183BB695" w16cex:dateUtc="2023-11-22T18:44:00Z"/>
  <w16cex:commentExtensible w16cex:durableId="6BEF14E3" w16cex:dateUtc="2023-11-22T18:45:00Z"/>
  <w16cex:commentExtensible w16cex:durableId="1CC7F80D" w16cex:dateUtc="2023-11-22T18:45:00Z"/>
  <w16cex:commentExtensible w16cex:durableId="4298D859" w16cex:dateUtc="2023-11-22T18:52:00Z"/>
  <w16cex:commentExtensible w16cex:durableId="1BFE5278" w16cex:dateUtc="2023-12-02T21:36:00Z"/>
  <w16cex:commentExtensible w16cex:durableId="7229BC15" w16cex:dateUtc="2023-11-22T18:46:00Z"/>
  <w16cex:commentExtensible w16cex:durableId="7CE3E601" w16cex:dateUtc="2023-11-28T18:42:00Z"/>
  <w16cex:commentExtensible w16cex:durableId="5EF9C7D2" w16cex:dateUtc="2023-11-22T18:53:00Z"/>
  <w16cex:commentExtensible w16cex:durableId="52BADDFE" w16cex:dateUtc="2023-11-17T19:18:00Z"/>
  <w16cex:commentExtensible w16cex:durableId="4A00EE63" w16cex:dateUtc="2023-11-22T18:29:00Z"/>
  <w16cex:commentExtensible w16cex:durableId="4F6D9E17" w16cex:dateUtc="2023-11-22T20:05:00Z"/>
  <w16cex:commentExtensible w16cex:durableId="4F03FF79" w16cex:dateUtc="2023-11-18T12:39:00Z"/>
  <w16cex:commentExtensible w16cex:durableId="16869BB8" w16cex:dateUtc="2023-11-22T20:18:00Z"/>
  <w16cex:commentExtensible w16cex:durableId="16475A5C" w16cex:dateUtc="2023-11-22T20:19:00Z"/>
  <w16cex:commentExtensible w16cex:durableId="0B1EADE8" w16cex:dateUtc="2023-11-22T20:20:00Z"/>
  <w16cex:commentExtensible w16cex:durableId="5DBE7E90" w16cex:dateUtc="2023-11-22T18:51:00Z"/>
  <w16cex:commentExtensible w16cex:durableId="62F9C505" w16cex:dateUtc="2023-11-22T20:22:00Z"/>
  <w16cex:commentExtensible w16cex:durableId="6CC4A8DD" w16cex:dateUtc="2023-11-22T18:33:00Z"/>
  <w16cex:commentExtensible w16cex:durableId="2D949F39" w16cex:dateUtc="2023-11-22T20:26:00Z"/>
  <w16cex:commentExtensible w16cex:durableId="7A8DEBE1" w16cex:dateUtc="2023-11-22T20:22:00Z"/>
  <w16cex:commentExtensible w16cex:durableId="2FC6EB54" w16cex:dateUtc="2023-11-28T18:43:00Z"/>
  <w16cex:commentExtensible w16cex:durableId="46DB1D0C" w16cex:dateUtc="2023-11-28T18:46:00Z"/>
  <w16cex:commentExtensible w16cex:durableId="58E9A5C2" w16cex:dateUtc="2023-11-22T18:30:00Z"/>
  <w16cex:commentExtensible w16cex:durableId="01F95751" w16cex:dateUtc="2023-11-22T18:52:00Z"/>
  <w16cex:commentExtensible w16cex:durableId="047D77E7" w16cex:dateUtc="2023-11-17T19:20:00Z"/>
  <w16cex:commentExtensible w16cex:durableId="60B913D8" w16cex:dateUtc="2023-11-22T18:30:00Z"/>
  <w16cex:commentExtensible w16cex:durableId="67AE01BD" w16cex:dateUtc="2023-11-22T20:24:00Z"/>
  <w16cex:commentExtensible w16cex:durableId="30E765CA" w16cex:dateUtc="2023-11-28T18:49:00Z"/>
  <w16cex:commentExtensible w16cex:durableId="73BBC9C3" w16cex:dateUtc="2023-11-22T20:33:00Z"/>
  <w16cex:commentExtensible w16cex:durableId="5C0B3E73" w16cex:dateUtc="2023-11-28T18:51:00Z"/>
  <w16cex:commentExtensible w16cex:durableId="15660137" w16cex:dateUtc="2023-11-22T20:34:00Z"/>
  <w16cex:commentExtensible w16cex:durableId="714DEE07" w16cex:dateUtc="2023-11-22T20:35:00Z"/>
  <w16cex:commentExtensible w16cex:durableId="493498EF" w16cex:dateUtc="2023-11-22T20:37:00Z"/>
  <w16cex:commentExtensible w16cex:durableId="3A91DEE5" w16cex:dateUtc="2023-11-22T20:37:00Z"/>
  <w16cex:commentExtensible w16cex:durableId="1799B206" w16cex:dateUtc="2023-11-22T20:37:00Z"/>
  <w16cex:commentExtensible w16cex:durableId="258F8C21" w16cex:dateUtc="2023-11-22T20:38:00Z"/>
  <w16cex:commentExtensible w16cex:durableId="56274D43" w16cex:dateUtc="2023-11-22T20:38:00Z"/>
  <w16cex:commentExtensible w16cex:durableId="529B1311" w16cex:dateUtc="2023-11-13T22:11:00Z"/>
  <w16cex:commentExtensible w16cex:durableId="50145A65" w16cex:dateUtc="2023-11-22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B7FE40" w16cid:durableId="5E460B15"/>
  <w16cid:commentId w16cid:paraId="36409422" w16cid:durableId="633CF5F4"/>
  <w16cid:commentId w16cid:paraId="2B2B1B2C" w16cid:durableId="369531D0"/>
  <w16cid:commentId w16cid:paraId="55BB240B" w16cid:durableId="1FA93947"/>
  <w16cid:commentId w16cid:paraId="60D7334F" w16cid:durableId="176330D8"/>
  <w16cid:commentId w16cid:paraId="55EE6E17" w16cid:durableId="18864011"/>
  <w16cid:commentId w16cid:paraId="240582BB" w16cid:durableId="6C1DFE85"/>
  <w16cid:commentId w16cid:paraId="6C8F388C" w16cid:durableId="46917B01"/>
  <w16cid:commentId w16cid:paraId="7D300837" w16cid:durableId="46CD301E"/>
  <w16cid:commentId w16cid:paraId="48000379" w16cid:durableId="3DEFD7D5"/>
  <w16cid:commentId w16cid:paraId="6ED77122" w16cid:durableId="7196DFED"/>
  <w16cid:commentId w16cid:paraId="5651543F" w16cid:durableId="1C6471B7"/>
  <w16cid:commentId w16cid:paraId="7196D722" w16cid:durableId="2FE4B435"/>
  <w16cid:commentId w16cid:paraId="49DCA381" w16cid:durableId="2A85DCE9"/>
  <w16cid:commentId w16cid:paraId="4B80552A" w16cid:durableId="3C1EBC4F"/>
  <w16cid:commentId w16cid:paraId="50AC049C" w16cid:durableId="082D0ED6"/>
  <w16cid:commentId w16cid:paraId="154D86B4" w16cid:durableId="433CBF5D"/>
  <w16cid:commentId w16cid:paraId="3E10172D" w16cid:durableId="6518B814"/>
  <w16cid:commentId w16cid:paraId="0AB57FAA" w16cid:durableId="4403FE2D"/>
  <w16cid:commentId w16cid:paraId="4648D90C" w16cid:durableId="02B9549C"/>
  <w16cid:commentId w16cid:paraId="36CEF0CD" w16cid:durableId="47DC0A14"/>
  <w16cid:commentId w16cid:paraId="15B242CF" w16cid:durableId="1AAB0ED0"/>
  <w16cid:commentId w16cid:paraId="2C5A2707" w16cid:durableId="55292CE7"/>
  <w16cid:commentId w16cid:paraId="2C9F06A5" w16cid:durableId="5C0924C4"/>
  <w16cid:commentId w16cid:paraId="6F0A357C" w16cid:durableId="46A3AEAD"/>
  <w16cid:commentId w16cid:paraId="5D9AE70C" w16cid:durableId="1E4359E1"/>
  <w16cid:commentId w16cid:paraId="1A9E9818" w16cid:durableId="1EA0FB66"/>
  <w16cid:commentId w16cid:paraId="08EA2D3D" w16cid:durableId="3A7E0924"/>
  <w16cid:commentId w16cid:paraId="513D974D" w16cid:durableId="37102CC6"/>
  <w16cid:commentId w16cid:paraId="42E242DC" w16cid:durableId="5C63BA4A"/>
  <w16cid:commentId w16cid:paraId="7D2BBC3F" w16cid:durableId="253A7891"/>
  <w16cid:commentId w16cid:paraId="320B80DE" w16cid:durableId="135C296D"/>
  <w16cid:commentId w16cid:paraId="25B03D38" w16cid:durableId="27236D61"/>
  <w16cid:commentId w16cid:paraId="66ABCFB7" w16cid:durableId="34CEBBDB"/>
  <w16cid:commentId w16cid:paraId="1E4B7B2F" w16cid:durableId="5EF87784"/>
  <w16cid:commentId w16cid:paraId="26E1301B" w16cid:durableId="32D7D250"/>
  <w16cid:commentId w16cid:paraId="32A15B17" w16cid:durableId="121BA0D8"/>
  <w16cid:commentId w16cid:paraId="2A2EEB6C" w16cid:durableId="5BCA5082"/>
  <w16cid:commentId w16cid:paraId="36130598" w16cid:durableId="3C7C674D"/>
  <w16cid:commentId w16cid:paraId="39384B57" w16cid:durableId="7E00E2A7"/>
  <w16cid:commentId w16cid:paraId="72D6D571" w16cid:durableId="5F44FB10"/>
  <w16cid:commentId w16cid:paraId="26751C6B" w16cid:durableId="171F6D72"/>
  <w16cid:commentId w16cid:paraId="3D4B467E" w16cid:durableId="183BB695"/>
  <w16cid:commentId w16cid:paraId="2214D22E" w16cid:durableId="6BEF14E3"/>
  <w16cid:commentId w16cid:paraId="6E66DCB9" w16cid:durableId="1CC7F80D"/>
  <w16cid:commentId w16cid:paraId="50384D00" w16cid:durableId="4298D859"/>
  <w16cid:commentId w16cid:paraId="3157C2A4" w16cid:durableId="1BFE5278"/>
  <w16cid:commentId w16cid:paraId="1F66490E" w16cid:durableId="7229BC15"/>
  <w16cid:commentId w16cid:paraId="6AF458A3" w16cid:durableId="7CE3E601"/>
  <w16cid:commentId w16cid:paraId="49D52C17" w16cid:durableId="5EF9C7D2"/>
  <w16cid:commentId w16cid:paraId="0A6999A1" w16cid:durableId="52BADDFE"/>
  <w16cid:commentId w16cid:paraId="48C79841" w16cid:durableId="4A00EE63"/>
  <w16cid:commentId w16cid:paraId="0A480184" w16cid:durableId="4F6D9E17"/>
  <w16cid:commentId w16cid:paraId="6C907CF2" w16cid:durableId="4F03FF79"/>
  <w16cid:commentId w16cid:paraId="544339C5" w16cid:durableId="16869BB8"/>
  <w16cid:commentId w16cid:paraId="2DA951F6" w16cid:durableId="16475A5C"/>
  <w16cid:commentId w16cid:paraId="5B6F6321" w16cid:durableId="0B1EADE8"/>
  <w16cid:commentId w16cid:paraId="0B83A83A" w16cid:durableId="5DBE7E90"/>
  <w16cid:commentId w16cid:paraId="31478CFD" w16cid:durableId="62F9C505"/>
  <w16cid:commentId w16cid:paraId="6A784BD7" w16cid:durableId="6CC4A8DD"/>
  <w16cid:commentId w16cid:paraId="6858E530" w16cid:durableId="2D949F39"/>
  <w16cid:commentId w16cid:paraId="4C684662" w16cid:durableId="7A8DEBE1"/>
  <w16cid:commentId w16cid:paraId="7F0EACBC" w16cid:durableId="2FC6EB54"/>
  <w16cid:commentId w16cid:paraId="7222AAD8" w16cid:durableId="46DB1D0C"/>
  <w16cid:commentId w16cid:paraId="5E56DEC8" w16cid:durableId="58E9A5C2"/>
  <w16cid:commentId w16cid:paraId="58236B6D" w16cid:durableId="01F95751"/>
  <w16cid:commentId w16cid:paraId="71EA1884" w16cid:durableId="047D77E7"/>
  <w16cid:commentId w16cid:paraId="01F70DD1" w16cid:durableId="60B913D8"/>
  <w16cid:commentId w16cid:paraId="3370DE2D" w16cid:durableId="67AE01BD"/>
  <w16cid:commentId w16cid:paraId="13E66941" w16cid:durableId="30E765CA"/>
  <w16cid:commentId w16cid:paraId="45A6E32A" w16cid:durableId="73BBC9C3"/>
  <w16cid:commentId w16cid:paraId="7018D081" w16cid:durableId="5C0B3E73"/>
  <w16cid:commentId w16cid:paraId="2DE633A3" w16cid:durableId="15660137"/>
  <w16cid:commentId w16cid:paraId="5B021BD0" w16cid:durableId="714DEE07"/>
  <w16cid:commentId w16cid:paraId="58181ED6" w16cid:durableId="493498EF"/>
  <w16cid:commentId w16cid:paraId="50DAEBD5" w16cid:durableId="3A91DEE5"/>
  <w16cid:commentId w16cid:paraId="2CD3D4DD" w16cid:durableId="1799B206"/>
  <w16cid:commentId w16cid:paraId="29375ECB" w16cid:durableId="258F8C21"/>
  <w16cid:commentId w16cid:paraId="4D6E67A3" w16cid:durableId="56274D43"/>
  <w16cid:commentId w16cid:paraId="024D0283" w16cid:durableId="529B1311"/>
  <w16cid:commentId w16cid:paraId="78230790" w16cid:durableId="50145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4E32" w14:textId="77777777" w:rsidR="001C3D34" w:rsidRDefault="001C3D34">
      <w:pPr>
        <w:spacing w:after="0"/>
      </w:pPr>
      <w:r>
        <w:separator/>
      </w:r>
    </w:p>
  </w:endnote>
  <w:endnote w:type="continuationSeparator" w:id="0">
    <w:p w14:paraId="506EECCC" w14:textId="77777777" w:rsidR="001C3D34" w:rsidRDefault="001C3D34">
      <w:pPr>
        <w:spacing w:after="0"/>
      </w:pPr>
      <w:r>
        <w:continuationSeparator/>
      </w:r>
    </w:p>
  </w:endnote>
  <w:endnote w:type="continuationNotice" w:id="1">
    <w:p w14:paraId="0D5CEDBC" w14:textId="77777777" w:rsidR="001C3D34" w:rsidRDefault="001C3D3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81B5" w14:textId="77777777" w:rsidR="001C3D34" w:rsidRDefault="001C3D34">
      <w:pPr>
        <w:spacing w:after="0"/>
      </w:pPr>
      <w:r>
        <w:separator/>
      </w:r>
    </w:p>
  </w:footnote>
  <w:footnote w:type="continuationSeparator" w:id="0">
    <w:p w14:paraId="5B17F366" w14:textId="77777777" w:rsidR="001C3D34" w:rsidRDefault="001C3D34">
      <w:pPr>
        <w:spacing w:after="0"/>
      </w:pPr>
      <w:r>
        <w:continuationSeparator/>
      </w:r>
    </w:p>
  </w:footnote>
  <w:footnote w:type="continuationNotice" w:id="1">
    <w:p w14:paraId="2329A20C" w14:textId="77777777" w:rsidR="001C3D34" w:rsidRDefault="001C3D3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oumourtzoglou, Marianthi-Anna">
    <w15:presenceInfo w15:providerId="AD" w15:userId="S::mk3961@cumc.columbia.edu::ef378efc-f22b-4963-9cd9-44d2d00bded3"/>
  </w15:person>
  <w15:person w15:author="Joan Casey">
    <w15:presenceInfo w15:providerId="None" w15:userId="Joan Casey"/>
  </w15:person>
  <w15:person w15:author="Gabriella Meltzer">
    <w15:presenceInfo w15:providerId="Windows Live" w15:userId="1922e6e6f0c2cea6"/>
  </w15:person>
  <w15:person w15:author="Schwartz, Joel">
    <w15:presenceInfo w15:providerId="AD" w15:userId="S::jschwrtz@hsph.harvard.edu::a9c968cc-eab8-403d-bd4f-b23b22af6c2a"/>
  </w15:person>
  <w15:person w15:author="Yoshira Van Horne">
    <w15:presenceInfo w15:providerId="AD" w15:userId="S::yvanhorn@usc.edu::926e5b28-702a-47eb-a845-ebef0eba72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1889"/>
    <w:rsid w:val="000039EA"/>
    <w:rsid w:val="000078A0"/>
    <w:rsid w:val="000117DB"/>
    <w:rsid w:val="00012E11"/>
    <w:rsid w:val="00022108"/>
    <w:rsid w:val="00025136"/>
    <w:rsid w:val="00030D0F"/>
    <w:rsid w:val="00030E4C"/>
    <w:rsid w:val="00034318"/>
    <w:rsid w:val="0003701D"/>
    <w:rsid w:val="00045D1F"/>
    <w:rsid w:val="00050715"/>
    <w:rsid w:val="00052FC2"/>
    <w:rsid w:val="00055E86"/>
    <w:rsid w:val="00056E22"/>
    <w:rsid w:val="0006137D"/>
    <w:rsid w:val="00064E8C"/>
    <w:rsid w:val="00070377"/>
    <w:rsid w:val="00070F2A"/>
    <w:rsid w:val="000815ED"/>
    <w:rsid w:val="00081E8D"/>
    <w:rsid w:val="00083344"/>
    <w:rsid w:val="00086D51"/>
    <w:rsid w:val="00091E90"/>
    <w:rsid w:val="00093CA1"/>
    <w:rsid w:val="000A1489"/>
    <w:rsid w:val="000A6242"/>
    <w:rsid w:val="000A7D17"/>
    <w:rsid w:val="000B2DC3"/>
    <w:rsid w:val="000B336D"/>
    <w:rsid w:val="000B54FF"/>
    <w:rsid w:val="000B6D55"/>
    <w:rsid w:val="000C3044"/>
    <w:rsid w:val="000C5481"/>
    <w:rsid w:val="000C5AAF"/>
    <w:rsid w:val="000C7038"/>
    <w:rsid w:val="000D015D"/>
    <w:rsid w:val="000D1DD2"/>
    <w:rsid w:val="000D5F9D"/>
    <w:rsid w:val="000E1872"/>
    <w:rsid w:val="000E3180"/>
    <w:rsid w:val="000E3957"/>
    <w:rsid w:val="000F4A0E"/>
    <w:rsid w:val="000F5B21"/>
    <w:rsid w:val="000F7701"/>
    <w:rsid w:val="000F7B91"/>
    <w:rsid w:val="00101179"/>
    <w:rsid w:val="00103924"/>
    <w:rsid w:val="0010668D"/>
    <w:rsid w:val="00107814"/>
    <w:rsid w:val="00110D26"/>
    <w:rsid w:val="001115DD"/>
    <w:rsid w:val="00115DC9"/>
    <w:rsid w:val="001205C1"/>
    <w:rsid w:val="00124D78"/>
    <w:rsid w:val="00125FC7"/>
    <w:rsid w:val="00130F53"/>
    <w:rsid w:val="00133F46"/>
    <w:rsid w:val="00143A69"/>
    <w:rsid w:val="0014782F"/>
    <w:rsid w:val="00157ABA"/>
    <w:rsid w:val="001642CE"/>
    <w:rsid w:val="001705FD"/>
    <w:rsid w:val="00173221"/>
    <w:rsid w:val="0017388E"/>
    <w:rsid w:val="00183153"/>
    <w:rsid w:val="0018343A"/>
    <w:rsid w:val="00184190"/>
    <w:rsid w:val="00185307"/>
    <w:rsid w:val="00192DF0"/>
    <w:rsid w:val="00194893"/>
    <w:rsid w:val="00194FFD"/>
    <w:rsid w:val="001A1622"/>
    <w:rsid w:val="001A2316"/>
    <w:rsid w:val="001A4247"/>
    <w:rsid w:val="001A42B4"/>
    <w:rsid w:val="001A7C43"/>
    <w:rsid w:val="001B487F"/>
    <w:rsid w:val="001B515A"/>
    <w:rsid w:val="001B5B82"/>
    <w:rsid w:val="001B751B"/>
    <w:rsid w:val="001C13FF"/>
    <w:rsid w:val="001C3D34"/>
    <w:rsid w:val="001C491A"/>
    <w:rsid w:val="001C4F31"/>
    <w:rsid w:val="001D146F"/>
    <w:rsid w:val="001D47B3"/>
    <w:rsid w:val="001D4C06"/>
    <w:rsid w:val="001D6035"/>
    <w:rsid w:val="001D60DE"/>
    <w:rsid w:val="001D735D"/>
    <w:rsid w:val="001E3D9A"/>
    <w:rsid w:val="001F061A"/>
    <w:rsid w:val="00203C57"/>
    <w:rsid w:val="00205050"/>
    <w:rsid w:val="00210C97"/>
    <w:rsid w:val="00214938"/>
    <w:rsid w:val="00217AAE"/>
    <w:rsid w:val="002228A2"/>
    <w:rsid w:val="00223795"/>
    <w:rsid w:val="00223F01"/>
    <w:rsid w:val="002246F9"/>
    <w:rsid w:val="00225387"/>
    <w:rsid w:val="00226032"/>
    <w:rsid w:val="0023473B"/>
    <w:rsid w:val="00242DF6"/>
    <w:rsid w:val="00244C88"/>
    <w:rsid w:val="00247679"/>
    <w:rsid w:val="00254D28"/>
    <w:rsid w:val="00257453"/>
    <w:rsid w:val="00257A75"/>
    <w:rsid w:val="00262044"/>
    <w:rsid w:val="00270945"/>
    <w:rsid w:val="00270E55"/>
    <w:rsid w:val="002729D5"/>
    <w:rsid w:val="00274D3C"/>
    <w:rsid w:val="00277E05"/>
    <w:rsid w:val="00280527"/>
    <w:rsid w:val="002843F7"/>
    <w:rsid w:val="00284494"/>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34D8"/>
    <w:rsid w:val="002C4340"/>
    <w:rsid w:val="002C6E7F"/>
    <w:rsid w:val="002E4F31"/>
    <w:rsid w:val="002E5A3E"/>
    <w:rsid w:val="002E68FC"/>
    <w:rsid w:val="002E7CBC"/>
    <w:rsid w:val="002E7E14"/>
    <w:rsid w:val="002F0A6D"/>
    <w:rsid w:val="002F6C6B"/>
    <w:rsid w:val="003006BB"/>
    <w:rsid w:val="003019D2"/>
    <w:rsid w:val="003033B1"/>
    <w:rsid w:val="00305C5A"/>
    <w:rsid w:val="00310A61"/>
    <w:rsid w:val="00310D9F"/>
    <w:rsid w:val="00311387"/>
    <w:rsid w:val="00312B2A"/>
    <w:rsid w:val="003209BE"/>
    <w:rsid w:val="00323070"/>
    <w:rsid w:val="00326F9A"/>
    <w:rsid w:val="0033112A"/>
    <w:rsid w:val="003334DF"/>
    <w:rsid w:val="00333F4D"/>
    <w:rsid w:val="00334A29"/>
    <w:rsid w:val="003407DE"/>
    <w:rsid w:val="003440D6"/>
    <w:rsid w:val="00354ABE"/>
    <w:rsid w:val="003579FC"/>
    <w:rsid w:val="00370360"/>
    <w:rsid w:val="00371501"/>
    <w:rsid w:val="0037463A"/>
    <w:rsid w:val="00375715"/>
    <w:rsid w:val="00376B5E"/>
    <w:rsid w:val="003830A5"/>
    <w:rsid w:val="00385C7F"/>
    <w:rsid w:val="00393E16"/>
    <w:rsid w:val="00393FBC"/>
    <w:rsid w:val="00394E68"/>
    <w:rsid w:val="003B1ADF"/>
    <w:rsid w:val="003B2DDA"/>
    <w:rsid w:val="003B3B20"/>
    <w:rsid w:val="003B4760"/>
    <w:rsid w:val="003C1C86"/>
    <w:rsid w:val="003D0FB5"/>
    <w:rsid w:val="003D4B41"/>
    <w:rsid w:val="003D5B21"/>
    <w:rsid w:val="003E02AC"/>
    <w:rsid w:val="003E4478"/>
    <w:rsid w:val="003E4BD5"/>
    <w:rsid w:val="003E61B0"/>
    <w:rsid w:val="003F29D3"/>
    <w:rsid w:val="003F4D66"/>
    <w:rsid w:val="003F6B0D"/>
    <w:rsid w:val="0040396E"/>
    <w:rsid w:val="004076DC"/>
    <w:rsid w:val="00410D5E"/>
    <w:rsid w:val="004141BF"/>
    <w:rsid w:val="00433AAB"/>
    <w:rsid w:val="004469FA"/>
    <w:rsid w:val="00450394"/>
    <w:rsid w:val="004740C6"/>
    <w:rsid w:val="00474D11"/>
    <w:rsid w:val="004768C8"/>
    <w:rsid w:val="00483D1D"/>
    <w:rsid w:val="00484379"/>
    <w:rsid w:val="00493805"/>
    <w:rsid w:val="004A7AE2"/>
    <w:rsid w:val="004B135C"/>
    <w:rsid w:val="004B22C6"/>
    <w:rsid w:val="004B615D"/>
    <w:rsid w:val="004C116D"/>
    <w:rsid w:val="004C72F2"/>
    <w:rsid w:val="004C7F45"/>
    <w:rsid w:val="004D4149"/>
    <w:rsid w:val="004D6464"/>
    <w:rsid w:val="004E14D3"/>
    <w:rsid w:val="004E50AD"/>
    <w:rsid w:val="004E7744"/>
    <w:rsid w:val="0050144B"/>
    <w:rsid w:val="00502BC3"/>
    <w:rsid w:val="00504FAC"/>
    <w:rsid w:val="00511CDA"/>
    <w:rsid w:val="00512EEE"/>
    <w:rsid w:val="0051542A"/>
    <w:rsid w:val="0051562A"/>
    <w:rsid w:val="0051587B"/>
    <w:rsid w:val="00521B6F"/>
    <w:rsid w:val="00522AF9"/>
    <w:rsid w:val="00532769"/>
    <w:rsid w:val="005441A9"/>
    <w:rsid w:val="00545B4E"/>
    <w:rsid w:val="0055035D"/>
    <w:rsid w:val="0055165B"/>
    <w:rsid w:val="005522A2"/>
    <w:rsid w:val="005553A8"/>
    <w:rsid w:val="00556E5F"/>
    <w:rsid w:val="00561E5F"/>
    <w:rsid w:val="00562263"/>
    <w:rsid w:val="0056273A"/>
    <w:rsid w:val="00562CD8"/>
    <w:rsid w:val="005754A3"/>
    <w:rsid w:val="0058332D"/>
    <w:rsid w:val="00585875"/>
    <w:rsid w:val="00587C18"/>
    <w:rsid w:val="00590A8D"/>
    <w:rsid w:val="005948E6"/>
    <w:rsid w:val="00594A4C"/>
    <w:rsid w:val="005A1444"/>
    <w:rsid w:val="005A78D5"/>
    <w:rsid w:val="005B1E2E"/>
    <w:rsid w:val="005B38AA"/>
    <w:rsid w:val="005B4FE3"/>
    <w:rsid w:val="005C7DD7"/>
    <w:rsid w:val="005D239F"/>
    <w:rsid w:val="005E34FA"/>
    <w:rsid w:val="005E7257"/>
    <w:rsid w:val="005F210A"/>
    <w:rsid w:val="005F2B9D"/>
    <w:rsid w:val="005F3F05"/>
    <w:rsid w:val="005F6629"/>
    <w:rsid w:val="00600210"/>
    <w:rsid w:val="00603353"/>
    <w:rsid w:val="00607515"/>
    <w:rsid w:val="00615375"/>
    <w:rsid w:val="00615A6E"/>
    <w:rsid w:val="00617426"/>
    <w:rsid w:val="006205B0"/>
    <w:rsid w:val="006215D6"/>
    <w:rsid w:val="00621AD9"/>
    <w:rsid w:val="00623869"/>
    <w:rsid w:val="00626135"/>
    <w:rsid w:val="006302C4"/>
    <w:rsid w:val="00633CFD"/>
    <w:rsid w:val="0063442F"/>
    <w:rsid w:val="00641182"/>
    <w:rsid w:val="00641F52"/>
    <w:rsid w:val="006438CF"/>
    <w:rsid w:val="00644172"/>
    <w:rsid w:val="00652A55"/>
    <w:rsid w:val="00665F29"/>
    <w:rsid w:val="00670448"/>
    <w:rsid w:val="006712A7"/>
    <w:rsid w:val="00671320"/>
    <w:rsid w:val="006714C2"/>
    <w:rsid w:val="00672B7B"/>
    <w:rsid w:val="00674B6F"/>
    <w:rsid w:val="00676057"/>
    <w:rsid w:val="006762E4"/>
    <w:rsid w:val="00686511"/>
    <w:rsid w:val="006907C7"/>
    <w:rsid w:val="006911D1"/>
    <w:rsid w:val="006A327D"/>
    <w:rsid w:val="006A3FD4"/>
    <w:rsid w:val="006A4EBC"/>
    <w:rsid w:val="006A6BF8"/>
    <w:rsid w:val="006B0D43"/>
    <w:rsid w:val="006B2D24"/>
    <w:rsid w:val="006B54D3"/>
    <w:rsid w:val="006B5588"/>
    <w:rsid w:val="006B5D26"/>
    <w:rsid w:val="006B7312"/>
    <w:rsid w:val="006C0CE5"/>
    <w:rsid w:val="006C113B"/>
    <w:rsid w:val="006C4644"/>
    <w:rsid w:val="006D6406"/>
    <w:rsid w:val="006D7A16"/>
    <w:rsid w:val="006E20CF"/>
    <w:rsid w:val="006F2689"/>
    <w:rsid w:val="006F5F2D"/>
    <w:rsid w:val="007044A9"/>
    <w:rsid w:val="007058B4"/>
    <w:rsid w:val="00707C7F"/>
    <w:rsid w:val="007120BB"/>
    <w:rsid w:val="00713EDD"/>
    <w:rsid w:val="0071400E"/>
    <w:rsid w:val="00717B62"/>
    <w:rsid w:val="007212B3"/>
    <w:rsid w:val="00724F22"/>
    <w:rsid w:val="0073532F"/>
    <w:rsid w:val="00735BBE"/>
    <w:rsid w:val="00735F2A"/>
    <w:rsid w:val="0073670F"/>
    <w:rsid w:val="00736CE3"/>
    <w:rsid w:val="0074570B"/>
    <w:rsid w:val="007458B6"/>
    <w:rsid w:val="007500CC"/>
    <w:rsid w:val="007521A3"/>
    <w:rsid w:val="0075220A"/>
    <w:rsid w:val="007527BE"/>
    <w:rsid w:val="007548A2"/>
    <w:rsid w:val="00761B85"/>
    <w:rsid w:val="00766580"/>
    <w:rsid w:val="007701F7"/>
    <w:rsid w:val="007727C3"/>
    <w:rsid w:val="00772972"/>
    <w:rsid w:val="00775122"/>
    <w:rsid w:val="0077548D"/>
    <w:rsid w:val="007757E6"/>
    <w:rsid w:val="0078192F"/>
    <w:rsid w:val="007840BE"/>
    <w:rsid w:val="00784DDF"/>
    <w:rsid w:val="00786634"/>
    <w:rsid w:val="00791CD0"/>
    <w:rsid w:val="0079248B"/>
    <w:rsid w:val="0079561D"/>
    <w:rsid w:val="00796D71"/>
    <w:rsid w:val="007A4509"/>
    <w:rsid w:val="007A7323"/>
    <w:rsid w:val="007B0413"/>
    <w:rsid w:val="007B3239"/>
    <w:rsid w:val="007B4871"/>
    <w:rsid w:val="007C7537"/>
    <w:rsid w:val="007E1E31"/>
    <w:rsid w:val="007E2704"/>
    <w:rsid w:val="007E4B5B"/>
    <w:rsid w:val="007E6A82"/>
    <w:rsid w:val="007F1955"/>
    <w:rsid w:val="007F2252"/>
    <w:rsid w:val="00802920"/>
    <w:rsid w:val="00804304"/>
    <w:rsid w:val="00806C72"/>
    <w:rsid w:val="0081375A"/>
    <w:rsid w:val="00813903"/>
    <w:rsid w:val="008143A5"/>
    <w:rsid w:val="0081454A"/>
    <w:rsid w:val="008174CC"/>
    <w:rsid w:val="00827D9D"/>
    <w:rsid w:val="00831270"/>
    <w:rsid w:val="00833102"/>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877F0"/>
    <w:rsid w:val="00891209"/>
    <w:rsid w:val="00895B4F"/>
    <w:rsid w:val="00897D7E"/>
    <w:rsid w:val="008A0297"/>
    <w:rsid w:val="008A0D0E"/>
    <w:rsid w:val="008A422D"/>
    <w:rsid w:val="008A5CBB"/>
    <w:rsid w:val="008B0F51"/>
    <w:rsid w:val="008B3C31"/>
    <w:rsid w:val="008B3D11"/>
    <w:rsid w:val="008B5EB7"/>
    <w:rsid w:val="008B6E2D"/>
    <w:rsid w:val="008C0996"/>
    <w:rsid w:val="008C2990"/>
    <w:rsid w:val="008D0177"/>
    <w:rsid w:val="008D26C1"/>
    <w:rsid w:val="008D2D01"/>
    <w:rsid w:val="008D4AB3"/>
    <w:rsid w:val="008E46CD"/>
    <w:rsid w:val="008E6DB8"/>
    <w:rsid w:val="00900867"/>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969C0"/>
    <w:rsid w:val="009A24C4"/>
    <w:rsid w:val="009A5ED9"/>
    <w:rsid w:val="009B5454"/>
    <w:rsid w:val="009D06B6"/>
    <w:rsid w:val="009D7561"/>
    <w:rsid w:val="009D768A"/>
    <w:rsid w:val="009E013B"/>
    <w:rsid w:val="009E6F98"/>
    <w:rsid w:val="009E70D4"/>
    <w:rsid w:val="009F52EA"/>
    <w:rsid w:val="009F66BE"/>
    <w:rsid w:val="00A021E2"/>
    <w:rsid w:val="00A02363"/>
    <w:rsid w:val="00A03ABD"/>
    <w:rsid w:val="00A042E9"/>
    <w:rsid w:val="00A102FA"/>
    <w:rsid w:val="00A110F9"/>
    <w:rsid w:val="00A1310C"/>
    <w:rsid w:val="00A13743"/>
    <w:rsid w:val="00A1401C"/>
    <w:rsid w:val="00A146A3"/>
    <w:rsid w:val="00A2116E"/>
    <w:rsid w:val="00A2217E"/>
    <w:rsid w:val="00A340AE"/>
    <w:rsid w:val="00A34EBD"/>
    <w:rsid w:val="00A3694C"/>
    <w:rsid w:val="00A36FE9"/>
    <w:rsid w:val="00A37BE5"/>
    <w:rsid w:val="00A4014A"/>
    <w:rsid w:val="00A45D7E"/>
    <w:rsid w:val="00A46EDD"/>
    <w:rsid w:val="00A501F1"/>
    <w:rsid w:val="00A508E1"/>
    <w:rsid w:val="00A511B7"/>
    <w:rsid w:val="00A5147B"/>
    <w:rsid w:val="00A5261E"/>
    <w:rsid w:val="00A53343"/>
    <w:rsid w:val="00A53F8F"/>
    <w:rsid w:val="00A635A9"/>
    <w:rsid w:val="00A73CD7"/>
    <w:rsid w:val="00A757D3"/>
    <w:rsid w:val="00A80063"/>
    <w:rsid w:val="00A80FF3"/>
    <w:rsid w:val="00A85CC3"/>
    <w:rsid w:val="00A864D5"/>
    <w:rsid w:val="00A9094A"/>
    <w:rsid w:val="00A90B3C"/>
    <w:rsid w:val="00A94406"/>
    <w:rsid w:val="00A95677"/>
    <w:rsid w:val="00A95E05"/>
    <w:rsid w:val="00A9663D"/>
    <w:rsid w:val="00AA004D"/>
    <w:rsid w:val="00AA0072"/>
    <w:rsid w:val="00AA0568"/>
    <w:rsid w:val="00AA7F09"/>
    <w:rsid w:val="00AB0589"/>
    <w:rsid w:val="00AB0C95"/>
    <w:rsid w:val="00AB640C"/>
    <w:rsid w:val="00AC2D72"/>
    <w:rsid w:val="00AC68A4"/>
    <w:rsid w:val="00AD084C"/>
    <w:rsid w:val="00AD4592"/>
    <w:rsid w:val="00AD6149"/>
    <w:rsid w:val="00AD76C5"/>
    <w:rsid w:val="00AE32AA"/>
    <w:rsid w:val="00AE60EF"/>
    <w:rsid w:val="00AF0CF1"/>
    <w:rsid w:val="00AF1B58"/>
    <w:rsid w:val="00B03EA2"/>
    <w:rsid w:val="00B06321"/>
    <w:rsid w:val="00B10506"/>
    <w:rsid w:val="00B1117A"/>
    <w:rsid w:val="00B1215E"/>
    <w:rsid w:val="00B14937"/>
    <w:rsid w:val="00B14B2C"/>
    <w:rsid w:val="00B21F63"/>
    <w:rsid w:val="00B22E7A"/>
    <w:rsid w:val="00B24DCE"/>
    <w:rsid w:val="00B25C33"/>
    <w:rsid w:val="00B264CD"/>
    <w:rsid w:val="00B26D54"/>
    <w:rsid w:val="00B30924"/>
    <w:rsid w:val="00B35C9B"/>
    <w:rsid w:val="00B35F39"/>
    <w:rsid w:val="00B407ED"/>
    <w:rsid w:val="00B4169B"/>
    <w:rsid w:val="00B507A6"/>
    <w:rsid w:val="00B5616F"/>
    <w:rsid w:val="00B6211C"/>
    <w:rsid w:val="00B625BE"/>
    <w:rsid w:val="00B63A2C"/>
    <w:rsid w:val="00B67703"/>
    <w:rsid w:val="00B70C1E"/>
    <w:rsid w:val="00B74B77"/>
    <w:rsid w:val="00B8635F"/>
    <w:rsid w:val="00B867D3"/>
    <w:rsid w:val="00B87249"/>
    <w:rsid w:val="00B90723"/>
    <w:rsid w:val="00B90A5E"/>
    <w:rsid w:val="00B9147E"/>
    <w:rsid w:val="00B929E4"/>
    <w:rsid w:val="00B93638"/>
    <w:rsid w:val="00B97984"/>
    <w:rsid w:val="00BA1ABB"/>
    <w:rsid w:val="00BA409B"/>
    <w:rsid w:val="00BA5A5E"/>
    <w:rsid w:val="00BA705A"/>
    <w:rsid w:val="00BB3A57"/>
    <w:rsid w:val="00BB4057"/>
    <w:rsid w:val="00BB58C5"/>
    <w:rsid w:val="00BB67D0"/>
    <w:rsid w:val="00BE275F"/>
    <w:rsid w:val="00BE48E6"/>
    <w:rsid w:val="00BE5C61"/>
    <w:rsid w:val="00BE719D"/>
    <w:rsid w:val="00BF04C3"/>
    <w:rsid w:val="00BF4C57"/>
    <w:rsid w:val="00BF4CD4"/>
    <w:rsid w:val="00C01B62"/>
    <w:rsid w:val="00C03A00"/>
    <w:rsid w:val="00C03C79"/>
    <w:rsid w:val="00C074E4"/>
    <w:rsid w:val="00C10098"/>
    <w:rsid w:val="00C14A3C"/>
    <w:rsid w:val="00C14DB0"/>
    <w:rsid w:val="00C16083"/>
    <w:rsid w:val="00C20C95"/>
    <w:rsid w:val="00C273D0"/>
    <w:rsid w:val="00C3025A"/>
    <w:rsid w:val="00C310BC"/>
    <w:rsid w:val="00C33D27"/>
    <w:rsid w:val="00C34DF7"/>
    <w:rsid w:val="00C35B9B"/>
    <w:rsid w:val="00C439EC"/>
    <w:rsid w:val="00C43A0D"/>
    <w:rsid w:val="00C446D5"/>
    <w:rsid w:val="00C47E5C"/>
    <w:rsid w:val="00C47FDC"/>
    <w:rsid w:val="00C50BF3"/>
    <w:rsid w:val="00C51846"/>
    <w:rsid w:val="00C5409C"/>
    <w:rsid w:val="00C571CA"/>
    <w:rsid w:val="00C65CF0"/>
    <w:rsid w:val="00C66253"/>
    <w:rsid w:val="00C6654C"/>
    <w:rsid w:val="00C66C5C"/>
    <w:rsid w:val="00C81AB1"/>
    <w:rsid w:val="00C87E05"/>
    <w:rsid w:val="00C95CDB"/>
    <w:rsid w:val="00C96EE2"/>
    <w:rsid w:val="00C97AF8"/>
    <w:rsid w:val="00CA0B44"/>
    <w:rsid w:val="00CB1DBF"/>
    <w:rsid w:val="00CB5B28"/>
    <w:rsid w:val="00CB7F4B"/>
    <w:rsid w:val="00CC1D18"/>
    <w:rsid w:val="00CC3053"/>
    <w:rsid w:val="00CC3CBD"/>
    <w:rsid w:val="00CD0630"/>
    <w:rsid w:val="00CD2C95"/>
    <w:rsid w:val="00CE74A8"/>
    <w:rsid w:val="00CF2926"/>
    <w:rsid w:val="00CF4702"/>
    <w:rsid w:val="00CF7AE0"/>
    <w:rsid w:val="00D00856"/>
    <w:rsid w:val="00D04671"/>
    <w:rsid w:val="00D11117"/>
    <w:rsid w:val="00D17A73"/>
    <w:rsid w:val="00D17B2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80D3E"/>
    <w:rsid w:val="00D90C6B"/>
    <w:rsid w:val="00D92751"/>
    <w:rsid w:val="00DA0F72"/>
    <w:rsid w:val="00DA4306"/>
    <w:rsid w:val="00DA48F0"/>
    <w:rsid w:val="00DA5048"/>
    <w:rsid w:val="00DB67AB"/>
    <w:rsid w:val="00DC702B"/>
    <w:rsid w:val="00DC78EB"/>
    <w:rsid w:val="00DD02D5"/>
    <w:rsid w:val="00DD06D2"/>
    <w:rsid w:val="00DD180E"/>
    <w:rsid w:val="00DD5D61"/>
    <w:rsid w:val="00DD6C18"/>
    <w:rsid w:val="00DE6295"/>
    <w:rsid w:val="00DF43A2"/>
    <w:rsid w:val="00DF48AE"/>
    <w:rsid w:val="00E01958"/>
    <w:rsid w:val="00E04AAC"/>
    <w:rsid w:val="00E051DD"/>
    <w:rsid w:val="00E063CB"/>
    <w:rsid w:val="00E07860"/>
    <w:rsid w:val="00E11FF6"/>
    <w:rsid w:val="00E13C69"/>
    <w:rsid w:val="00E22050"/>
    <w:rsid w:val="00E27608"/>
    <w:rsid w:val="00E30D1C"/>
    <w:rsid w:val="00E3127E"/>
    <w:rsid w:val="00E3139F"/>
    <w:rsid w:val="00E34278"/>
    <w:rsid w:val="00E3759F"/>
    <w:rsid w:val="00E446B5"/>
    <w:rsid w:val="00E44C61"/>
    <w:rsid w:val="00E45095"/>
    <w:rsid w:val="00E464F8"/>
    <w:rsid w:val="00E50D98"/>
    <w:rsid w:val="00E5185B"/>
    <w:rsid w:val="00E52453"/>
    <w:rsid w:val="00E524A0"/>
    <w:rsid w:val="00E53538"/>
    <w:rsid w:val="00E55507"/>
    <w:rsid w:val="00E6133D"/>
    <w:rsid w:val="00E66E99"/>
    <w:rsid w:val="00E67483"/>
    <w:rsid w:val="00E72A52"/>
    <w:rsid w:val="00E75941"/>
    <w:rsid w:val="00E75AAA"/>
    <w:rsid w:val="00E76444"/>
    <w:rsid w:val="00E77EAF"/>
    <w:rsid w:val="00E824C0"/>
    <w:rsid w:val="00E831FE"/>
    <w:rsid w:val="00E838BB"/>
    <w:rsid w:val="00E9048B"/>
    <w:rsid w:val="00E93A08"/>
    <w:rsid w:val="00E95B0F"/>
    <w:rsid w:val="00E962D5"/>
    <w:rsid w:val="00E965D7"/>
    <w:rsid w:val="00EA1094"/>
    <w:rsid w:val="00EA1AF2"/>
    <w:rsid w:val="00EA372A"/>
    <w:rsid w:val="00EA5293"/>
    <w:rsid w:val="00EB23A1"/>
    <w:rsid w:val="00EB45DC"/>
    <w:rsid w:val="00EB5EBA"/>
    <w:rsid w:val="00EB76A4"/>
    <w:rsid w:val="00EC4A31"/>
    <w:rsid w:val="00ED3213"/>
    <w:rsid w:val="00EE15DF"/>
    <w:rsid w:val="00EE3FDA"/>
    <w:rsid w:val="00EF4DEF"/>
    <w:rsid w:val="00F0093F"/>
    <w:rsid w:val="00F0624F"/>
    <w:rsid w:val="00F10811"/>
    <w:rsid w:val="00F249BB"/>
    <w:rsid w:val="00F266BA"/>
    <w:rsid w:val="00F340E8"/>
    <w:rsid w:val="00F41840"/>
    <w:rsid w:val="00F42E94"/>
    <w:rsid w:val="00F64491"/>
    <w:rsid w:val="00F649EE"/>
    <w:rsid w:val="00F66935"/>
    <w:rsid w:val="00F82F95"/>
    <w:rsid w:val="00F839A7"/>
    <w:rsid w:val="00F85E08"/>
    <w:rsid w:val="00F8604A"/>
    <w:rsid w:val="00F8763A"/>
    <w:rsid w:val="00F901F2"/>
    <w:rsid w:val="00F977A1"/>
    <w:rsid w:val="00FA05D0"/>
    <w:rsid w:val="00FA0B88"/>
    <w:rsid w:val="00FA74E8"/>
    <w:rsid w:val="00FB097B"/>
    <w:rsid w:val="00FB17C0"/>
    <w:rsid w:val="00FB63D0"/>
    <w:rsid w:val="00FC1CCF"/>
    <w:rsid w:val="00FC4FA2"/>
    <w:rsid w:val="00FC64B3"/>
    <w:rsid w:val="00FD1A63"/>
    <w:rsid w:val="00FD1BF3"/>
    <w:rsid w:val="00FD3C30"/>
    <w:rsid w:val="00FD7229"/>
    <w:rsid w:val="00FE0582"/>
    <w:rsid w:val="00FE05FE"/>
    <w:rsid w:val="00FE09DB"/>
    <w:rsid w:val="00FE2D67"/>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lbb.texas.gov/Documents/Publications/Presentation/Overview%20of%202008%20State%20Hurricane%20Expenditures%20Fed%20Funding%20Presentation%20for%20Senate%20Finance%20Committee.pdf" TargetMode="External"/><Relationship Id="rId7" Type="http://schemas.openxmlformats.org/officeDocument/2006/relationships/hyperlink" Target="https://georgewbush-whitehouse.archives.gov/news/releases/2008/10/20081008-7.html" TargetMode="External"/><Relationship Id="rId2" Type="http://schemas.openxmlformats.org/officeDocument/2006/relationships/hyperlink" Target="https://www.fema.gov/sites/default/files/2020-10/florida_case-study.pdf" TargetMode="External"/><Relationship Id="rId1" Type="http://schemas.openxmlformats.org/officeDocument/2006/relationships/hyperlink" Target="https://crsreports.congress.gov/product/pdf/R/R43139" TargetMode="External"/><Relationship Id="rId6" Type="http://schemas.openxmlformats.org/officeDocument/2006/relationships/hyperlink" Target="https://txhronews.wordpress.com/2018/05/09/legislature-reviewing-hurricane-harvey-school-costs/" TargetMode="External"/><Relationship Id="rId5" Type="http://schemas.openxmlformats.org/officeDocument/2006/relationships/hyperlink" Target="https://georgewbush-whitehouse.archives.gov/news/releases/2008/09/20080913-4.html" TargetMode="External"/><Relationship Id="rId4" Type="http://schemas.openxmlformats.org/officeDocument/2006/relationships/hyperlink" Target="https://www.texastribune.org/2017/11/03/tensions-mounting-over-how-divvy-harvey-relief-fund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21051</Words>
  <Characters>119991</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140761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13</cp:revision>
  <dcterms:created xsi:type="dcterms:W3CDTF">2023-11-29T00:17:00Z</dcterms:created>
  <dcterms:modified xsi:type="dcterms:W3CDTF">2023-12-16T22:30:00Z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id="flJ3EOyh"/&gt;&lt;style id="http://www.zotero.org/styles/pnas" hasBibliography="1" bibliographyStyleHasBeenSet="1"/&gt;&lt;prefs&gt;&lt;pref name="fieldType" value="Field"/&gt;&lt;/prefs&gt;&lt;/data&gt;</vt:lpwstr>
  </property>
</Properties>
</file>