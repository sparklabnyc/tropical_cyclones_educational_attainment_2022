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0C209803" w:rsidR="009C60EE" w:rsidRPr="00B370C5" w:rsidRDefault="00EC0F2A" w:rsidP="00B370C5">
      <w:pPr>
        <w:jc w:val="center"/>
        <w:rPr>
          <w:b/>
          <w:bCs/>
        </w:rPr>
      </w:pPr>
      <w:commentRangeStart w:id="0"/>
      <w:ins w:id="1" w:author="Parks, Robbie M" w:date="2022-11-01T13:12:00Z">
        <w:r>
          <w:rPr>
            <w:b/>
            <w:bCs/>
          </w:rPr>
          <w:t xml:space="preserve">Lower Test Scores </w:t>
        </w:r>
      </w:ins>
      <w:commentRangeEnd w:id="0"/>
      <w:ins w:id="2" w:author="Parks, Robbie M" w:date="2022-11-01T13:14:00Z">
        <w:r w:rsidR="00F65C05">
          <w:rPr>
            <w:rStyle w:val="CommentReference"/>
          </w:rPr>
          <w:commentReference w:id="0"/>
        </w:r>
      </w:ins>
      <w:ins w:id="3" w:author="Parks, Robbie M" w:date="2022-11-01T13:13:00Z">
        <w:r>
          <w:rPr>
            <w:b/>
            <w:bCs/>
          </w:rPr>
          <w:t>after Hurricanes in the United States</w:t>
        </w:r>
      </w:ins>
      <w:del w:id="4" w:author="Parks, Robbie M" w:date="2022-11-01T13:12:00Z">
        <w:r w:rsidR="00B370C5" w:rsidRPr="00B370C5" w:rsidDel="00EC0F2A">
          <w:rPr>
            <w:b/>
            <w:bCs/>
          </w:rPr>
          <w:delText xml:space="preserve">Tropical Cyclones and </w:delText>
        </w:r>
      </w:del>
      <w:del w:id="5" w:author="Parks, Robbie M" w:date="2022-11-01T13:13:00Z">
        <w:r w:rsidR="00B370C5" w:rsidRPr="00B370C5" w:rsidDel="004F5F71">
          <w:rPr>
            <w:b/>
            <w:bCs/>
          </w:rPr>
          <w:delText xml:space="preserve">Educational </w:delText>
        </w:r>
        <w:commentRangeStart w:id="6"/>
        <w:r w:rsidR="00B370C5" w:rsidRPr="00B370C5" w:rsidDel="004F5F71">
          <w:rPr>
            <w:b/>
            <w:bCs/>
          </w:rPr>
          <w:delText>Attainment</w:delText>
        </w:r>
        <w:commentRangeEnd w:id="6"/>
        <w:r w:rsidR="00B370C5" w:rsidDel="004F5F71">
          <w:rPr>
            <w:rStyle w:val="CommentReference"/>
          </w:rPr>
          <w:commentReference w:id="6"/>
        </w:r>
        <w:r w:rsidR="00B370C5" w:rsidRPr="00B370C5" w:rsidDel="004F5F71">
          <w:rPr>
            <w:b/>
            <w:bCs/>
          </w:rPr>
          <w:delText xml:space="preserve"> </w:delText>
        </w:r>
      </w:del>
    </w:p>
    <w:p w14:paraId="4D7791E4" w14:textId="7F24B868" w:rsidR="00B370C5" w:rsidRDefault="00B370C5" w:rsidP="00B370C5">
      <w:pPr>
        <w:jc w:val="center"/>
      </w:pPr>
    </w:p>
    <w:p w14:paraId="3EC37327" w14:textId="02C121F4" w:rsidR="00B370C5" w:rsidRDefault="00B370C5" w:rsidP="00B370C5">
      <w:pPr>
        <w:rPr>
          <w:vertAlign w:val="superscript"/>
        </w:rPr>
      </w:pPr>
      <w:moveFromRangeStart w:id="7" w:author="Parks, Robbie M" w:date="2022-11-01T13:11:00Z" w:name="move118200717"/>
      <w:commentRangeStart w:id="8"/>
      <w:moveFrom w:id="9" w:author="Parks, Robbie M" w:date="2022-11-01T13:11:00Z">
        <w:r w:rsidDel="004D0248">
          <w:t>Robbie M. Parks PhD</w:t>
        </w:r>
        <w:r w:rsidDel="004D0248">
          <w:rPr>
            <w:vertAlign w:val="superscript"/>
          </w:rPr>
          <w:t>1</w:t>
        </w:r>
        <w:r w:rsidDel="004D0248">
          <w:t xml:space="preserve">, </w:t>
        </w:r>
      </w:moveFrom>
      <w:moveFromRangeEnd w:id="7"/>
      <w:r>
        <w:t>Gabriella Y. Meltzer PhD</w:t>
      </w:r>
      <w:r>
        <w:rPr>
          <w:vertAlign w:val="superscript"/>
        </w:rPr>
        <w:t>1,</w:t>
      </w:r>
      <w:commentRangeStart w:id="10"/>
      <w:r>
        <w:rPr>
          <w:vertAlign w:val="superscript"/>
        </w:rPr>
        <w:t>2</w:t>
      </w:r>
      <w:commentRangeEnd w:id="10"/>
      <w:r>
        <w:rPr>
          <w:rStyle w:val="CommentReference"/>
        </w:rPr>
        <w:commentReference w:id="10"/>
      </w:r>
      <w:ins w:id="11" w:author="Parks, Robbie M" w:date="2022-11-01T13:11:00Z">
        <w:r w:rsidR="004D0248">
          <w:rPr>
            <w:vertAlign w:val="superscript"/>
          </w:rPr>
          <w:t xml:space="preserve"> </w:t>
        </w:r>
      </w:ins>
      <w:ins w:id="12" w:author="Parks, Robbie M" w:date="2022-11-01T13:13:00Z">
        <w:r w:rsidR="00A2558B">
          <w:t xml:space="preserve">, </w:t>
        </w:r>
      </w:ins>
      <w:ins w:id="13" w:author="Parks, Robbie M" w:date="2022-11-01T13:14:00Z">
        <w:r w:rsidR="003264BD">
          <w:t xml:space="preserve">Joel </w:t>
        </w:r>
        <w:commentRangeStart w:id="14"/>
        <w:r w:rsidR="003264BD">
          <w:t>Schwartz</w:t>
        </w:r>
        <w:commentRangeEnd w:id="14"/>
        <w:r w:rsidR="00917910">
          <w:rPr>
            <w:rStyle w:val="CommentReference"/>
          </w:rPr>
          <w:commentReference w:id="14"/>
        </w:r>
        <w:r w:rsidR="003264BD">
          <w:t xml:space="preserve">, Michelle Bell, </w:t>
        </w:r>
      </w:ins>
      <w:ins w:id="15" w:author="Parks, Robbie M" w:date="2022-11-01T13:13:00Z">
        <w:r w:rsidR="00A2558B">
          <w:t>Marianthi</w:t>
        </w:r>
      </w:ins>
      <w:ins w:id="16" w:author="Parks, Robbie M" w:date="2022-11-01T13:14:00Z">
        <w:r w:rsidR="00A2558B">
          <w:t xml:space="preserve">-Anna Kioumourtzoglou, </w:t>
        </w:r>
      </w:ins>
      <w:moveToRangeStart w:id="17" w:author="Parks, Robbie M" w:date="2022-11-01T13:11:00Z" w:name="move118200717"/>
      <w:moveTo w:id="18" w:author="Parks, Robbie M" w:date="2022-11-01T13:11:00Z">
        <w:r w:rsidR="004D0248">
          <w:t>Robbie M. Parks PhD</w:t>
        </w:r>
        <w:r w:rsidR="004D0248">
          <w:rPr>
            <w:vertAlign w:val="superscript"/>
          </w:rPr>
          <w:t>1</w:t>
        </w:r>
        <w:del w:id="19" w:author="Parks, Robbie M" w:date="2022-11-01T13:11:00Z">
          <w:r w:rsidR="004D0248" w:rsidDel="004D0248">
            <w:delText>,</w:delText>
          </w:r>
        </w:del>
      </w:moveTo>
      <w:moveToRangeEnd w:id="17"/>
      <w:commentRangeEnd w:id="8"/>
      <w:r w:rsidR="00D313EF">
        <w:rPr>
          <w:rStyle w:val="CommentReference"/>
        </w:rPr>
        <w:commentReference w:id="8"/>
      </w:r>
    </w:p>
    <w:p w14:paraId="6DF9C932" w14:textId="22A873EF" w:rsidR="00B370C5" w:rsidRDefault="00B370C5" w:rsidP="00B370C5">
      <w:pPr>
        <w:rPr>
          <w:vertAlign w:val="superscript"/>
        </w:rPr>
      </w:pPr>
    </w:p>
    <w:p w14:paraId="612B7304" w14:textId="2F415B83" w:rsidR="00B370C5" w:rsidRDefault="00B370C5" w:rsidP="00B370C5">
      <w:pPr>
        <w:pStyle w:val="ListParagraph"/>
        <w:numPr>
          <w:ilvl w:val="0"/>
          <w:numId w:val="1"/>
        </w:numPr>
      </w:pPr>
      <w:r>
        <w:t>Department of Environmental Health Sciences, Columbia University Mailman School of Public Health, New York, NY</w:t>
      </w:r>
    </w:p>
    <w:p w14:paraId="79608AF3" w14:textId="670654DB" w:rsidR="00B370C5" w:rsidRDefault="00B370C5" w:rsidP="00B370C5">
      <w:pPr>
        <w:pStyle w:val="ListParagraph"/>
        <w:numPr>
          <w:ilvl w:val="0"/>
          <w:numId w:val="1"/>
        </w:numPr>
      </w:pPr>
      <w:r>
        <w:t>Department of Epidemiology, Columbia University Mailman School of Public Health, New York, NY</w:t>
      </w:r>
    </w:p>
    <w:p w14:paraId="78F232B1" w14:textId="62198F04" w:rsidR="00B370C5" w:rsidRDefault="00B370C5" w:rsidP="00B370C5"/>
    <w:p w14:paraId="09908072" w14:textId="36F404AC" w:rsidR="00B370C5" w:rsidRDefault="00B370C5" w:rsidP="00B370C5">
      <w:r w:rsidRPr="00B370C5">
        <w:rPr>
          <w:u w:val="single"/>
        </w:rPr>
        <w:t>Background/Aims</w:t>
      </w:r>
      <w:r>
        <w:t xml:space="preserve">: </w:t>
      </w:r>
      <w:commentRangeStart w:id="20"/>
      <w:r>
        <w:t xml:space="preserve">Tropical cyclones are increasing in severity and frequency due to climate </w:t>
      </w:r>
      <w:commentRangeEnd w:id="20"/>
      <w:r w:rsidR="008454AD">
        <w:rPr>
          <w:rStyle w:val="CommentReference"/>
        </w:rPr>
        <w:commentReference w:id="20"/>
      </w:r>
      <w:r>
        <w:t xml:space="preserve">change, and are also highly disruptive to education systems. This analysis aims to examine the association between the occurrence of tropical cyclones and educational attainment among students in the United States. </w:t>
      </w:r>
    </w:p>
    <w:p w14:paraId="4A641C0A" w14:textId="7D949880" w:rsidR="00B370C5" w:rsidRDefault="00B370C5" w:rsidP="00B370C5"/>
    <w:p w14:paraId="78B4EEC1" w14:textId="6F4081E0" w:rsidR="00B370C5" w:rsidRDefault="00B370C5" w:rsidP="00B370C5">
      <w:r w:rsidRPr="002C351F">
        <w:rPr>
          <w:u w:val="single"/>
        </w:rPr>
        <w:t>Methods</w:t>
      </w:r>
      <w:r>
        <w:t xml:space="preserve">: </w:t>
      </w:r>
      <w:ins w:id="21" w:author="Parks, Robbie M" w:date="2022-11-01T13:15:00Z">
        <w:r w:rsidR="00EE022C">
          <w:t xml:space="preserve">We </w:t>
        </w:r>
        <w:commentRangeStart w:id="22"/>
        <w:r w:rsidR="00EE022C">
          <w:t xml:space="preserve">based </w:t>
        </w:r>
        <w:commentRangeEnd w:id="22"/>
        <w:r w:rsidR="00D871C7">
          <w:rPr>
            <w:rStyle w:val="CommentReference"/>
          </w:rPr>
          <w:commentReference w:id="22"/>
        </w:r>
        <w:r w:rsidR="00EE022C">
          <w:t>e</w:t>
        </w:r>
      </w:ins>
      <w:del w:id="23" w:author="Parks, Robbie M" w:date="2022-11-01T13:15:00Z">
        <w:r w:rsidR="002C351F" w:rsidDel="00EE022C">
          <w:delText>E</w:delText>
        </w:r>
      </w:del>
      <w:r w:rsidR="002C351F">
        <w:t xml:space="preserve">ducational attainment </w:t>
      </w:r>
      <w:del w:id="24" w:author="Parks, Robbie M" w:date="2022-11-01T13:15:00Z">
        <w:r w:rsidR="002C351F" w:rsidDel="00EE022C">
          <w:delText xml:space="preserve">was based </w:delText>
        </w:r>
      </w:del>
      <w:r w:rsidR="002C351F">
        <w:t xml:space="preserve">on county-level average standardized test scores in math and reading/language arts among third to eighth grade students from 2009 to 2018. The exposure of interest was the number of tropical cyclones per county </w:t>
      </w:r>
      <w:commentRangeStart w:id="25"/>
      <w:r w:rsidR="002C351F">
        <w:t>in each academic year</w:t>
      </w:r>
      <w:commentRangeEnd w:id="25"/>
      <w:r w:rsidR="002C351F">
        <w:rPr>
          <w:rStyle w:val="CommentReference"/>
        </w:rPr>
        <w:commentReference w:id="25"/>
      </w:r>
      <w:r w:rsidR="002C351F">
        <w:t xml:space="preserve">. We applied </w:t>
      </w:r>
      <w:commentRangeStart w:id="26"/>
      <w:ins w:id="27" w:author="Parks, Robbie M" w:date="2022-11-01T13:15:00Z">
        <w:r w:rsidR="00887933">
          <w:t xml:space="preserve">Bayesian </w:t>
        </w:r>
        <w:commentRangeEnd w:id="26"/>
        <w:r w:rsidR="00887933">
          <w:rPr>
            <w:rStyle w:val="CommentReference"/>
          </w:rPr>
          <w:commentReference w:id="26"/>
        </w:r>
      </w:ins>
      <w:commentRangeStart w:id="28"/>
      <w:r w:rsidR="002C351F">
        <w:t xml:space="preserve">multilevel linear regression </w:t>
      </w:r>
      <w:commentRangeEnd w:id="28"/>
      <w:r w:rsidR="002C351F">
        <w:rPr>
          <w:rStyle w:val="CommentReference"/>
        </w:rPr>
        <w:commentReference w:id="28"/>
      </w:r>
      <w:r w:rsidR="002C351F">
        <w:t xml:space="preserve">controlling for covariates at the county and grade cohort level, </w:t>
      </w:r>
      <w:commentRangeStart w:id="29"/>
      <w:r w:rsidR="002C351F">
        <w:t>including</w:t>
      </w:r>
      <w:commentRangeEnd w:id="29"/>
      <w:r w:rsidR="002C351F">
        <w:rPr>
          <w:rStyle w:val="CommentReference"/>
        </w:rPr>
        <w:commentReference w:id="29"/>
      </w:r>
      <w:r w:rsidR="002C351F">
        <w:t xml:space="preserve">… </w:t>
      </w:r>
    </w:p>
    <w:p w14:paraId="17C7C23B" w14:textId="657309DA" w:rsidR="00B370C5" w:rsidRDefault="00B370C5" w:rsidP="00B370C5"/>
    <w:p w14:paraId="7EFA0988" w14:textId="42F53FE0" w:rsidR="00B370C5" w:rsidRDefault="00B370C5" w:rsidP="00B370C5">
      <w:r w:rsidRPr="002C351F">
        <w:rPr>
          <w:u w:val="single"/>
        </w:rPr>
        <w:t>Results</w:t>
      </w:r>
      <w:r>
        <w:t xml:space="preserve">: </w:t>
      </w:r>
    </w:p>
    <w:p w14:paraId="55A0478B" w14:textId="00E5912B" w:rsidR="00B370C5" w:rsidRDefault="00B370C5" w:rsidP="00B370C5"/>
    <w:p w14:paraId="01FEC0CB" w14:textId="6E3E87C8" w:rsidR="00B370C5" w:rsidRDefault="00B370C5" w:rsidP="00B370C5">
      <w:r w:rsidRPr="002C351F">
        <w:rPr>
          <w:u w:val="single"/>
        </w:rPr>
        <w:t>Conclusion</w:t>
      </w:r>
      <w:r>
        <w:t xml:space="preserve">: </w:t>
      </w:r>
    </w:p>
    <w:p w14:paraId="6FEBFAB7" w14:textId="4AFE3072" w:rsidR="002C351F" w:rsidRDefault="002C351F" w:rsidP="00B370C5"/>
    <w:p w14:paraId="149569E5" w14:textId="1A15BB87" w:rsidR="002C351F" w:rsidRPr="002C351F" w:rsidRDefault="002C351F" w:rsidP="00B370C5">
      <w:pPr>
        <w:rPr>
          <w:u w:val="single"/>
        </w:rPr>
      </w:pPr>
      <w:r w:rsidRPr="002C351F">
        <w:rPr>
          <w:u w:val="single"/>
        </w:rPr>
        <w:t>Figure</w:t>
      </w:r>
    </w:p>
    <w:p w14:paraId="10409DF6" w14:textId="19F89786" w:rsidR="00B370C5" w:rsidRDefault="00B370C5" w:rsidP="00B370C5"/>
    <w:p w14:paraId="70D9A926" w14:textId="77777777" w:rsidR="00B370C5" w:rsidRPr="00B370C5" w:rsidRDefault="00B370C5" w:rsidP="00B370C5"/>
    <w:sectPr w:rsidR="00B370C5" w:rsidRPr="00B370C5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rks, Robbie M" w:date="2022-11-01T13:14:00Z" w:initials="PRM">
    <w:p w14:paraId="671FBE4A" w14:textId="21C6258C" w:rsidR="00F65C05" w:rsidRDefault="00F65C05">
      <w:pPr>
        <w:pStyle w:val="CommentText"/>
      </w:pPr>
      <w:r>
        <w:rPr>
          <w:rStyle w:val="CommentReference"/>
        </w:rPr>
        <w:annotationRef/>
      </w:r>
      <w:r>
        <w:t>To be confirmed once we have preliminary results</w:t>
      </w:r>
    </w:p>
  </w:comment>
  <w:comment w:id="6" w:author="Gabriella Meltzer" w:date="2022-10-31T14:58:00Z" w:initials="GM">
    <w:p w14:paraId="36DE1E13" w14:textId="77777777" w:rsidR="00B370C5" w:rsidRDefault="00B370C5" w:rsidP="007273EB">
      <w:r>
        <w:rPr>
          <w:rStyle w:val="CommentReference"/>
        </w:rPr>
        <w:annotationRef/>
      </w:r>
      <w:r>
        <w:rPr>
          <w:sz w:val="20"/>
          <w:szCs w:val="20"/>
        </w:rPr>
        <w:t xml:space="preserve">Abstract instructions: </w:t>
      </w:r>
      <w:hyperlink r:id="rId1" w:history="1">
        <w:r w:rsidRPr="007273EB">
          <w:rPr>
            <w:rStyle w:val="Hyperlink"/>
            <w:sz w:val="20"/>
            <w:szCs w:val="20"/>
          </w:rPr>
          <w:t>https://iseenac2023.org/abstracts/</w:t>
        </w:r>
      </w:hyperlink>
    </w:p>
  </w:comment>
  <w:comment w:id="10" w:author="Gabriella Meltzer" w:date="2022-10-31T14:56:00Z" w:initials="GM">
    <w:p w14:paraId="12AD989B" w14:textId="44B8B98B" w:rsidR="00B370C5" w:rsidRDefault="00B370C5" w:rsidP="004A2F38">
      <w:r>
        <w:rPr>
          <w:rStyle w:val="CommentReference"/>
        </w:rPr>
        <w:annotationRef/>
      </w:r>
      <w:r>
        <w:rPr>
          <w:sz w:val="20"/>
          <w:szCs w:val="20"/>
        </w:rPr>
        <w:t>Let me know who else should be listed and in what order.</w:t>
      </w:r>
    </w:p>
  </w:comment>
  <w:comment w:id="14" w:author="Parks, Robbie M" w:date="2022-11-01T13:14:00Z" w:initials="PRM">
    <w:p w14:paraId="3DC2B7C0" w14:textId="00AB1274" w:rsidR="00917910" w:rsidRDefault="00917910">
      <w:pPr>
        <w:pStyle w:val="CommentText"/>
      </w:pPr>
      <w:r>
        <w:rPr>
          <w:rStyle w:val="CommentReference"/>
        </w:rPr>
        <w:annotationRef/>
      </w:r>
      <w:r>
        <w:t>Exact author order to be finalized.</w:t>
      </w:r>
    </w:p>
  </w:comment>
  <w:comment w:id="8" w:author="Parks, Robbie M" w:date="2022-11-01T13:12:00Z" w:initials="PRM">
    <w:p w14:paraId="618598ED" w14:textId="1D45FB6A" w:rsidR="00D313EF" w:rsidRDefault="00D313EF">
      <w:pPr>
        <w:pStyle w:val="CommentText"/>
      </w:pPr>
      <w:r>
        <w:rPr>
          <w:rStyle w:val="CommentReference"/>
        </w:rPr>
        <w:annotationRef/>
      </w:r>
      <w:r>
        <w:t>You are the first author!! It’s your work</w:t>
      </w:r>
    </w:p>
  </w:comment>
  <w:comment w:id="20" w:author="Parks, Robbie M" w:date="2022-11-01T13:13:00Z" w:initials="PRM">
    <w:p w14:paraId="51A74666" w14:textId="5166D447" w:rsidR="008454AD" w:rsidRDefault="008454AD">
      <w:pPr>
        <w:pStyle w:val="CommentText"/>
      </w:pPr>
      <w:r>
        <w:rPr>
          <w:rStyle w:val="CommentReference"/>
        </w:rPr>
        <w:annotationRef/>
      </w:r>
      <w:r>
        <w:t>Look at the example I put in the zz_example folder</w:t>
      </w:r>
    </w:p>
  </w:comment>
  <w:comment w:id="22" w:author="Parks, Robbie M" w:date="2022-11-01T13:15:00Z" w:initials="PRM">
    <w:p w14:paraId="1E866F38" w14:textId="5D25B04C" w:rsidR="00D871C7" w:rsidRDefault="00D871C7">
      <w:pPr>
        <w:pStyle w:val="CommentText"/>
      </w:pPr>
      <w:r>
        <w:rPr>
          <w:rStyle w:val="CommentReference"/>
        </w:rPr>
        <w:annotationRef/>
      </w:r>
      <w:r>
        <w:t>Make everything active please. No passive sentences for things that we have done.</w:t>
      </w:r>
    </w:p>
  </w:comment>
  <w:comment w:id="25" w:author="Gabriella Meltzer" w:date="2022-10-31T15:13:00Z" w:initials="GM">
    <w:p w14:paraId="3033E943" w14:textId="77777777" w:rsidR="002C351F" w:rsidRDefault="002C351F" w:rsidP="00FD0BBD">
      <w:r>
        <w:rPr>
          <w:rStyle w:val="CommentReference"/>
        </w:rPr>
        <w:annotationRef/>
      </w:r>
      <w:r>
        <w:rPr>
          <w:sz w:val="20"/>
          <w:szCs w:val="20"/>
        </w:rPr>
        <w:t>Need to clarify specific time frame</w:t>
      </w:r>
    </w:p>
  </w:comment>
  <w:comment w:id="26" w:author="Parks, Robbie M" w:date="2022-11-01T13:15:00Z" w:initials="PRM">
    <w:p w14:paraId="78ADAAEA" w14:textId="38CE5D46" w:rsidR="00887933" w:rsidRDefault="00887933">
      <w:pPr>
        <w:pStyle w:val="CommentText"/>
      </w:pPr>
      <w:r>
        <w:rPr>
          <w:rStyle w:val="CommentReference"/>
        </w:rPr>
        <w:annotationRef/>
      </w:r>
      <w:r>
        <w:t>To discuss</w:t>
      </w:r>
    </w:p>
  </w:comment>
  <w:comment w:id="28" w:author="Gabriella Meltzer" w:date="2022-10-31T15:11:00Z" w:initials="GM">
    <w:p w14:paraId="6E760E27" w14:textId="1F5C26B6" w:rsidR="002C351F" w:rsidRDefault="002C351F" w:rsidP="009047C1">
      <w:r>
        <w:rPr>
          <w:rStyle w:val="CommentReference"/>
        </w:rPr>
        <w:annotationRef/>
      </w:r>
      <w:r>
        <w:rPr>
          <w:sz w:val="20"/>
          <w:szCs w:val="20"/>
        </w:rPr>
        <w:t>Not sure whether or how to phrase difference-in-difference and two-way fixed effects here.</w:t>
      </w:r>
    </w:p>
  </w:comment>
  <w:comment w:id="29" w:author="Gabriella Meltzer" w:date="2022-10-31T15:13:00Z" w:initials="GM">
    <w:p w14:paraId="3D472E49" w14:textId="77777777" w:rsidR="002C351F" w:rsidRDefault="002C351F" w:rsidP="00C60B46">
      <w:r>
        <w:rPr>
          <w:rStyle w:val="CommentReference"/>
        </w:rPr>
        <w:annotationRef/>
      </w:r>
      <w:r>
        <w:rPr>
          <w:sz w:val="20"/>
          <w:szCs w:val="20"/>
        </w:rPr>
        <w:t>Need to decide which covariates to include.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BE4A" w15:done="0"/>
  <w15:commentEx w15:paraId="36DE1E13" w15:done="0"/>
  <w15:commentEx w15:paraId="12AD989B" w15:done="0"/>
  <w15:commentEx w15:paraId="3DC2B7C0" w15:done="0"/>
  <w15:commentEx w15:paraId="618598ED" w15:done="0"/>
  <w15:commentEx w15:paraId="51A74666" w15:done="0"/>
  <w15:commentEx w15:paraId="1E866F38" w15:done="0"/>
  <w15:commentEx w15:paraId="3033E943" w15:done="0"/>
  <w15:commentEx w15:paraId="78ADAAEA" w15:done="0"/>
  <w15:commentEx w15:paraId="6E760E27" w15:done="0"/>
  <w15:commentEx w15:paraId="3D472E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9A3E" w16cex:dateUtc="2022-11-01T17:14:00Z"/>
  <w16cex:commentExtensible w16cex:durableId="270A6111" w16cex:dateUtc="2022-10-31T18:58:00Z"/>
  <w16cex:commentExtensible w16cex:durableId="270A60B7" w16cex:dateUtc="2022-10-31T18:56:00Z"/>
  <w16cex:commentExtensible w16cex:durableId="270B9A36" w16cex:dateUtc="2022-11-01T17:14:00Z"/>
  <w16cex:commentExtensible w16cex:durableId="270B99B4" w16cex:dateUtc="2022-11-01T17:12:00Z"/>
  <w16cex:commentExtensible w16cex:durableId="270B9A04" w16cex:dateUtc="2022-11-01T17:13:00Z"/>
  <w16cex:commentExtensible w16cex:durableId="270B9A65" w16cex:dateUtc="2022-11-01T17:15:00Z"/>
  <w16cex:commentExtensible w16cex:durableId="270A64B7" w16cex:dateUtc="2022-10-31T19:13:00Z"/>
  <w16cex:commentExtensible w16cex:durableId="270B9A85" w16cex:dateUtc="2022-11-01T17:15:00Z"/>
  <w16cex:commentExtensible w16cex:durableId="270A6410" w16cex:dateUtc="2022-10-31T19:11:00Z"/>
  <w16cex:commentExtensible w16cex:durableId="270A64AA" w16cex:dateUtc="2022-10-31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BE4A" w16cid:durableId="270B9A3E"/>
  <w16cid:commentId w16cid:paraId="36DE1E13" w16cid:durableId="270A6111"/>
  <w16cid:commentId w16cid:paraId="12AD989B" w16cid:durableId="270A60B7"/>
  <w16cid:commentId w16cid:paraId="3DC2B7C0" w16cid:durableId="270B9A36"/>
  <w16cid:commentId w16cid:paraId="618598ED" w16cid:durableId="270B99B4"/>
  <w16cid:commentId w16cid:paraId="51A74666" w16cid:durableId="270B9A04"/>
  <w16cid:commentId w16cid:paraId="1E866F38" w16cid:durableId="270B9A65"/>
  <w16cid:commentId w16cid:paraId="3033E943" w16cid:durableId="270A64B7"/>
  <w16cid:commentId w16cid:paraId="78ADAAEA" w16cid:durableId="270B9A85"/>
  <w16cid:commentId w16cid:paraId="6E760E27" w16cid:durableId="270A6410"/>
  <w16cid:commentId w16cid:paraId="3D472E49" w16cid:durableId="270A6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264BD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87933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6844"/>
    <w:rsid w:val="00D96B23"/>
    <w:rsid w:val="00D96FA0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iseenac2023.org/abstract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24</cp:revision>
  <dcterms:created xsi:type="dcterms:W3CDTF">2022-10-31T18:55:00Z</dcterms:created>
  <dcterms:modified xsi:type="dcterms:W3CDTF">2022-11-01T17:15:00Z</dcterms:modified>
</cp:coreProperties>
</file>